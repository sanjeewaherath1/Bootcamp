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3ED" w14:textId="3AF5C0E3" w:rsidR="008A3B39" w:rsidRDefault="00F110CD" w:rsidP="008A3B39">
      <w:pPr>
        <w:pStyle w:val="Header"/>
        <w:tabs>
          <w:tab w:val="right" w:pos="9639"/>
        </w:tabs>
        <w:rPr>
          <w:sz w:val="24"/>
          <w:szCs w:val="24"/>
        </w:rPr>
      </w:pPr>
      <w:bookmarkStart w:id="0" w:name="_Hlk37418177"/>
      <w:r w:rsidRPr="00D21EBD">
        <w:rPr>
          <w:sz w:val="24"/>
          <w:szCs w:val="24"/>
        </w:rPr>
        <w:t>3GPP TSG RA</w:t>
      </w:r>
      <w:r w:rsidR="00BA1872" w:rsidRPr="00D21EBD">
        <w:rPr>
          <w:sz w:val="24"/>
          <w:szCs w:val="24"/>
        </w:rPr>
        <w:t xml:space="preserve">N WG1 </w:t>
      </w:r>
      <w:r w:rsidR="00B65452" w:rsidRPr="00D21EBD">
        <w:rPr>
          <w:sz w:val="24"/>
          <w:szCs w:val="24"/>
        </w:rPr>
        <w:t>#</w:t>
      </w:r>
      <w:r w:rsidR="00B92D02" w:rsidRPr="00D21EBD">
        <w:rPr>
          <w:sz w:val="24"/>
          <w:szCs w:val="24"/>
        </w:rPr>
        <w:t>11</w:t>
      </w:r>
      <w:r w:rsidR="00BA4479">
        <w:rPr>
          <w:sz w:val="24"/>
          <w:szCs w:val="24"/>
        </w:rPr>
        <w:t>8</w:t>
      </w:r>
      <w:r>
        <w:tab/>
      </w:r>
      <w:r w:rsidR="00290FBC" w:rsidRPr="00290FBC">
        <w:rPr>
          <w:sz w:val="24"/>
          <w:szCs w:val="24"/>
        </w:rPr>
        <w:t>R1-</w:t>
      </w:r>
      <w:bookmarkEnd w:id="0"/>
      <w:r w:rsidR="0005697F">
        <w:rPr>
          <w:sz w:val="24"/>
          <w:szCs w:val="24"/>
        </w:rPr>
        <w:t xml:space="preserve"> 2405962</w:t>
      </w:r>
    </w:p>
    <w:p w14:paraId="0FEAE93E" w14:textId="5B12B507" w:rsidR="008A3B39" w:rsidRPr="003665C7" w:rsidRDefault="008A3B39" w:rsidP="008A3B39">
      <w:pPr>
        <w:pStyle w:val="Header"/>
        <w:tabs>
          <w:tab w:val="right" w:pos="9639"/>
        </w:tabs>
        <w:rPr>
          <w:rFonts w:cs="Arial"/>
          <w:bCs/>
          <w:noProof w:val="0"/>
          <w:sz w:val="24"/>
          <w:szCs w:val="24"/>
        </w:rPr>
      </w:pPr>
      <w:r w:rsidRPr="003665C7">
        <w:rPr>
          <w:rFonts w:cs="Arial"/>
          <w:bCs/>
          <w:noProof w:val="0"/>
          <w:sz w:val="24"/>
          <w:szCs w:val="24"/>
        </w:rPr>
        <w:t>Maastricht, NL, 19 Aug 2024 - 23 Aug 2024 </w:t>
      </w:r>
    </w:p>
    <w:p w14:paraId="0AF0D4A6" w14:textId="77777777" w:rsidR="002447EB" w:rsidRDefault="002447EB" w:rsidP="00803A0F">
      <w:pPr>
        <w:pStyle w:val="CRCoverPage"/>
        <w:spacing w:after="0"/>
        <w:rPr>
          <w:rFonts w:cs="Arial"/>
          <w:b/>
          <w:bCs/>
          <w:sz w:val="24"/>
          <w:szCs w:val="24"/>
          <w:lang w:val="en-US"/>
        </w:rPr>
      </w:pPr>
    </w:p>
    <w:p w14:paraId="30E02941" w14:textId="0D185E3F" w:rsidR="0034111C" w:rsidRPr="0023243C" w:rsidRDefault="0034111C" w:rsidP="00803A0F">
      <w:pPr>
        <w:pStyle w:val="CRCoverPage"/>
        <w:spacing w:after="0"/>
        <w:rPr>
          <w:rFonts w:cs="Arial"/>
          <w:b/>
          <w:sz w:val="24"/>
          <w:szCs w:val="24"/>
          <w:lang w:val="en-US" w:eastAsia="ja-JP"/>
        </w:rPr>
      </w:pPr>
      <w:r w:rsidRPr="0023243C">
        <w:rPr>
          <w:rFonts w:cs="Arial"/>
          <w:b/>
          <w:bCs/>
          <w:sz w:val="24"/>
          <w:szCs w:val="24"/>
          <w:lang w:val="en-US"/>
        </w:rPr>
        <w:t>Agenda item:</w:t>
      </w:r>
      <w:r w:rsidRPr="0023243C">
        <w:rPr>
          <w:lang w:val="en-US"/>
        </w:rPr>
        <w:tab/>
      </w:r>
      <w:r w:rsidRPr="0023243C">
        <w:rPr>
          <w:lang w:val="en-US"/>
        </w:rPr>
        <w:tab/>
      </w:r>
      <w:r w:rsidR="000B0F5A">
        <w:rPr>
          <w:rFonts w:cs="Arial"/>
          <w:b/>
          <w:bCs/>
          <w:sz w:val="24"/>
          <w:szCs w:val="24"/>
          <w:lang w:val="en-US"/>
        </w:rPr>
        <w:t>9</w:t>
      </w:r>
      <w:r w:rsidR="00C72688">
        <w:rPr>
          <w:rFonts w:cs="Arial"/>
          <w:b/>
          <w:bCs/>
          <w:sz w:val="24"/>
          <w:szCs w:val="24"/>
          <w:lang w:val="en-US"/>
        </w:rPr>
        <w:t>.</w:t>
      </w:r>
      <w:r w:rsidR="00E47B19">
        <w:rPr>
          <w:rFonts w:cs="Arial"/>
          <w:b/>
          <w:bCs/>
          <w:sz w:val="24"/>
          <w:szCs w:val="24"/>
          <w:lang w:val="en-US"/>
        </w:rPr>
        <w:t>1</w:t>
      </w:r>
      <w:r w:rsidR="00243234" w:rsidRPr="0023243C">
        <w:rPr>
          <w:rFonts w:cs="Arial"/>
          <w:b/>
          <w:bCs/>
          <w:sz w:val="24"/>
          <w:szCs w:val="24"/>
          <w:lang w:val="en-US"/>
        </w:rPr>
        <w:t>.</w:t>
      </w:r>
      <w:r w:rsidR="000B0F5A">
        <w:rPr>
          <w:rFonts w:cs="Arial"/>
          <w:b/>
          <w:bCs/>
          <w:sz w:val="24"/>
          <w:szCs w:val="24"/>
          <w:lang w:val="en-US"/>
        </w:rPr>
        <w:t>3</w:t>
      </w:r>
      <w:r w:rsidR="00243234" w:rsidRPr="0023243C">
        <w:rPr>
          <w:rFonts w:cs="Arial"/>
          <w:b/>
          <w:bCs/>
          <w:sz w:val="24"/>
          <w:szCs w:val="24"/>
          <w:lang w:val="en-US"/>
        </w:rPr>
        <w:t>.</w:t>
      </w:r>
      <w:r w:rsidR="000B0F5A">
        <w:rPr>
          <w:rFonts w:cs="Arial"/>
          <w:b/>
          <w:bCs/>
          <w:sz w:val="24"/>
          <w:szCs w:val="24"/>
          <w:lang w:val="en-US"/>
        </w:rPr>
        <w:t>3</w:t>
      </w:r>
      <w:r w:rsidRPr="0023243C">
        <w:rPr>
          <w:lang w:val="en-US"/>
        </w:rPr>
        <w:tab/>
      </w:r>
    </w:p>
    <w:p w14:paraId="30E02942" w14:textId="58277A3B" w:rsidR="00E128F2" w:rsidRPr="0023243C" w:rsidRDefault="0034111C" w:rsidP="00803A0F">
      <w:pPr>
        <w:tabs>
          <w:tab w:val="left" w:pos="1985"/>
        </w:tabs>
        <w:spacing w:after="0"/>
        <w:ind w:left="1985" w:hanging="1985"/>
        <w:rPr>
          <w:rFonts w:ascii="Arial" w:hAnsi="Arial" w:cs="Arial"/>
          <w:b/>
          <w:sz w:val="24"/>
          <w:szCs w:val="24"/>
          <w:lang w:val="en-US"/>
        </w:rPr>
      </w:pPr>
      <w:r w:rsidRPr="0023243C">
        <w:rPr>
          <w:rFonts w:ascii="Arial" w:hAnsi="Arial" w:cs="Arial"/>
          <w:b/>
          <w:bCs/>
          <w:sz w:val="24"/>
          <w:szCs w:val="24"/>
          <w:lang w:val="en-US"/>
        </w:rPr>
        <w:t>Source:</w:t>
      </w:r>
      <w:r w:rsidRPr="0023243C">
        <w:rPr>
          <w:rFonts w:ascii="Arial" w:hAnsi="Arial" w:cs="Arial"/>
          <w:b/>
          <w:bCs/>
          <w:sz w:val="24"/>
          <w:lang w:val="en-US"/>
        </w:rPr>
        <w:tab/>
      </w:r>
      <w:r w:rsidR="007E4A83">
        <w:rPr>
          <w:rFonts w:ascii="Arial" w:hAnsi="Arial" w:cs="Arial"/>
          <w:b/>
          <w:bCs/>
          <w:sz w:val="24"/>
          <w:szCs w:val="24"/>
          <w:lang w:val="en-US"/>
        </w:rPr>
        <w:t>Tejas Networks.</w:t>
      </w:r>
    </w:p>
    <w:p w14:paraId="4A556741" w14:textId="2AE3574C" w:rsidR="00C76D54" w:rsidRDefault="0034111C" w:rsidP="00C76D54">
      <w:pPr>
        <w:spacing w:after="0"/>
        <w:ind w:left="1985" w:hanging="1985"/>
        <w:rPr>
          <w:rFonts w:ascii="Arial" w:hAnsi="Arial" w:cs="Arial"/>
          <w:b/>
          <w:bCs/>
          <w:sz w:val="24"/>
          <w:szCs w:val="24"/>
          <w:lang w:val="en-US"/>
        </w:rPr>
      </w:pPr>
      <w:r w:rsidRPr="0023243C">
        <w:rPr>
          <w:rFonts w:ascii="Arial" w:hAnsi="Arial" w:cs="Arial"/>
          <w:b/>
          <w:bCs/>
          <w:sz w:val="24"/>
          <w:szCs w:val="24"/>
          <w:lang w:val="en-US"/>
        </w:rPr>
        <w:t>Title:</w:t>
      </w:r>
      <w:r w:rsidRPr="0023243C">
        <w:rPr>
          <w:lang w:val="en-US"/>
        </w:rPr>
        <w:tab/>
      </w:r>
      <w:r w:rsidR="000B0F5A" w:rsidRPr="000B0F5A">
        <w:rPr>
          <w:rFonts w:ascii="Arial" w:hAnsi="Arial" w:cs="Arial"/>
          <w:b/>
          <w:bCs/>
          <w:sz w:val="24"/>
          <w:szCs w:val="24"/>
          <w:lang w:val="en-US"/>
        </w:rPr>
        <w:t>Other asp</w:t>
      </w:r>
      <w:r w:rsidR="000B0F5A">
        <w:rPr>
          <w:rFonts w:ascii="Arial" w:hAnsi="Arial" w:cs="Arial"/>
          <w:b/>
          <w:bCs/>
          <w:sz w:val="24"/>
          <w:szCs w:val="24"/>
          <w:lang w:val="en-US"/>
        </w:rPr>
        <w:t>e</w:t>
      </w:r>
      <w:r w:rsidR="000B0F5A" w:rsidRPr="000B0F5A">
        <w:rPr>
          <w:rFonts w:ascii="Arial" w:hAnsi="Arial" w:cs="Arial"/>
          <w:b/>
          <w:bCs/>
          <w:sz w:val="24"/>
          <w:szCs w:val="24"/>
          <w:lang w:val="en-US"/>
        </w:rPr>
        <w:t>cts</w:t>
      </w:r>
      <w:r w:rsidR="000B0F5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B0F5A" w:rsidRPr="000B0F5A">
        <w:rPr>
          <w:rFonts w:ascii="Arial" w:hAnsi="Arial" w:cs="Arial"/>
          <w:b/>
          <w:bCs/>
          <w:sz w:val="24"/>
          <w:szCs w:val="24"/>
          <w:lang w:val="en-US"/>
        </w:rPr>
        <w:t xml:space="preserve">of AI/ML </w:t>
      </w:r>
      <w:r w:rsidR="00731FA0"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="000B0F5A" w:rsidRPr="000B0F5A">
        <w:rPr>
          <w:rFonts w:ascii="Arial" w:hAnsi="Arial" w:cs="Arial"/>
          <w:b/>
          <w:bCs/>
          <w:sz w:val="24"/>
          <w:szCs w:val="24"/>
          <w:lang w:val="en-US"/>
        </w:rPr>
        <w:t xml:space="preserve">odel and </w:t>
      </w:r>
      <w:r w:rsidR="00731FA0">
        <w:rPr>
          <w:rFonts w:ascii="Arial" w:hAnsi="Arial" w:cs="Arial"/>
          <w:b/>
          <w:bCs/>
          <w:sz w:val="24"/>
          <w:szCs w:val="24"/>
          <w:lang w:val="en-US"/>
        </w:rPr>
        <w:t>D</w:t>
      </w:r>
      <w:r w:rsidR="000B0F5A" w:rsidRPr="000B0F5A">
        <w:rPr>
          <w:rFonts w:ascii="Arial" w:hAnsi="Arial" w:cs="Arial"/>
          <w:b/>
          <w:bCs/>
          <w:sz w:val="24"/>
          <w:szCs w:val="24"/>
          <w:lang w:val="en-US"/>
        </w:rPr>
        <w:t>ata</w:t>
      </w:r>
      <w:r w:rsidR="000B0F5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37754C56" w14:textId="1176C8A1" w:rsidR="00803A0F" w:rsidRPr="0023243C" w:rsidRDefault="0034111C" w:rsidP="00DA772C">
      <w:pPr>
        <w:spacing w:after="0"/>
        <w:ind w:left="1985" w:hanging="1985"/>
        <w:rPr>
          <w:rFonts w:ascii="Arial" w:hAnsi="Arial" w:cs="Arial"/>
          <w:b/>
          <w:bCs/>
          <w:sz w:val="24"/>
          <w:szCs w:val="24"/>
          <w:lang w:val="en-US"/>
        </w:rPr>
      </w:pPr>
      <w:r w:rsidRPr="0023243C">
        <w:rPr>
          <w:rFonts w:ascii="Arial" w:hAnsi="Arial" w:cs="Arial"/>
          <w:b/>
          <w:bCs/>
          <w:sz w:val="24"/>
          <w:szCs w:val="24"/>
          <w:lang w:val="en-US"/>
        </w:rPr>
        <w:t xml:space="preserve">Document </w:t>
      </w:r>
      <w:r w:rsidR="3E61DC49" w:rsidRPr="0023243C">
        <w:rPr>
          <w:rFonts w:ascii="Arial" w:hAnsi="Arial" w:cs="Arial"/>
          <w:b/>
          <w:bCs/>
          <w:sz w:val="24"/>
          <w:szCs w:val="24"/>
          <w:lang w:val="en-US"/>
        </w:rPr>
        <w:t>for:</w:t>
      </w:r>
      <w:r w:rsidRPr="0023243C">
        <w:rPr>
          <w:rFonts w:ascii="Arial" w:hAnsi="Arial" w:cs="Arial"/>
          <w:b/>
          <w:bCs/>
          <w:sz w:val="24"/>
          <w:lang w:val="en-US"/>
        </w:rPr>
        <w:tab/>
      </w:r>
      <w:r w:rsidR="00220615" w:rsidRPr="0023243C">
        <w:rPr>
          <w:rFonts w:ascii="Arial" w:hAnsi="Arial" w:cs="Arial"/>
          <w:b/>
          <w:bCs/>
          <w:sz w:val="24"/>
          <w:lang w:val="en-US"/>
        </w:rPr>
        <w:tab/>
      </w:r>
      <w:r w:rsidRPr="0023243C">
        <w:rPr>
          <w:rFonts w:ascii="Arial" w:hAnsi="Arial" w:cs="Arial"/>
          <w:b/>
          <w:bCs/>
          <w:sz w:val="24"/>
          <w:szCs w:val="24"/>
          <w:lang w:val="en-US"/>
        </w:rPr>
        <w:t>Discussion and Decision</w:t>
      </w:r>
    </w:p>
    <w:p w14:paraId="7CF7938E" w14:textId="6DBA3469" w:rsidR="00ED1327" w:rsidRPr="0023243C" w:rsidRDefault="00F42FB1" w:rsidP="00ED1327">
      <w:pPr>
        <w:pStyle w:val="Heading1"/>
        <w:rPr>
          <w:lang w:val="en-US"/>
        </w:rPr>
      </w:pPr>
      <w:r>
        <w:rPr>
          <w:lang w:val="en-US"/>
        </w:rPr>
        <w:t xml:space="preserve">Discussion </w:t>
      </w:r>
    </w:p>
    <w:p w14:paraId="67E26E09" w14:textId="674CA657" w:rsidR="00D503A4" w:rsidRPr="00836EC6" w:rsidRDefault="005E4DBD" w:rsidP="00401D3B">
      <w:pPr>
        <w:spacing w:after="0"/>
        <w:jc w:val="both"/>
        <w:rPr>
          <w:lang w:val="en-US" w:eastAsia="ja-JP"/>
        </w:rPr>
      </w:pPr>
      <w:r w:rsidRPr="005E4DBD">
        <w:rPr>
          <w:lang w:val="en-US" w:eastAsia="ja-JP"/>
        </w:rPr>
        <w:t>RAN #102 meeting approved the Rel-19 WI on AI/ML for NR Air Interface</w:t>
      </w:r>
      <w:r w:rsidR="006826A9">
        <w:rPr>
          <w:lang w:val="en-US" w:eastAsia="ja-JP"/>
        </w:rPr>
        <w:t xml:space="preserve"> </w:t>
      </w: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REF _Ref156476183 \w \h </w:instrText>
      </w:r>
      <w:r>
        <w:rPr>
          <w:lang w:val="en-US" w:eastAsia="ja-JP"/>
        </w:rPr>
      </w:r>
      <w:r>
        <w:rPr>
          <w:lang w:val="en-US" w:eastAsia="ja-JP"/>
        </w:rPr>
        <w:fldChar w:fldCharType="separate"/>
      </w:r>
      <w:r w:rsidR="005A19A1">
        <w:rPr>
          <w:lang w:val="en-US" w:eastAsia="ja-JP"/>
        </w:rPr>
        <w:t>[1]</w:t>
      </w:r>
      <w:r>
        <w:rPr>
          <w:lang w:val="en-US" w:eastAsia="ja-JP"/>
        </w:rPr>
        <w:fldChar w:fldCharType="end"/>
      </w:r>
      <w:r>
        <w:rPr>
          <w:lang w:val="en-US" w:eastAsia="ja-JP"/>
        </w:rPr>
        <w:t xml:space="preserve"> </w:t>
      </w:r>
      <w:r w:rsidRPr="005E4DBD">
        <w:rPr>
          <w:lang w:val="en-US" w:eastAsia="ja-JP"/>
        </w:rPr>
        <w:t xml:space="preserve">based on </w:t>
      </w:r>
      <w:r w:rsidR="00E17165">
        <w:rPr>
          <w:lang w:val="en-US" w:eastAsia="ja-JP"/>
        </w:rPr>
        <w:t xml:space="preserve">that </w:t>
      </w:r>
      <w:r w:rsidRPr="005E4DBD">
        <w:rPr>
          <w:lang w:val="en-US" w:eastAsia="ja-JP"/>
        </w:rPr>
        <w:t xml:space="preserve">the AI/ML techniques to NR air interface </w:t>
      </w:r>
      <w:proofErr w:type="gramStart"/>
      <w:r w:rsidRPr="005E4DBD">
        <w:rPr>
          <w:lang w:val="en-US" w:eastAsia="ja-JP"/>
        </w:rPr>
        <w:t>has</w:t>
      </w:r>
      <w:proofErr w:type="gramEnd"/>
      <w:r w:rsidRPr="005E4DBD">
        <w:rPr>
          <w:lang w:val="en-US" w:eastAsia="ja-JP"/>
        </w:rPr>
        <w:t xml:space="preserve"> been studied in </w:t>
      </w:r>
      <w:proofErr w:type="spellStart"/>
      <w:r w:rsidRPr="005E4DBD">
        <w:rPr>
          <w:lang w:val="en-US" w:eastAsia="ja-JP"/>
        </w:rPr>
        <w:t>FS_NR_AIML_Air</w:t>
      </w:r>
      <w:proofErr w:type="spellEnd"/>
      <w:r w:rsidRPr="005E4DBD">
        <w:rPr>
          <w:lang w:val="en-US" w:eastAsia="ja-JP"/>
        </w:rPr>
        <w:t xml:space="preserve"> </w:t>
      </w:r>
      <w:r>
        <w:rPr>
          <w:lang w:val="en-US" w:eastAsia="ja-JP"/>
        </w:rPr>
        <w:fldChar w:fldCharType="begin"/>
      </w:r>
      <w:r>
        <w:rPr>
          <w:lang w:val="en-US" w:eastAsia="ja-JP"/>
        </w:rPr>
        <w:instrText xml:space="preserve"> REF _Ref156476187 \w \h </w:instrText>
      </w:r>
      <w:r>
        <w:rPr>
          <w:lang w:val="en-US" w:eastAsia="ja-JP"/>
        </w:rPr>
      </w:r>
      <w:r>
        <w:rPr>
          <w:lang w:val="en-US" w:eastAsia="ja-JP"/>
        </w:rPr>
        <w:fldChar w:fldCharType="separate"/>
      </w:r>
      <w:r w:rsidR="005A19A1">
        <w:rPr>
          <w:lang w:val="en-US" w:eastAsia="ja-JP"/>
        </w:rPr>
        <w:t>[2]</w:t>
      </w:r>
      <w:r>
        <w:rPr>
          <w:lang w:val="en-US" w:eastAsia="ja-JP"/>
        </w:rPr>
        <w:fldChar w:fldCharType="end"/>
      </w:r>
      <w:r>
        <w:rPr>
          <w:lang w:val="en-US" w:eastAsia="ja-JP"/>
        </w:rPr>
        <w:t xml:space="preserve">. </w:t>
      </w:r>
      <w:bookmarkStart w:id="1" w:name="_Hlk159061947"/>
    </w:p>
    <w:bookmarkEnd w:id="1"/>
    <w:p w14:paraId="69D22CCE" w14:textId="77777777" w:rsidR="005E4DBD" w:rsidRDefault="005E4DBD" w:rsidP="005E4DBD">
      <w:pPr>
        <w:jc w:val="both"/>
        <w:rPr>
          <w:lang w:val="en-US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E4DBD" w:rsidRPr="00937794" w14:paraId="7C5A180D" w14:textId="77777777">
        <w:tc>
          <w:tcPr>
            <w:tcW w:w="9629" w:type="dxa"/>
          </w:tcPr>
          <w:p w14:paraId="06729567" w14:textId="77777777" w:rsidR="005E4DBD" w:rsidRPr="00937794" w:rsidRDefault="005E4DBD">
            <w:pPr>
              <w:rPr>
                <w:b/>
                <w:u w:val="single"/>
                <w:lang w:eastAsia="ja-JP"/>
              </w:rPr>
            </w:pPr>
            <w:r w:rsidRPr="00937794">
              <w:rPr>
                <w:rFonts w:eastAsia="Malgun Gothic"/>
                <w:b/>
                <w:u w:val="single"/>
                <w:lang w:eastAsia="en-GB"/>
              </w:rPr>
              <w:t xml:space="preserve">Objectives in </w:t>
            </w:r>
            <w:r w:rsidRPr="00937794">
              <w:rPr>
                <w:b/>
                <w:u w:val="single"/>
                <w:lang w:eastAsia="ja-JP"/>
              </w:rPr>
              <w:t>RP-234039</w:t>
            </w:r>
          </w:p>
          <w:p w14:paraId="33C6FD11" w14:textId="77777777" w:rsidR="005E4DBD" w:rsidRDefault="0018713F" w:rsidP="0018713F">
            <w:pPr>
              <w:rPr>
                <w:bCs/>
              </w:rPr>
            </w:pPr>
            <w:r>
              <w:rPr>
                <w:bCs/>
              </w:rPr>
              <w:t>Study objectives with corresponding checkpoints in RAN#105 (Sept ’24):</w:t>
            </w:r>
          </w:p>
          <w:p w14:paraId="77E6DAE0" w14:textId="77777777" w:rsidR="0018713F" w:rsidRDefault="0018713F" w:rsidP="0018713F">
            <w:pPr>
              <w:rPr>
                <w:lang w:eastAsia="ja-JP"/>
              </w:rPr>
            </w:pPr>
            <w:r>
              <w:rPr>
                <w:lang w:eastAsia="ja-JP"/>
              </w:rPr>
              <w:t>[…]</w:t>
            </w:r>
          </w:p>
          <w:p w14:paraId="5E7DB36E" w14:textId="77777777" w:rsidR="0018713F" w:rsidRDefault="0018713F" w:rsidP="008126E7">
            <w:pPr>
              <w:numPr>
                <w:ilvl w:val="0"/>
                <w:numId w:val="16"/>
              </w:numPr>
              <w:spacing w:after="0"/>
              <w:rPr>
                <w:bCs/>
              </w:rPr>
            </w:pPr>
            <w:r>
              <w:rPr>
                <w:bCs/>
              </w:rPr>
              <w:t>N</w:t>
            </w:r>
            <w:r w:rsidRPr="0045271D">
              <w:rPr>
                <w:bCs/>
              </w:rPr>
              <w:t>ecessity and details of model Identification concept and procedure in the context of LCM [RAN2/RAN1]</w:t>
            </w:r>
          </w:p>
          <w:p w14:paraId="42D2AEDF" w14:textId="355A0A34" w:rsidR="0018713F" w:rsidRDefault="0018713F" w:rsidP="008126E7">
            <w:pPr>
              <w:numPr>
                <w:ilvl w:val="0"/>
                <w:numId w:val="16"/>
              </w:numPr>
              <w:spacing w:after="0"/>
              <w:rPr>
                <w:bCs/>
              </w:rPr>
            </w:pPr>
            <w:r>
              <w:rPr>
                <w:bCs/>
              </w:rPr>
              <w:t>CN</w:t>
            </w:r>
            <w:r w:rsidRPr="00134864">
              <w:rPr>
                <w:bCs/>
              </w:rPr>
              <w:t>/OAM/OTT collection of UE-sided model training data [RAN2/RAN1]</w:t>
            </w:r>
            <w:r>
              <w:rPr>
                <w:bCs/>
              </w:rPr>
              <w:t>:</w:t>
            </w:r>
          </w:p>
          <w:p w14:paraId="6DF38B13" w14:textId="77777777" w:rsidR="0018713F" w:rsidRPr="0045271D" w:rsidRDefault="0018713F" w:rsidP="008126E7">
            <w:pPr>
              <w:numPr>
                <w:ilvl w:val="1"/>
                <w:numId w:val="16"/>
              </w:numPr>
              <w:spacing w:after="0"/>
              <w:rPr>
                <w:bCs/>
              </w:rPr>
            </w:pPr>
            <w:bookmarkStart w:id="2" w:name="_Hlk152950182"/>
            <w:r w:rsidRPr="0045271D">
              <w:rPr>
                <w:bCs/>
              </w:rPr>
              <w:t xml:space="preserve">For the </w:t>
            </w:r>
            <w:proofErr w:type="spellStart"/>
            <w:r w:rsidRPr="0045271D">
              <w:rPr>
                <w:bCs/>
              </w:rPr>
              <w:t>FS_NR_AIML_Air</w:t>
            </w:r>
            <w:proofErr w:type="spellEnd"/>
            <w:r w:rsidRPr="0045271D">
              <w:rPr>
                <w:bCs/>
              </w:rPr>
              <w:t xml:space="preserve"> study use cases, identify the corresponding contents of UE data collection</w:t>
            </w:r>
          </w:p>
          <w:p w14:paraId="56113A39" w14:textId="0D1FB676" w:rsidR="0018713F" w:rsidRPr="0018713F" w:rsidRDefault="0018713F" w:rsidP="008126E7">
            <w:pPr>
              <w:numPr>
                <w:ilvl w:val="1"/>
                <w:numId w:val="16"/>
              </w:numPr>
              <w:spacing w:after="0"/>
              <w:rPr>
                <w:bCs/>
              </w:rPr>
            </w:pPr>
            <w:r w:rsidRPr="0045271D">
              <w:rPr>
                <w:bCs/>
              </w:rPr>
              <w:t xml:space="preserve">Analyse the UE data collection mechanisms identified during the </w:t>
            </w:r>
            <w:proofErr w:type="spellStart"/>
            <w:r w:rsidRPr="0045271D">
              <w:rPr>
                <w:bCs/>
              </w:rPr>
              <w:t>FS_NR_AIML_Air</w:t>
            </w:r>
            <w:proofErr w:type="spellEnd"/>
            <w:r w:rsidRPr="0045271D">
              <w:rPr>
                <w:bCs/>
              </w:rPr>
              <w:t xml:space="preserve"> (TR 38.843 section 7.2.1.3.2) study along with the implications and limitations of each of the methods</w:t>
            </w:r>
            <w:bookmarkEnd w:id="2"/>
            <w:r w:rsidRPr="0045271D">
              <w:rPr>
                <w:bCs/>
              </w:rPr>
              <w:t xml:space="preserve"> </w:t>
            </w:r>
          </w:p>
          <w:p w14:paraId="3E4FC0A1" w14:textId="77777777" w:rsidR="0018713F" w:rsidRDefault="0018713F" w:rsidP="008126E7">
            <w:pPr>
              <w:numPr>
                <w:ilvl w:val="0"/>
                <w:numId w:val="16"/>
              </w:numPr>
              <w:spacing w:after="0"/>
              <w:rPr>
                <w:bCs/>
              </w:rPr>
            </w:pPr>
            <w:r w:rsidRPr="0018713F">
              <w:rPr>
                <w:bCs/>
              </w:rPr>
              <w:t>Model transfer/delivery [RAN2/RAN1]:</w:t>
            </w:r>
          </w:p>
          <w:p w14:paraId="149DB622" w14:textId="77777777" w:rsidR="0018713F" w:rsidRDefault="0018713F" w:rsidP="008126E7">
            <w:pPr>
              <w:numPr>
                <w:ilvl w:val="1"/>
                <w:numId w:val="16"/>
              </w:numPr>
              <w:spacing w:after="0"/>
              <w:rPr>
                <w:bCs/>
              </w:rPr>
            </w:pPr>
            <w:bookmarkStart w:id="3" w:name="_Hlk152950348"/>
            <w:r>
              <w:rPr>
                <w:bCs/>
              </w:rPr>
              <w:t xml:space="preserve">Determine whether </w:t>
            </w:r>
            <w:r w:rsidRPr="00F274F7">
              <w:rPr>
                <w:bCs/>
              </w:rPr>
              <w:t xml:space="preserve">there is a need to consider standardised solutions for transferring/delivering AI/ML model(s) </w:t>
            </w:r>
            <w:r>
              <w:rPr>
                <w:bCs/>
              </w:rPr>
              <w:t xml:space="preserve">considering at least the solutions identified during the </w:t>
            </w:r>
            <w:bookmarkEnd w:id="3"/>
            <w:proofErr w:type="spellStart"/>
            <w:r>
              <w:rPr>
                <w:bCs/>
              </w:rPr>
              <w:t>FS_NR_AIML_Air</w:t>
            </w:r>
            <w:proofErr w:type="spellEnd"/>
            <w:r>
              <w:rPr>
                <w:bCs/>
              </w:rPr>
              <w:t xml:space="preserve"> study </w:t>
            </w:r>
          </w:p>
          <w:p w14:paraId="254777BF" w14:textId="25CCDF74" w:rsidR="0018713F" w:rsidRDefault="0018713F" w:rsidP="0018713F">
            <w:pPr>
              <w:spacing w:after="0"/>
              <w:rPr>
                <w:bCs/>
              </w:rPr>
            </w:pPr>
            <w:r>
              <w:rPr>
                <w:bCs/>
              </w:rPr>
              <w:t>[…]</w:t>
            </w:r>
          </w:p>
          <w:p w14:paraId="4DA8171B" w14:textId="7684062F" w:rsidR="0018713F" w:rsidRDefault="0018713F" w:rsidP="0018713F">
            <w:pPr>
              <w:spacing w:after="0"/>
              <w:ind w:left="720"/>
              <w:rPr>
                <w:bCs/>
              </w:rPr>
            </w:pPr>
            <w:r>
              <w:rPr>
                <w:bCs/>
              </w:rPr>
              <w:t xml:space="preserve">NOTE: offline training is assumed for the purpose of this project. </w:t>
            </w:r>
          </w:p>
          <w:p w14:paraId="448B3C9A" w14:textId="77777777" w:rsidR="0018713F" w:rsidRDefault="0018713F" w:rsidP="0018713F">
            <w:pPr>
              <w:spacing w:after="0"/>
              <w:ind w:left="720"/>
              <w:rPr>
                <w:bCs/>
              </w:rPr>
            </w:pPr>
            <w:r>
              <w:rPr>
                <w:bCs/>
              </w:rPr>
              <w:t xml:space="preserve">NOTE: the outcome of the study objectives should be captured in TR 38.843 for future reference. </w:t>
            </w:r>
          </w:p>
          <w:p w14:paraId="4439E6DA" w14:textId="2CA0B8F6" w:rsidR="0018713F" w:rsidRPr="0018713F" w:rsidRDefault="0018713F" w:rsidP="0018713F">
            <w:pPr>
              <w:spacing w:after="0"/>
              <w:ind w:left="720"/>
              <w:rPr>
                <w:bCs/>
              </w:rPr>
            </w:pPr>
            <w:r>
              <w:rPr>
                <w:bCs/>
              </w:rPr>
              <w:t xml:space="preserve">NOTE: </w:t>
            </w:r>
            <w:r>
              <w:t>Coordination with SA/SA WGs of the ongoing study/work as it may relate to their required work.</w:t>
            </w:r>
          </w:p>
        </w:tc>
      </w:tr>
    </w:tbl>
    <w:p w14:paraId="7BCA3475" w14:textId="279BCBA1" w:rsidR="002A182B" w:rsidRDefault="002A182B" w:rsidP="00897A49">
      <w:pPr>
        <w:rPr>
          <w:highlight w:val="yellow"/>
          <w:shd w:val="clear" w:color="auto" w:fill="FFFFFF"/>
          <w:lang w:val="en-US"/>
        </w:rPr>
      </w:pPr>
    </w:p>
    <w:p w14:paraId="1EDFB968" w14:textId="47FBFE9A" w:rsidR="00FB6D84" w:rsidRPr="00223EA8" w:rsidRDefault="00FB6D84" w:rsidP="00223EA8">
      <w:pPr>
        <w:spacing w:after="0"/>
        <w:rPr>
          <w:bCs/>
        </w:rPr>
      </w:pPr>
      <w:r w:rsidRPr="00223EA8">
        <w:rPr>
          <w:bCs/>
        </w:rPr>
        <w:t>In this</w:t>
      </w:r>
      <w:r w:rsidR="00223EA8">
        <w:rPr>
          <w:bCs/>
        </w:rPr>
        <w:t xml:space="preserve"> contribution we provide discussions on Model identification </w:t>
      </w:r>
      <w:r w:rsidR="00345D7B">
        <w:rPr>
          <w:bCs/>
        </w:rPr>
        <w:t>and model transfer/delivery based on previous RAN</w:t>
      </w:r>
      <w:r w:rsidR="00E22CA7">
        <w:rPr>
          <w:bCs/>
        </w:rPr>
        <w:t xml:space="preserve"> meetings and TR 38.843.</w:t>
      </w:r>
      <w:r w:rsidRPr="00223EA8">
        <w:rPr>
          <w:bCs/>
        </w:rPr>
        <w:t xml:space="preserve"> </w:t>
      </w:r>
    </w:p>
    <w:p w14:paraId="7677297E" w14:textId="29F5C8E7" w:rsidR="00FA439F" w:rsidRDefault="00841207" w:rsidP="005E4DBD">
      <w:pPr>
        <w:pStyle w:val="Heading1"/>
        <w:rPr>
          <w:lang w:val="en-US"/>
        </w:rPr>
      </w:pPr>
      <w:bookmarkStart w:id="4" w:name="_Hlk510705081"/>
      <w:r>
        <w:rPr>
          <w:lang w:val="en-US"/>
        </w:rPr>
        <w:t>M</w:t>
      </w:r>
      <w:r w:rsidR="00FA439F">
        <w:rPr>
          <w:lang w:val="en-US"/>
        </w:rPr>
        <w:t>odel identification</w:t>
      </w:r>
    </w:p>
    <w:p w14:paraId="3D5B245B" w14:textId="2C3A1D9D" w:rsidR="001B0E32" w:rsidRDefault="002E3886" w:rsidP="00413D59">
      <w:pPr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In RAN1 #</w:t>
      </w:r>
      <w:r w:rsidR="002427CB">
        <w:rPr>
          <w:color w:val="000000"/>
          <w:shd w:val="clear" w:color="auto" w:fill="FFFFFF"/>
          <w:lang w:val="en-US"/>
        </w:rPr>
        <w:t>116, #</w:t>
      </w:r>
      <w:r w:rsidR="00677E14">
        <w:rPr>
          <w:color w:val="000000"/>
          <w:shd w:val="clear" w:color="auto" w:fill="FFFFFF"/>
          <w:lang w:val="en-US"/>
        </w:rPr>
        <w:t>116bis</w:t>
      </w:r>
      <w:r w:rsidR="00AF733A">
        <w:rPr>
          <w:color w:val="000000"/>
          <w:shd w:val="clear" w:color="auto" w:fill="FFFFFF"/>
          <w:lang w:val="en-US"/>
        </w:rPr>
        <w:t xml:space="preserve"> and </w:t>
      </w:r>
      <w:r w:rsidR="00D101A7">
        <w:rPr>
          <w:color w:val="000000"/>
          <w:shd w:val="clear" w:color="auto" w:fill="FFFFFF"/>
          <w:lang w:val="en-US"/>
        </w:rPr>
        <w:t>#117</w:t>
      </w:r>
      <w:r w:rsidR="00677E14">
        <w:rPr>
          <w:color w:val="000000"/>
          <w:shd w:val="clear" w:color="auto" w:fill="FFFFFF"/>
          <w:lang w:val="en-US"/>
        </w:rPr>
        <w:t xml:space="preserve"> </w:t>
      </w:r>
      <w:r w:rsidR="00300F72">
        <w:rPr>
          <w:color w:val="000000"/>
          <w:shd w:val="clear" w:color="auto" w:fill="FFFFFF"/>
          <w:lang w:val="en-US"/>
        </w:rPr>
        <w:t>meeting</w:t>
      </w:r>
      <w:r w:rsidR="00677E14">
        <w:rPr>
          <w:color w:val="000000"/>
          <w:shd w:val="clear" w:color="auto" w:fill="FFFFFF"/>
          <w:lang w:val="en-US"/>
        </w:rPr>
        <w:t>s</w:t>
      </w:r>
      <w:r w:rsidR="00300F72">
        <w:rPr>
          <w:color w:val="000000"/>
          <w:shd w:val="clear" w:color="auto" w:fill="FFFFFF"/>
          <w:lang w:val="en-US"/>
        </w:rPr>
        <w:t xml:space="preserve"> the following agreements related to model identification have been reached</w:t>
      </w:r>
      <w:r w:rsidR="006F5DEB">
        <w:rPr>
          <w:color w:val="000000"/>
          <w:shd w:val="clear" w:color="auto" w:fill="FFFFFF"/>
          <w:lang w:val="en-US"/>
        </w:rPr>
        <w:t>.</w:t>
      </w:r>
      <w:r w:rsidR="00586031" w:rsidDel="00586031">
        <w:rPr>
          <w:color w:val="000000"/>
          <w:shd w:val="clear" w:color="auto" w:fill="FFFFFF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6107C" w14:paraId="4A128CD6" w14:textId="77777777" w:rsidTr="00A7043F">
        <w:tc>
          <w:tcPr>
            <w:tcW w:w="9629" w:type="dxa"/>
          </w:tcPr>
          <w:p w14:paraId="7A4408A2" w14:textId="79A6A03F" w:rsidR="00F8253C" w:rsidRPr="001E6B1B" w:rsidRDefault="00F8253C" w:rsidP="00F8253C">
            <w:pPr>
              <w:spacing w:after="0"/>
              <w:rPr>
                <w:rFonts w:asciiTheme="minorHAnsi" w:eastAsia="DengXian" w:hAnsiTheme="minorHAnsi" w:cstheme="minorHAnsi"/>
                <w:highlight w:val="green"/>
                <w:lang w:eastAsia="zh-CN"/>
              </w:rPr>
            </w:pPr>
            <w:r w:rsidRPr="001E6B1B">
              <w:rPr>
                <w:rFonts w:asciiTheme="minorHAnsi" w:eastAsia="DengXian" w:hAnsiTheme="minorHAnsi" w:cstheme="minorHAnsi"/>
                <w:highlight w:val="green"/>
                <w:lang w:eastAsia="zh-CN"/>
              </w:rPr>
              <w:t>Agreement</w:t>
            </w:r>
            <w:r w:rsidR="00C66F58">
              <w:rPr>
                <w:rFonts w:asciiTheme="minorHAnsi" w:eastAsia="DengXian" w:hAnsiTheme="minorHAnsi" w:cstheme="minorHAnsi"/>
                <w:highlight w:val="green"/>
                <w:lang w:eastAsia="zh-CN"/>
              </w:rPr>
              <w:t>#116</w:t>
            </w:r>
          </w:p>
          <w:p w14:paraId="1F0C27B7" w14:textId="77777777" w:rsidR="00F8253C" w:rsidRPr="001E6B1B" w:rsidRDefault="00F8253C" w:rsidP="00F8253C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HAnsi" w:eastAsia="Batang" w:hAnsiTheme="minorHAnsi" w:cstheme="minorHAnsi"/>
              </w:rPr>
            </w:pPr>
            <w:r w:rsidRPr="001E6B1B">
              <w:rPr>
                <w:rFonts w:asciiTheme="minorHAnsi" w:eastAsia="Batang" w:hAnsiTheme="minorHAnsi" w:cstheme="minorHAnsi"/>
              </w:rPr>
              <w:t>To facilitate the discussion, RAN1 studies the model identification type A with more details related to use cases.</w:t>
            </w:r>
          </w:p>
          <w:p w14:paraId="305C4A82" w14:textId="77777777" w:rsidR="00F8253C" w:rsidRPr="001E6B1B" w:rsidRDefault="00F8253C" w:rsidP="00F8253C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HAnsi" w:eastAsia="Batang" w:hAnsiTheme="minorHAnsi" w:cstheme="minorHAnsi"/>
              </w:rPr>
            </w:pPr>
            <w:r w:rsidRPr="001E6B1B">
              <w:rPr>
                <w:rFonts w:asciiTheme="minorHAnsi" w:eastAsia="Batang" w:hAnsiTheme="minorHAnsi" w:cstheme="minorHAnsi"/>
              </w:rPr>
              <w:t xml:space="preserve">To facilitate the discussion, RAN1 studies the following options as starting point for model identification type B with more details related to all use cases </w:t>
            </w:r>
          </w:p>
          <w:p w14:paraId="5FA32B73" w14:textId="77777777" w:rsidR="00F8253C" w:rsidRPr="001E6B1B" w:rsidRDefault="00F8253C" w:rsidP="00F8253C">
            <w:pPr>
              <w:numPr>
                <w:ilvl w:val="0"/>
                <w:numId w:val="28"/>
              </w:numPr>
              <w:overflowPunct/>
              <w:autoSpaceDE/>
              <w:autoSpaceDN/>
              <w:adjustRightInd/>
              <w:spacing w:after="0"/>
              <w:contextualSpacing/>
              <w:textAlignment w:val="auto"/>
              <w:rPr>
                <w:rFonts w:asciiTheme="minorHAnsi" w:eastAsia="Batang" w:hAnsiTheme="minorHAnsi" w:cstheme="minorHAnsi"/>
                <w:lang w:eastAsia="x-none"/>
              </w:rPr>
            </w:pPr>
            <w:r w:rsidRPr="001E6B1B">
              <w:rPr>
                <w:rFonts w:asciiTheme="minorHAnsi" w:eastAsia="Batang" w:hAnsiTheme="minorHAnsi" w:cstheme="minorHAnsi"/>
                <w:lang w:eastAsia="x-none"/>
              </w:rPr>
              <w:t>MI-Option 1: Model identification with data collection related configuration(s) and/or indication(s)</w:t>
            </w:r>
          </w:p>
          <w:p w14:paraId="11C6CCE5" w14:textId="77777777" w:rsidR="00F8253C" w:rsidRPr="001E6B1B" w:rsidRDefault="00F8253C" w:rsidP="00F8253C">
            <w:pPr>
              <w:numPr>
                <w:ilvl w:val="0"/>
                <w:numId w:val="28"/>
              </w:numPr>
              <w:overflowPunct/>
              <w:autoSpaceDE/>
              <w:autoSpaceDN/>
              <w:adjustRightInd/>
              <w:spacing w:after="0"/>
              <w:contextualSpacing/>
              <w:textAlignment w:val="auto"/>
              <w:rPr>
                <w:rFonts w:asciiTheme="minorHAnsi" w:eastAsia="Batang" w:hAnsiTheme="minorHAnsi" w:cstheme="minorHAnsi"/>
                <w:lang w:eastAsia="x-none"/>
              </w:rPr>
            </w:pPr>
            <w:r w:rsidRPr="001E6B1B">
              <w:rPr>
                <w:rFonts w:asciiTheme="minorHAnsi" w:eastAsia="Batang" w:hAnsiTheme="minorHAnsi" w:cstheme="minorHAnsi"/>
                <w:lang w:eastAsia="x-none"/>
              </w:rPr>
              <w:t>MI-Option 2: Model identification with dataset transfer</w:t>
            </w:r>
          </w:p>
          <w:p w14:paraId="12AF392C" w14:textId="77777777" w:rsidR="00F8253C" w:rsidRPr="001E6B1B" w:rsidRDefault="00F8253C" w:rsidP="00F8253C">
            <w:pPr>
              <w:numPr>
                <w:ilvl w:val="0"/>
                <w:numId w:val="28"/>
              </w:numPr>
              <w:overflowPunct/>
              <w:autoSpaceDE/>
              <w:autoSpaceDN/>
              <w:adjustRightInd/>
              <w:spacing w:after="0"/>
              <w:contextualSpacing/>
              <w:textAlignment w:val="auto"/>
              <w:rPr>
                <w:rFonts w:asciiTheme="minorHAnsi" w:eastAsia="Batang" w:hAnsiTheme="minorHAnsi" w:cstheme="minorHAnsi"/>
                <w:lang w:eastAsia="x-none"/>
              </w:rPr>
            </w:pPr>
            <w:r w:rsidRPr="001E6B1B">
              <w:rPr>
                <w:rFonts w:asciiTheme="minorHAnsi" w:eastAsia="Batang" w:hAnsiTheme="minorHAnsi" w:cstheme="minorHAnsi"/>
                <w:lang w:eastAsia="x-none"/>
              </w:rPr>
              <w:t>MI-Option 3: Model identification in model transfer from NW to UE</w:t>
            </w:r>
          </w:p>
          <w:p w14:paraId="67310780" w14:textId="77777777" w:rsidR="00F8253C" w:rsidRPr="001E6B1B" w:rsidRDefault="00F8253C" w:rsidP="00F8253C">
            <w:pPr>
              <w:numPr>
                <w:ilvl w:val="0"/>
                <w:numId w:val="28"/>
              </w:numPr>
              <w:overflowPunct/>
              <w:autoSpaceDE/>
              <w:autoSpaceDN/>
              <w:adjustRightInd/>
              <w:spacing w:after="0"/>
              <w:contextualSpacing/>
              <w:textAlignment w:val="auto"/>
              <w:rPr>
                <w:rFonts w:asciiTheme="minorHAnsi" w:eastAsia="Batang" w:hAnsiTheme="minorHAnsi" w:cstheme="minorHAnsi"/>
                <w:lang w:eastAsia="x-none"/>
              </w:rPr>
            </w:pPr>
            <w:r w:rsidRPr="001E6B1B">
              <w:rPr>
                <w:rFonts w:asciiTheme="minorHAnsi" w:eastAsia="Batang" w:hAnsiTheme="minorHAnsi" w:cstheme="minorHAnsi"/>
                <w:lang w:eastAsia="x-none"/>
              </w:rPr>
              <w:t>FFS: The boundary of the options</w:t>
            </w:r>
          </w:p>
          <w:p w14:paraId="5EF9B461" w14:textId="77777777" w:rsidR="00F8253C" w:rsidRPr="001E6B1B" w:rsidRDefault="00F8253C" w:rsidP="00F8253C">
            <w:pPr>
              <w:numPr>
                <w:ilvl w:val="0"/>
                <w:numId w:val="28"/>
              </w:numPr>
              <w:overflowPunct/>
              <w:autoSpaceDE/>
              <w:autoSpaceDN/>
              <w:adjustRightInd/>
              <w:spacing w:after="0"/>
              <w:contextualSpacing/>
              <w:textAlignment w:val="auto"/>
              <w:rPr>
                <w:rFonts w:asciiTheme="minorHAnsi" w:eastAsia="Batang" w:hAnsiTheme="minorHAnsi" w:cstheme="minorHAnsi"/>
                <w:lang w:eastAsia="x-none"/>
              </w:rPr>
            </w:pPr>
            <w:r w:rsidRPr="001E6B1B">
              <w:rPr>
                <w:rFonts w:asciiTheme="minorHAnsi" w:eastAsia="Batang" w:hAnsiTheme="minorHAnsi" w:cstheme="minorHAnsi"/>
                <w:lang w:eastAsia="x-none"/>
              </w:rPr>
              <w:t>Note: the names (MI-Opton1, MI-Option 2, MI-Option 3) are used only for discussion purpose</w:t>
            </w:r>
          </w:p>
          <w:p w14:paraId="2C89E93F" w14:textId="77777777" w:rsidR="00F8253C" w:rsidRPr="001E6B1B" w:rsidRDefault="00F8253C" w:rsidP="00F8253C">
            <w:pPr>
              <w:numPr>
                <w:ilvl w:val="0"/>
                <w:numId w:val="28"/>
              </w:numPr>
              <w:overflowPunct/>
              <w:autoSpaceDE/>
              <w:autoSpaceDN/>
              <w:adjustRightInd/>
              <w:spacing w:after="0"/>
              <w:contextualSpacing/>
              <w:textAlignment w:val="auto"/>
              <w:rPr>
                <w:rFonts w:asciiTheme="minorHAnsi" w:eastAsia="Batang" w:hAnsiTheme="minorHAnsi" w:cstheme="minorHAnsi"/>
                <w:lang w:eastAsia="x-none"/>
              </w:rPr>
            </w:pPr>
            <w:r w:rsidRPr="001E6B1B">
              <w:rPr>
                <w:rFonts w:asciiTheme="minorHAnsi" w:eastAsia="Batang" w:hAnsiTheme="minorHAnsi" w:cstheme="minorHAnsi"/>
                <w:lang w:eastAsia="x-none"/>
              </w:rPr>
              <w:t>Note: other options are not precluded</w:t>
            </w:r>
          </w:p>
          <w:p w14:paraId="41C5E0F7" w14:textId="77777777" w:rsidR="00F8253C" w:rsidRPr="001E6B1B" w:rsidRDefault="00F8253C" w:rsidP="00F8253C">
            <w:pPr>
              <w:spacing w:after="0"/>
              <w:rPr>
                <w:rFonts w:asciiTheme="minorHAnsi" w:eastAsia="Batang" w:hAnsiTheme="minorHAnsi" w:cstheme="minorHAnsi"/>
              </w:rPr>
            </w:pPr>
          </w:p>
          <w:p w14:paraId="5F543DB8" w14:textId="77777777" w:rsidR="00F8253C" w:rsidRPr="001E6B1B" w:rsidRDefault="00F8253C" w:rsidP="00F8253C">
            <w:pPr>
              <w:spacing w:after="0"/>
              <w:rPr>
                <w:rFonts w:asciiTheme="minorHAnsi" w:eastAsia="Batang" w:hAnsiTheme="minorHAnsi" w:cstheme="minorHAnsi"/>
                <w:b/>
                <w:bCs/>
              </w:rPr>
            </w:pPr>
            <w:r w:rsidRPr="001E6B1B">
              <w:rPr>
                <w:rFonts w:asciiTheme="minorHAnsi" w:eastAsia="Batang" w:hAnsiTheme="minorHAnsi" w:cstheme="minorHAnsi"/>
                <w:b/>
                <w:bCs/>
              </w:rPr>
              <w:t>Observation</w:t>
            </w:r>
          </w:p>
          <w:p w14:paraId="3DD09B74" w14:textId="77777777" w:rsidR="00F8253C" w:rsidRPr="001E6B1B" w:rsidRDefault="00F8253C" w:rsidP="00F8253C">
            <w:pPr>
              <w:spacing w:after="0"/>
              <w:rPr>
                <w:rFonts w:asciiTheme="minorHAnsi" w:eastAsia="Batang" w:hAnsiTheme="minorHAnsi" w:cstheme="minorHAnsi"/>
              </w:rPr>
            </w:pPr>
            <w:r w:rsidRPr="001E6B1B">
              <w:rPr>
                <w:rFonts w:asciiTheme="minorHAnsi" w:eastAsia="Batang" w:hAnsiTheme="minorHAnsi" w:cstheme="minorHAnsi"/>
              </w:rPr>
              <w:t>The other options are proposed for model identification type B by companies during the discussion:</w:t>
            </w:r>
          </w:p>
          <w:p w14:paraId="06E8824B" w14:textId="77777777" w:rsidR="00F8253C" w:rsidRPr="001E6B1B" w:rsidRDefault="00F8253C" w:rsidP="00F8253C">
            <w:pPr>
              <w:numPr>
                <w:ilvl w:val="0"/>
                <w:numId w:val="29"/>
              </w:numPr>
              <w:overflowPunct/>
              <w:autoSpaceDE/>
              <w:autoSpaceDN/>
              <w:adjustRightInd/>
              <w:spacing w:after="0"/>
              <w:contextualSpacing/>
              <w:textAlignment w:val="auto"/>
              <w:rPr>
                <w:rFonts w:asciiTheme="minorHAnsi" w:eastAsia="Batang" w:hAnsiTheme="minorHAnsi" w:cstheme="minorHAnsi"/>
                <w:lang w:eastAsia="x-none"/>
              </w:rPr>
            </w:pPr>
            <w:r w:rsidRPr="001E6B1B">
              <w:rPr>
                <w:rFonts w:asciiTheme="minorHAnsi" w:eastAsia="Batang" w:hAnsiTheme="minorHAnsi" w:cstheme="minorHAnsi"/>
                <w:lang w:eastAsia="x-none"/>
              </w:rPr>
              <w:t>MI-Option 4. Model identification via standardization of reference models. (</w:t>
            </w:r>
            <w:proofErr w:type="gramStart"/>
            <w:r w:rsidRPr="001E6B1B">
              <w:rPr>
                <w:rFonts w:asciiTheme="minorHAnsi" w:eastAsia="Batang" w:hAnsiTheme="minorHAnsi" w:cstheme="minorHAnsi"/>
                <w:lang w:eastAsia="x-none"/>
              </w:rPr>
              <w:t>for</w:t>
            </w:r>
            <w:proofErr w:type="gramEnd"/>
            <w:r w:rsidRPr="001E6B1B">
              <w:rPr>
                <w:rFonts w:asciiTheme="minorHAnsi" w:eastAsia="Batang" w:hAnsiTheme="minorHAnsi" w:cstheme="minorHAnsi"/>
                <w:lang w:eastAsia="x-none"/>
              </w:rPr>
              <w:t xml:space="preserve"> CSI compression)</w:t>
            </w:r>
          </w:p>
          <w:p w14:paraId="20DB1FDC" w14:textId="77777777" w:rsidR="00F8253C" w:rsidRPr="001E6B1B" w:rsidRDefault="00F8253C" w:rsidP="00F8253C">
            <w:pPr>
              <w:numPr>
                <w:ilvl w:val="0"/>
                <w:numId w:val="29"/>
              </w:numPr>
              <w:overflowPunct/>
              <w:autoSpaceDE/>
              <w:autoSpaceDN/>
              <w:adjustRightInd/>
              <w:spacing w:after="0"/>
              <w:contextualSpacing/>
              <w:textAlignment w:val="auto"/>
              <w:rPr>
                <w:rFonts w:asciiTheme="minorHAnsi" w:eastAsia="Batang" w:hAnsiTheme="minorHAnsi" w:cstheme="minorHAnsi"/>
                <w:lang w:eastAsia="x-none"/>
              </w:rPr>
            </w:pPr>
            <w:r w:rsidRPr="001E6B1B">
              <w:rPr>
                <w:rFonts w:asciiTheme="minorHAnsi" w:eastAsia="Batang" w:hAnsiTheme="minorHAnsi" w:cstheme="minorHAnsi"/>
                <w:lang w:eastAsia="x-none"/>
              </w:rPr>
              <w:t>MI-Option 5. Model identification via model monitoring</w:t>
            </w:r>
          </w:p>
          <w:p w14:paraId="20C3AF94" w14:textId="77777777" w:rsidR="00F8253C" w:rsidRDefault="00F8253C" w:rsidP="00A7043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b/>
                <w:highlight w:val="green"/>
              </w:rPr>
            </w:pPr>
          </w:p>
          <w:p w14:paraId="6C3DA3CC" w14:textId="77777777" w:rsidR="00F8253C" w:rsidRDefault="00F8253C" w:rsidP="00A7043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b/>
                <w:highlight w:val="green"/>
              </w:rPr>
            </w:pPr>
          </w:p>
          <w:p w14:paraId="0B4F3F82" w14:textId="77777777" w:rsidR="00F8253C" w:rsidRDefault="00F8253C" w:rsidP="00A7043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b/>
                <w:highlight w:val="green"/>
              </w:rPr>
            </w:pPr>
          </w:p>
          <w:p w14:paraId="632F8A27" w14:textId="13C1C27F" w:rsidR="0066107C" w:rsidRPr="00BF6AF8" w:rsidRDefault="0066107C" w:rsidP="00A7043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</w:rPr>
            </w:pPr>
            <w:r w:rsidRPr="00EC3C1F">
              <w:rPr>
                <w:rFonts w:eastAsia="Times New Roman"/>
                <w:b/>
                <w:highlight w:val="green"/>
              </w:rPr>
              <w:t>Agreement</w:t>
            </w:r>
            <w:r w:rsidR="00DF7679" w:rsidRPr="00EC3C1F">
              <w:rPr>
                <w:rFonts w:eastAsia="Times New Roman"/>
                <w:b/>
                <w:highlight w:val="green"/>
              </w:rPr>
              <w:t xml:space="preserve"> #116</w:t>
            </w:r>
          </w:p>
          <w:p w14:paraId="31D3F102" w14:textId="77777777" w:rsidR="0066107C" w:rsidRPr="00BF6AF8" w:rsidRDefault="0066107C" w:rsidP="008126E7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0"/>
              <w:textAlignment w:val="center"/>
              <w:rPr>
                <w:rFonts w:ascii="Nokia Pure Text" w:eastAsia="Times New Roman" w:hAnsi="Nokia Pure Text" w:cs="Nokia Pure Text"/>
                <w:sz w:val="22"/>
                <w:szCs w:val="22"/>
                <w:lang w:val="en-US"/>
              </w:rPr>
            </w:pPr>
            <w:r w:rsidRPr="00BF6AF8">
              <w:rPr>
                <w:rFonts w:eastAsia="Times New Roman"/>
                <w:lang w:val="en-US"/>
              </w:rPr>
              <w:t>Regarding MI-Option 1 (Model identification with data collection related configuration(s) and/or indication(s)) of model identification type B, RAN1 further study the following aspects:</w:t>
            </w:r>
          </w:p>
          <w:p w14:paraId="2AD1A75B" w14:textId="77777777" w:rsidR="0066107C" w:rsidRPr="00BF6AF8" w:rsidRDefault="0066107C" w:rsidP="008126E7">
            <w:pPr>
              <w:numPr>
                <w:ilvl w:val="1"/>
                <w:numId w:val="20"/>
              </w:numPr>
              <w:overflowPunct/>
              <w:autoSpaceDE/>
              <w:autoSpaceDN/>
              <w:adjustRightInd/>
              <w:spacing w:after="0"/>
              <w:textAlignment w:val="center"/>
              <w:rPr>
                <w:rFonts w:ascii="Nokia Pure Text" w:eastAsia="Times New Roman" w:hAnsi="Nokia Pure Text" w:cs="Nokia Pure Text"/>
                <w:sz w:val="22"/>
                <w:szCs w:val="22"/>
                <w:lang w:val="en-US"/>
              </w:rPr>
            </w:pPr>
            <w:r w:rsidRPr="00BF6AF8">
              <w:rPr>
                <w:rFonts w:eastAsia="Times New Roman"/>
                <w:lang w:val="en-US"/>
              </w:rPr>
              <w:t xml:space="preserve">Relationship between model ID and data collection related configuration(s) and/or indication(s) </w:t>
            </w:r>
          </w:p>
          <w:p w14:paraId="480E086D" w14:textId="77777777" w:rsidR="0066107C" w:rsidRPr="00BF6AF8" w:rsidRDefault="0066107C" w:rsidP="008126E7">
            <w:pPr>
              <w:numPr>
                <w:ilvl w:val="1"/>
                <w:numId w:val="20"/>
              </w:numPr>
              <w:overflowPunct/>
              <w:autoSpaceDE/>
              <w:autoSpaceDN/>
              <w:adjustRightInd/>
              <w:spacing w:after="0"/>
              <w:textAlignment w:val="center"/>
              <w:rPr>
                <w:rFonts w:ascii="Nokia Pure Text" w:eastAsia="Times New Roman" w:hAnsi="Nokia Pure Text" w:cs="Nokia Pure Text"/>
                <w:sz w:val="22"/>
                <w:szCs w:val="22"/>
                <w:lang w:val="en-US"/>
              </w:rPr>
            </w:pPr>
            <w:r w:rsidRPr="00BF6AF8">
              <w:rPr>
                <w:rFonts w:eastAsia="Times New Roman"/>
                <w:lang w:val="en-US"/>
              </w:rPr>
              <w:t xml:space="preserve">Information transmitted from NW to UE (if any) </w:t>
            </w:r>
          </w:p>
          <w:p w14:paraId="5D662A8B" w14:textId="77777777" w:rsidR="0066107C" w:rsidRPr="00BF6AF8" w:rsidRDefault="0066107C" w:rsidP="008126E7">
            <w:pPr>
              <w:numPr>
                <w:ilvl w:val="1"/>
                <w:numId w:val="20"/>
              </w:numPr>
              <w:overflowPunct/>
              <w:autoSpaceDE/>
              <w:autoSpaceDN/>
              <w:adjustRightInd/>
              <w:spacing w:after="0"/>
              <w:textAlignment w:val="center"/>
              <w:rPr>
                <w:rFonts w:ascii="Nokia Pure Text" w:eastAsia="Times New Roman" w:hAnsi="Nokia Pure Text" w:cs="Nokia Pure Text"/>
                <w:sz w:val="22"/>
                <w:szCs w:val="22"/>
                <w:lang w:val="en-US"/>
              </w:rPr>
            </w:pPr>
            <w:r w:rsidRPr="00BF6AF8">
              <w:rPr>
                <w:rFonts w:eastAsia="Times New Roman"/>
                <w:lang w:val="en-US"/>
              </w:rPr>
              <w:t>Information transmitted from UE to NW (if any)</w:t>
            </w:r>
          </w:p>
          <w:p w14:paraId="337AF462" w14:textId="77777777" w:rsidR="0066107C" w:rsidRPr="00BF6AF8" w:rsidRDefault="0066107C" w:rsidP="008126E7">
            <w:pPr>
              <w:numPr>
                <w:ilvl w:val="1"/>
                <w:numId w:val="20"/>
              </w:numPr>
              <w:overflowPunct/>
              <w:autoSpaceDE/>
              <w:autoSpaceDN/>
              <w:adjustRightInd/>
              <w:spacing w:after="0"/>
              <w:textAlignment w:val="center"/>
              <w:rPr>
                <w:rFonts w:ascii="Nokia Pure Text" w:eastAsia="Times New Roman" w:hAnsi="Nokia Pure Text" w:cs="Nokia Pure Text"/>
                <w:sz w:val="22"/>
                <w:szCs w:val="22"/>
                <w:lang w:val="en-US"/>
              </w:rPr>
            </w:pPr>
            <w:r w:rsidRPr="00BF6AF8">
              <w:rPr>
                <w:rFonts w:eastAsia="Times New Roman"/>
                <w:lang w:val="en-US"/>
              </w:rPr>
              <w:t>The associated procedure</w:t>
            </w:r>
          </w:p>
          <w:p w14:paraId="0EFE1DEF" w14:textId="77777777" w:rsidR="0066107C" w:rsidRPr="00BF6AF8" w:rsidRDefault="0066107C" w:rsidP="008126E7">
            <w:pPr>
              <w:numPr>
                <w:ilvl w:val="1"/>
                <w:numId w:val="20"/>
              </w:numPr>
              <w:overflowPunct/>
              <w:autoSpaceDE/>
              <w:autoSpaceDN/>
              <w:adjustRightInd/>
              <w:spacing w:after="0"/>
              <w:textAlignment w:val="center"/>
              <w:rPr>
                <w:rFonts w:ascii="Nokia Pure Text" w:eastAsia="Times New Roman" w:hAnsi="Nokia Pure Text" w:cs="Nokia Pure Text"/>
                <w:sz w:val="22"/>
                <w:szCs w:val="22"/>
                <w:lang w:val="en-US"/>
              </w:rPr>
            </w:pPr>
            <w:r w:rsidRPr="00BF6AF8">
              <w:rPr>
                <w:rFonts w:eastAsia="Times New Roman"/>
                <w:lang w:val="en-US"/>
              </w:rPr>
              <w:t xml:space="preserve">Usage/Applicable use case(s) of MI-Option 1 </w:t>
            </w:r>
          </w:p>
          <w:p w14:paraId="45CF147E" w14:textId="77777777" w:rsidR="0066107C" w:rsidRDefault="0066107C" w:rsidP="00A7043F">
            <w:pPr>
              <w:overflowPunct/>
              <w:autoSpaceDE/>
              <w:autoSpaceDN/>
              <w:adjustRightInd/>
              <w:spacing w:after="0"/>
              <w:ind w:left="540"/>
              <w:textAlignment w:val="auto"/>
              <w:rPr>
                <w:rFonts w:eastAsia="Times New Roman"/>
              </w:rPr>
            </w:pPr>
            <w:r w:rsidRPr="00BF6AF8">
              <w:rPr>
                <w:rFonts w:eastAsia="Times New Roman"/>
              </w:rPr>
              <w:t>Note: whether MI-Option 1 is needed or not is a separate discussion</w:t>
            </w:r>
          </w:p>
          <w:p w14:paraId="4C3BCF23" w14:textId="77777777" w:rsidR="00DF7679" w:rsidRDefault="00DF7679" w:rsidP="00A7043F">
            <w:pPr>
              <w:overflowPunct/>
              <w:autoSpaceDE/>
              <w:autoSpaceDN/>
              <w:adjustRightInd/>
              <w:spacing w:after="0"/>
              <w:ind w:left="540"/>
              <w:textAlignment w:val="auto"/>
              <w:rPr>
                <w:rFonts w:eastAsia="Times New Roman"/>
              </w:rPr>
            </w:pPr>
          </w:p>
          <w:p w14:paraId="134CC0ED" w14:textId="0291FEB2" w:rsidR="00DF7679" w:rsidRPr="00BF6AF8" w:rsidRDefault="00DF7679" w:rsidP="00DF7679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</w:rPr>
            </w:pPr>
            <w:r w:rsidRPr="00EC3C1F">
              <w:rPr>
                <w:rFonts w:eastAsia="Times New Roman"/>
                <w:b/>
                <w:highlight w:val="green"/>
              </w:rPr>
              <w:t>Agreement #116bis</w:t>
            </w:r>
          </w:p>
          <w:p w14:paraId="3CF6FA2D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>From RAN1 perspective, for UE-sided model(s) developed (e.g., trained, updated) at UE side, following procedure is an example (noted as AI-Example1) of MI-Option1 for further study (including the feasibility/necessity)</w:t>
            </w:r>
          </w:p>
          <w:p w14:paraId="69E86384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  <w:t xml:space="preserve">o A: For data collection, NW signals the data collection related configuration(s) and it/their associated ID(s) </w:t>
            </w:r>
          </w:p>
          <w:p w14:paraId="1AB4EC7E" w14:textId="283F1D00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  <w:t>§ Associated IDs for each sub use case in relation with NW-sided additional conditions</w:t>
            </w: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</w:r>
          </w:p>
          <w:p w14:paraId="29E1700C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  <w:t xml:space="preserve">o B: UE(s) collects the data corresponding to the associated ID(s)  </w:t>
            </w:r>
          </w:p>
          <w:p w14:paraId="7252952F" w14:textId="340A8F21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  <w:t xml:space="preserve">o C: AI/ML models are developed (e.g., trained, updated) at UE side based on the collected data corresponding to the associated ID(s). </w:t>
            </w:r>
          </w:p>
          <w:p w14:paraId="653228AE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  <w:t>o D: UE reports information of its AI/ML models corresponding to associated IDs to the NW. Model ID is determined/assigned for each AI/ML model</w:t>
            </w:r>
          </w:p>
          <w:p w14:paraId="504F77BF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  <w:t>§ relationship between model ID(s) and the associated ID(s)</w:t>
            </w:r>
          </w:p>
          <w:p w14:paraId="13B1C0BE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  <w:t xml:space="preserve">§ How model ID(s) is determined/assigned, e.g., </w:t>
            </w:r>
          </w:p>
          <w:p w14:paraId="253BF126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  <w:t>· Alt.1: NW assigns Model ID</w:t>
            </w:r>
          </w:p>
          <w:p w14:paraId="079EF428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  <w:t>· Alt.2: UE assigns/reports Model ID</w:t>
            </w:r>
          </w:p>
          <w:p w14:paraId="78096298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  <w:t>· Alt.3: Associated ID(s) is assumed as model ID(s)</w:t>
            </w:r>
          </w:p>
          <w:p w14:paraId="1B1846AD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 w:hint="eastAsia"/>
                <w:lang w:val="en-US"/>
              </w:rPr>
              <w:tab/>
            </w:r>
            <w:r w:rsidRPr="005B1606">
              <w:rPr>
                <w:rFonts w:eastAsia="Times New Roman" w:hint="eastAsia"/>
                <w:lang w:val="en-US"/>
              </w:rPr>
              <w:tab/>
            </w:r>
            <w:r w:rsidRPr="005B1606">
              <w:rPr>
                <w:rFonts w:eastAsia="Times New Roman" w:hint="eastAsia"/>
                <w:lang w:val="en-US"/>
              </w:rPr>
              <w:tab/>
            </w:r>
            <w:r w:rsidRPr="005B1606">
              <w:rPr>
                <w:rFonts w:eastAsia="Times New Roman" w:hint="eastAsia"/>
                <w:lang w:val="en-US"/>
              </w:rPr>
              <w:tab/>
              <w:t>□ “Model ID is determined/assigned for each AI/ML model” in D is not needed</w:t>
            </w:r>
          </w:p>
          <w:p w14:paraId="0D5C0C3B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  <w:t>· Alt.4: Model ID is determined by pre-defined rule(s) in the specification</w:t>
            </w:r>
          </w:p>
          <w:p w14:paraId="1F4DDB73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  <w:t>§ FFS: how to report</w:t>
            </w:r>
          </w:p>
          <w:p w14:paraId="08E87E1B" w14:textId="77777777" w:rsidR="005B1606" w:rsidRPr="005B1606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</w:r>
            <w:r w:rsidRPr="005B1606">
              <w:rPr>
                <w:rFonts w:eastAsia="Times New Roman"/>
                <w:lang w:val="en-US"/>
              </w:rPr>
              <w:tab/>
              <w:t>§ Note: D is to facilitate AI/ML model inference</w:t>
            </w:r>
          </w:p>
          <w:p w14:paraId="2D139019" w14:textId="77777777" w:rsidR="0066107C" w:rsidRDefault="005B1606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  <w:r w:rsidRPr="005B1606">
              <w:rPr>
                <w:rFonts w:eastAsia="Times New Roman"/>
                <w:lang w:val="en-US"/>
              </w:rPr>
              <w:tab/>
              <w:t>o Note: Step A/B/C and additional interaction of associated IDs between UE and NW can be considered as a different solution for resolving the consistency without model identification.</w:t>
            </w:r>
          </w:p>
          <w:p w14:paraId="20C70CCA" w14:textId="77777777" w:rsidR="006C6A62" w:rsidRDefault="006C6A62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</w:p>
          <w:p w14:paraId="7F2E688C" w14:textId="77777777" w:rsidR="006C6A62" w:rsidRDefault="006C6A62" w:rsidP="005B160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eastAsia="Times New Roman"/>
                <w:lang w:val="en-US"/>
              </w:rPr>
            </w:pPr>
          </w:p>
          <w:p w14:paraId="71A0E9B2" w14:textId="35778AC6" w:rsidR="006C6A62" w:rsidRPr="00F132BA" w:rsidRDefault="006C6A62" w:rsidP="006C6A62">
            <w:pPr>
              <w:pStyle w:val="ListParagraph"/>
              <w:spacing w:before="60" w:after="120" w:line="300" w:lineRule="auto"/>
              <w:ind w:left="0"/>
              <w:jc w:val="both"/>
              <w:rPr>
                <w:b/>
                <w:highlight w:val="green"/>
                <w:lang w:eastAsia="en-US"/>
              </w:rPr>
            </w:pPr>
            <w:r w:rsidRPr="00F132BA">
              <w:rPr>
                <w:rFonts w:hint="eastAsia"/>
                <w:b/>
                <w:highlight w:val="green"/>
                <w:lang w:eastAsia="en-US"/>
              </w:rPr>
              <w:t>Agreement</w:t>
            </w:r>
            <w:r>
              <w:rPr>
                <w:b/>
                <w:highlight w:val="green"/>
                <w:lang w:eastAsia="en-US"/>
              </w:rPr>
              <w:t xml:space="preserve"> RAN#117</w:t>
            </w:r>
          </w:p>
          <w:p w14:paraId="45324607" w14:textId="77777777" w:rsidR="006C6A62" w:rsidRPr="002C2EA9" w:rsidRDefault="006C6A62" w:rsidP="006C6A62">
            <w:pPr>
              <w:rPr>
                <w:b/>
              </w:rPr>
            </w:pPr>
            <w:r w:rsidRPr="002C2EA9">
              <w:rPr>
                <w:b/>
              </w:rPr>
              <w:t>From RAN1 perspective, for UE part of two-sided model, further study the following example of MI-Option2 (including the feasibility/necessity)</w:t>
            </w:r>
          </w:p>
          <w:p w14:paraId="34B557D4" w14:textId="77777777" w:rsidR="006C6A62" w:rsidRPr="002C2EA9" w:rsidRDefault="006C6A62" w:rsidP="006C6A62">
            <w:pPr>
              <w:pStyle w:val="ListParagraph"/>
              <w:numPr>
                <w:ilvl w:val="0"/>
                <w:numId w:val="23"/>
              </w:numPr>
              <w:spacing w:after="180"/>
              <w:ind w:left="360"/>
              <w:jc w:val="both"/>
              <w:rPr>
                <w:b/>
              </w:rPr>
            </w:pPr>
            <w:r w:rsidRPr="002C2EA9">
              <w:rPr>
                <w:b/>
              </w:rPr>
              <w:t>AI-Example2-1</w:t>
            </w:r>
          </w:p>
          <w:p w14:paraId="2BF73F53" w14:textId="77777777" w:rsidR="006C6A62" w:rsidRPr="002C2EA9" w:rsidRDefault="006C6A62" w:rsidP="006C6A62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14" w:hanging="357"/>
              <w:jc w:val="both"/>
              <w:rPr>
                <w:b/>
              </w:rPr>
            </w:pPr>
            <w:r w:rsidRPr="002C2EA9">
              <w:rPr>
                <w:b/>
              </w:rPr>
              <w:t xml:space="preserve">A: A dataset is transferred from the </w:t>
            </w:r>
            <w:r w:rsidRPr="002C2EA9">
              <w:rPr>
                <w:rFonts w:eastAsia="DengXian" w:hint="eastAsia"/>
                <w:b/>
              </w:rPr>
              <w:t>NW</w:t>
            </w:r>
            <w:r w:rsidRPr="002C2EA9">
              <w:rPr>
                <w:rFonts w:eastAsia="DengXian"/>
                <w:b/>
              </w:rPr>
              <w:t>/NW-side</w:t>
            </w:r>
            <w:r w:rsidRPr="002C2EA9">
              <w:rPr>
                <w:rFonts w:eastAsia="DengXian" w:hint="eastAsia"/>
                <w:b/>
              </w:rPr>
              <w:t xml:space="preserve"> to UE</w:t>
            </w:r>
            <w:r w:rsidRPr="002C2EA9">
              <w:rPr>
                <w:rFonts w:eastAsia="DengXian"/>
                <w:b/>
              </w:rPr>
              <w:t>/UE-side</w:t>
            </w:r>
            <w:r w:rsidRPr="002C2EA9">
              <w:rPr>
                <w:rFonts w:eastAsia="DengXian" w:hint="eastAsia"/>
                <w:b/>
              </w:rPr>
              <w:t xml:space="preserve"> via s</w:t>
            </w:r>
            <w:r w:rsidRPr="002C2EA9">
              <w:rPr>
                <w:b/>
              </w:rPr>
              <w:t>tandar</w:t>
            </w:r>
            <w:r w:rsidRPr="002C2EA9">
              <w:rPr>
                <w:rFonts w:eastAsia="DengXian" w:hint="eastAsia"/>
                <w:b/>
              </w:rPr>
              <w:t>d</w:t>
            </w:r>
            <w:r w:rsidRPr="002C2EA9">
              <w:rPr>
                <w:b/>
              </w:rPr>
              <w:t>ized signal</w:t>
            </w:r>
            <w:r w:rsidRPr="002C2EA9">
              <w:rPr>
                <w:rFonts w:eastAsia="DengXian"/>
                <w:b/>
              </w:rPr>
              <w:t>i</w:t>
            </w:r>
            <w:r w:rsidRPr="002C2EA9">
              <w:rPr>
                <w:b/>
              </w:rPr>
              <w:t xml:space="preserve">ng. </w:t>
            </w:r>
          </w:p>
          <w:p w14:paraId="47452ECA" w14:textId="77777777" w:rsidR="006C6A62" w:rsidRPr="002C2EA9" w:rsidRDefault="006C6A62" w:rsidP="006C6A62">
            <w:pPr>
              <w:numPr>
                <w:ilvl w:val="1"/>
                <w:numId w:val="24"/>
              </w:numPr>
              <w:overflowPunct/>
              <w:autoSpaceDE/>
              <w:autoSpaceDN/>
              <w:adjustRightInd/>
              <w:spacing w:after="0" w:line="276" w:lineRule="auto"/>
              <w:jc w:val="both"/>
              <w:textAlignment w:val="auto"/>
              <w:rPr>
                <w:b/>
              </w:rPr>
            </w:pPr>
            <w:r w:rsidRPr="002C2EA9">
              <w:rPr>
                <w:b/>
              </w:rPr>
              <w:t>Note: RAN1 study of Step A only focuses on RAN1 aspect of the data</w:t>
            </w:r>
            <w:r>
              <w:rPr>
                <w:rFonts w:eastAsia="DengXian" w:hint="eastAsia"/>
                <w:b/>
                <w:lang w:eastAsia="zh-CN"/>
              </w:rPr>
              <w:t>set</w:t>
            </w:r>
            <w:r w:rsidRPr="002C2EA9">
              <w:rPr>
                <w:b/>
              </w:rPr>
              <w:t xml:space="preserve"> transfer from NW to UE. Other solution for dataset exchange is out of RAN1 scope. </w:t>
            </w:r>
          </w:p>
          <w:p w14:paraId="4420DAD7" w14:textId="77777777" w:rsidR="006C6A62" w:rsidRPr="002C2EA9" w:rsidRDefault="006C6A62" w:rsidP="006C6A62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76" w:lineRule="auto"/>
              <w:ind w:left="720"/>
              <w:jc w:val="both"/>
              <w:textAlignment w:val="auto"/>
              <w:rPr>
                <w:b/>
                <w:strike/>
              </w:rPr>
            </w:pPr>
            <w:r w:rsidRPr="002C2EA9">
              <w:rPr>
                <w:b/>
              </w:rPr>
              <w:t>B: UE part of two-sided model</w:t>
            </w:r>
            <w:r>
              <w:rPr>
                <w:rFonts w:eastAsia="DengXian" w:hint="eastAsia"/>
                <w:b/>
                <w:lang w:eastAsia="zh-CN"/>
              </w:rPr>
              <w:t>(s)</w:t>
            </w:r>
            <w:r w:rsidRPr="002C2EA9">
              <w:rPr>
                <w:b/>
              </w:rPr>
              <w:t xml:space="preserve"> is</w:t>
            </w:r>
            <w:r>
              <w:rPr>
                <w:rFonts w:eastAsia="DengXian" w:hint="eastAsia"/>
                <w:b/>
                <w:lang w:eastAsia="zh-CN"/>
              </w:rPr>
              <w:t>(are)</w:t>
            </w:r>
            <w:r w:rsidRPr="002C2EA9">
              <w:rPr>
                <w:b/>
              </w:rPr>
              <w:t xml:space="preserve"> developed based on at least the above dataset. </w:t>
            </w:r>
          </w:p>
          <w:p w14:paraId="3B7853AE" w14:textId="77777777" w:rsidR="006C6A62" w:rsidRPr="002C2EA9" w:rsidRDefault="006C6A62" w:rsidP="006C6A62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76" w:lineRule="auto"/>
              <w:ind w:left="720"/>
              <w:jc w:val="both"/>
              <w:textAlignment w:val="auto"/>
              <w:rPr>
                <w:b/>
              </w:rPr>
            </w:pPr>
            <w:r w:rsidRPr="002C2EA9">
              <w:rPr>
                <w:b/>
              </w:rPr>
              <w:t xml:space="preserve">C: UE reports information of </w:t>
            </w:r>
            <w:r w:rsidRPr="002C2EA9">
              <w:rPr>
                <w:rFonts w:eastAsia="DengXian" w:hint="eastAsia"/>
                <w:b/>
                <w:lang w:eastAsia="zh-CN"/>
              </w:rPr>
              <w:t>its</w:t>
            </w:r>
            <w:r w:rsidRPr="002C2EA9">
              <w:rPr>
                <w:rFonts w:eastAsia="MS Mincho"/>
                <w:b/>
                <w:lang w:eastAsia="ja-JP"/>
              </w:rPr>
              <w:t xml:space="preserve"> </w:t>
            </w:r>
            <w:r w:rsidRPr="002C2EA9">
              <w:rPr>
                <w:b/>
              </w:rPr>
              <w:t>UE part of two-sided model</w:t>
            </w:r>
            <w:r>
              <w:rPr>
                <w:rFonts w:eastAsia="DengXian" w:hint="eastAsia"/>
                <w:b/>
                <w:lang w:eastAsia="zh-CN"/>
              </w:rPr>
              <w:t>(s)</w:t>
            </w:r>
            <w:r w:rsidRPr="002C2EA9">
              <w:rPr>
                <w:rFonts w:eastAsia="DengXian"/>
                <w:b/>
                <w:lang w:eastAsia="zh-CN"/>
              </w:rPr>
              <w:t xml:space="preserve"> </w:t>
            </w:r>
            <w:r w:rsidRPr="002C2EA9">
              <w:rPr>
                <w:rFonts w:eastAsia="DengXian" w:hint="eastAsia"/>
                <w:b/>
                <w:lang w:eastAsia="zh-CN"/>
              </w:rPr>
              <w:t xml:space="preserve">corresponding </w:t>
            </w:r>
            <w:r w:rsidRPr="002C2EA9">
              <w:rPr>
                <w:rFonts w:eastAsia="DengXian"/>
                <w:b/>
                <w:lang w:eastAsia="zh-CN"/>
              </w:rPr>
              <w:t>to the above dataset</w:t>
            </w:r>
            <w:r w:rsidRPr="002C2EA9">
              <w:rPr>
                <w:rFonts w:eastAsia="DengXian" w:hint="eastAsia"/>
                <w:b/>
                <w:lang w:eastAsia="zh-CN"/>
              </w:rPr>
              <w:t xml:space="preserve"> to </w:t>
            </w:r>
            <w:r w:rsidRPr="002C2EA9">
              <w:rPr>
                <w:rFonts w:eastAsia="DengXian"/>
                <w:b/>
                <w:lang w:eastAsia="zh-CN"/>
              </w:rPr>
              <w:t>the NW.</w:t>
            </w:r>
            <w:r w:rsidRPr="002C2EA9">
              <w:rPr>
                <w:rFonts w:eastAsia="DengXian" w:hint="eastAsia"/>
                <w:b/>
                <w:lang w:eastAsia="zh-CN"/>
              </w:rPr>
              <w:t xml:space="preserve"> </w:t>
            </w:r>
          </w:p>
          <w:p w14:paraId="122F116E" w14:textId="77777777" w:rsidR="006C6A62" w:rsidRPr="002C2EA9" w:rsidRDefault="006C6A62" w:rsidP="006C6A62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76" w:lineRule="auto"/>
              <w:ind w:left="720"/>
              <w:jc w:val="both"/>
              <w:textAlignment w:val="auto"/>
              <w:rPr>
                <w:b/>
              </w:rPr>
            </w:pPr>
            <w:r w:rsidRPr="002C2EA9">
              <w:rPr>
                <w:b/>
              </w:rPr>
              <w:t>FFS: How m</w:t>
            </w:r>
            <w:r w:rsidRPr="002C2EA9">
              <w:rPr>
                <w:rFonts w:eastAsia="DengXian"/>
                <w:b/>
                <w:lang w:eastAsia="zh-CN"/>
              </w:rPr>
              <w:t>odel ID is determined/assigned for each AI/ML model (including relationship between dataset and model ID)</w:t>
            </w:r>
          </w:p>
          <w:p w14:paraId="32BC6CEC" w14:textId="77777777" w:rsidR="006C6A62" w:rsidRPr="00CA5B56" w:rsidRDefault="006C6A62" w:rsidP="006C6A62">
            <w:pPr>
              <w:pStyle w:val="ListParagraph"/>
              <w:numPr>
                <w:ilvl w:val="0"/>
                <w:numId w:val="24"/>
              </w:numPr>
              <w:spacing w:before="60" w:after="120" w:line="300" w:lineRule="auto"/>
              <w:ind w:left="720"/>
              <w:jc w:val="both"/>
              <w:rPr>
                <w:b/>
                <w:lang w:eastAsia="en-US"/>
              </w:rPr>
            </w:pPr>
            <w:r w:rsidRPr="00CA5B56">
              <w:rPr>
                <w:b/>
                <w:lang w:eastAsia="en-US"/>
              </w:rPr>
              <w:t>Note: Some step(s) may not be needed for MI-Option2</w:t>
            </w:r>
          </w:p>
          <w:p w14:paraId="01AB69E9" w14:textId="77777777" w:rsidR="006C6A62" w:rsidRPr="002C2EA9" w:rsidRDefault="006C6A62" w:rsidP="006C6A62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76" w:lineRule="auto"/>
              <w:jc w:val="both"/>
              <w:textAlignment w:val="auto"/>
              <w:rPr>
                <w:b/>
              </w:rPr>
            </w:pPr>
            <w:r w:rsidRPr="002C2EA9">
              <w:rPr>
                <w:b/>
              </w:rPr>
              <w:t>Note: The above example</w:t>
            </w:r>
            <w:r>
              <w:rPr>
                <w:b/>
              </w:rPr>
              <w:t xml:space="preserve"> is</w:t>
            </w:r>
            <w:r w:rsidRPr="002C2EA9">
              <w:rPr>
                <w:b/>
              </w:rPr>
              <w:t xml:space="preserve"> based on the assumption of NW-first training. It is separate discussion for the assumption of UE-first training. </w:t>
            </w:r>
          </w:p>
          <w:p w14:paraId="280AD0C2" w14:textId="77777777" w:rsidR="006C6A62" w:rsidRPr="002C2EA9" w:rsidRDefault="006C6A62" w:rsidP="006C6A62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76" w:lineRule="auto"/>
              <w:jc w:val="both"/>
              <w:textAlignment w:val="auto"/>
              <w:rPr>
                <w:b/>
              </w:rPr>
            </w:pPr>
            <w:r w:rsidRPr="002C2EA9">
              <w:rPr>
                <w:b/>
              </w:rPr>
              <w:t>Note: The study should consider the impact on inter-vendor collaboration</w:t>
            </w:r>
            <w:r>
              <w:rPr>
                <w:rFonts w:eastAsia="DengXian" w:hint="eastAsia"/>
                <w:b/>
                <w:lang w:eastAsia="zh-CN"/>
              </w:rPr>
              <w:t xml:space="preserve">, at least including complexity, performance, </w:t>
            </w:r>
            <w:r>
              <w:rPr>
                <w:rFonts w:eastAsia="DengXian"/>
                <w:b/>
                <w:lang w:eastAsia="zh-CN"/>
              </w:rPr>
              <w:t>interoperability</w:t>
            </w:r>
            <w:r>
              <w:rPr>
                <w:rFonts w:eastAsia="DengXian" w:hint="eastAsia"/>
                <w:b/>
                <w:lang w:eastAsia="zh-CN"/>
              </w:rPr>
              <w:t xml:space="preserve"> in RAN4/testing related aspects and feasibility.</w:t>
            </w:r>
          </w:p>
          <w:p w14:paraId="3452083B" w14:textId="47450D48" w:rsidR="005B1606" w:rsidRPr="000F5105" w:rsidRDefault="006C6A62" w:rsidP="005B1606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76" w:lineRule="auto"/>
              <w:jc w:val="both"/>
              <w:textAlignment w:val="auto"/>
              <w:rPr>
                <w:b/>
              </w:rPr>
            </w:pPr>
            <w:r w:rsidRPr="002C2EA9">
              <w:rPr>
                <w:b/>
              </w:rPr>
              <w:t>FFS: whether/how to consider UE-side additional condition(s) for the dataset</w:t>
            </w:r>
          </w:p>
        </w:tc>
      </w:tr>
    </w:tbl>
    <w:p w14:paraId="08402A47" w14:textId="3D00A12D" w:rsidR="00916F7B" w:rsidRPr="000700E9" w:rsidRDefault="002C6732" w:rsidP="00916F7B">
      <w:pPr>
        <w:rPr>
          <w:rFonts w:eastAsia="Times New Roman"/>
          <w:sz w:val="22"/>
          <w:szCs w:val="22"/>
          <w:lang w:val="en-US"/>
        </w:rPr>
      </w:pPr>
      <w:r w:rsidRPr="57A2A62E">
        <w:rPr>
          <w:rFonts w:eastAsia="Times New Roman"/>
          <w:sz w:val="22"/>
          <w:szCs w:val="22"/>
          <w:lang w:val="en-US"/>
        </w:rPr>
        <w:lastRenderedPageBreak/>
        <w:t>In RAN#117</w:t>
      </w:r>
      <w:ins w:id="5" w:author="Jishnu A" w:date="2024-07-23T05:20:00Z">
        <w:r w:rsidR="41E9DF00" w:rsidRPr="57A2A62E">
          <w:rPr>
            <w:rFonts w:eastAsia="Times New Roman"/>
            <w:sz w:val="22"/>
            <w:szCs w:val="22"/>
            <w:lang w:val="en-US"/>
          </w:rPr>
          <w:t>,</w:t>
        </w:r>
      </w:ins>
      <w:r w:rsidRPr="57A2A62E">
        <w:rPr>
          <w:rFonts w:eastAsia="Times New Roman"/>
          <w:sz w:val="22"/>
          <w:szCs w:val="22"/>
          <w:lang w:val="en-US"/>
        </w:rPr>
        <w:t xml:space="preserve"> it is agreed to further study on how model is identified </w:t>
      </w:r>
      <w:r w:rsidR="00C04AD1" w:rsidRPr="57A2A62E">
        <w:rPr>
          <w:rFonts w:eastAsia="Times New Roman"/>
          <w:sz w:val="22"/>
          <w:szCs w:val="22"/>
          <w:lang w:val="en-US"/>
        </w:rPr>
        <w:t xml:space="preserve">for </w:t>
      </w:r>
      <w:r w:rsidR="005C621A" w:rsidRPr="57A2A62E">
        <w:rPr>
          <w:rFonts w:eastAsia="Times New Roman"/>
          <w:sz w:val="22"/>
          <w:szCs w:val="22"/>
          <w:lang w:val="en-US"/>
        </w:rPr>
        <w:t>MI-Option2</w:t>
      </w:r>
      <w:ins w:id="6" w:author="Jishnu A" w:date="2024-07-23T05:20:00Z">
        <w:r w:rsidR="44117B44" w:rsidRPr="57A2A62E">
          <w:rPr>
            <w:rFonts w:eastAsia="Times New Roman"/>
            <w:sz w:val="22"/>
            <w:szCs w:val="22"/>
            <w:lang w:val="en-US"/>
          </w:rPr>
          <w:t xml:space="preserve"> </w:t>
        </w:r>
      </w:ins>
      <w:r w:rsidR="005C621A" w:rsidRPr="57A2A62E">
        <w:rPr>
          <w:rFonts w:eastAsia="Times New Roman"/>
          <w:sz w:val="22"/>
          <w:szCs w:val="22"/>
          <w:lang w:val="en-US"/>
        </w:rPr>
        <w:t xml:space="preserve">(including the </w:t>
      </w:r>
      <w:r w:rsidR="001B6CA9" w:rsidRPr="57A2A62E">
        <w:rPr>
          <w:rFonts w:eastAsia="Times New Roman"/>
          <w:sz w:val="22"/>
          <w:szCs w:val="22"/>
          <w:lang w:val="en-US"/>
        </w:rPr>
        <w:t>feasibility/necessity)</w:t>
      </w:r>
      <w:r w:rsidR="00532FA0" w:rsidRPr="57A2A62E">
        <w:rPr>
          <w:rFonts w:eastAsia="Times New Roman"/>
          <w:sz w:val="22"/>
          <w:szCs w:val="22"/>
          <w:lang w:val="en-US"/>
        </w:rPr>
        <w:t>.</w:t>
      </w:r>
      <w:r w:rsidR="00916F7B" w:rsidRPr="57A2A62E">
        <w:rPr>
          <w:rFonts w:eastAsia="Times New Roman"/>
          <w:sz w:val="22"/>
          <w:szCs w:val="22"/>
          <w:lang w:val="en-US"/>
        </w:rPr>
        <w:t xml:space="preserve"> When dataset </w:t>
      </w:r>
      <w:r w:rsidR="0F889C1F" w:rsidRPr="57A2A62E">
        <w:rPr>
          <w:rFonts w:eastAsia="Times New Roman"/>
          <w:sz w:val="22"/>
          <w:szCs w:val="22"/>
          <w:lang w:val="en-US"/>
        </w:rPr>
        <w:t xml:space="preserve">is </w:t>
      </w:r>
      <w:r w:rsidR="00A7706D" w:rsidRPr="57A2A62E">
        <w:rPr>
          <w:rFonts w:eastAsia="Times New Roman"/>
          <w:sz w:val="22"/>
          <w:szCs w:val="22"/>
          <w:lang w:val="en-US"/>
        </w:rPr>
        <w:t xml:space="preserve">transferred from the NW to UE in </w:t>
      </w:r>
      <w:r w:rsidR="005947F6" w:rsidRPr="57A2A62E">
        <w:rPr>
          <w:rFonts w:eastAsia="Times New Roman"/>
          <w:sz w:val="22"/>
          <w:szCs w:val="22"/>
          <w:lang w:val="en-US"/>
        </w:rPr>
        <w:t>Step A of AI-Example 2-1 in the above agreement</w:t>
      </w:r>
      <w:r w:rsidR="00916F7B" w:rsidRPr="57A2A62E">
        <w:rPr>
          <w:rFonts w:eastAsia="Times New Roman"/>
          <w:sz w:val="22"/>
          <w:szCs w:val="22"/>
          <w:lang w:val="en-US"/>
        </w:rPr>
        <w:t xml:space="preserve">, the association between the model ID and the dataset is indeed straightforward. The base station provides the dataset to the UE, along with </w:t>
      </w:r>
      <w:r w:rsidR="00E01295" w:rsidRPr="57A2A62E">
        <w:rPr>
          <w:rFonts w:eastAsia="Times New Roman"/>
          <w:sz w:val="22"/>
          <w:szCs w:val="22"/>
          <w:lang w:val="en-US"/>
        </w:rPr>
        <w:t>a</w:t>
      </w:r>
      <w:r w:rsidR="00916F7B" w:rsidRPr="57A2A62E">
        <w:rPr>
          <w:rFonts w:eastAsia="Times New Roman"/>
          <w:sz w:val="22"/>
          <w:szCs w:val="22"/>
          <w:lang w:val="en-US"/>
        </w:rPr>
        <w:t xml:space="preserve"> </w:t>
      </w:r>
      <w:r w:rsidR="00F82E15" w:rsidRPr="57A2A62E">
        <w:rPr>
          <w:rFonts w:eastAsia="Times New Roman"/>
          <w:sz w:val="22"/>
          <w:szCs w:val="22"/>
          <w:lang w:val="en-US"/>
        </w:rPr>
        <w:t>model</w:t>
      </w:r>
      <w:r w:rsidR="00916F7B" w:rsidRPr="57A2A62E">
        <w:rPr>
          <w:rFonts w:eastAsia="Times New Roman"/>
          <w:sz w:val="22"/>
          <w:szCs w:val="22"/>
          <w:lang w:val="en-US"/>
        </w:rPr>
        <w:t xml:space="preserve"> ID. The UE utilizes the dataset to train its UE-sided </w:t>
      </w:r>
      <w:r w:rsidR="009C5286" w:rsidRPr="57A2A62E">
        <w:rPr>
          <w:rFonts w:eastAsia="Times New Roman"/>
          <w:sz w:val="22"/>
          <w:szCs w:val="22"/>
          <w:lang w:val="en-US"/>
        </w:rPr>
        <w:t>model. This</w:t>
      </w:r>
      <w:r w:rsidR="00916F7B" w:rsidRPr="57A2A62E">
        <w:rPr>
          <w:rFonts w:eastAsia="Times New Roman"/>
          <w:sz w:val="22"/>
          <w:szCs w:val="22"/>
          <w:lang w:val="en-US"/>
        </w:rPr>
        <w:t xml:space="preserve"> option can be applied to both UE-side model and two-sided model since the dataset includes all the information the UE needs to train the corresponding model. </w:t>
      </w:r>
    </w:p>
    <w:p w14:paraId="48E4BE78" w14:textId="4387453F" w:rsidR="00FE6D15" w:rsidRPr="000700E9" w:rsidRDefault="00747962" w:rsidP="57A2A62E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ins w:id="7" w:author="Jishnu A" w:date="2024-07-23T05:23:00Z"/>
          <w:rFonts w:eastAsia="Times New Roman"/>
          <w:b/>
          <w:bCs/>
          <w:sz w:val="24"/>
          <w:szCs w:val="24"/>
          <w:lang w:val="en-US"/>
        </w:rPr>
      </w:pPr>
      <w:r w:rsidRPr="57A2A62E">
        <w:rPr>
          <w:rFonts w:eastAsia="Times New Roman"/>
          <w:b/>
          <w:bCs/>
          <w:sz w:val="24"/>
          <w:szCs w:val="24"/>
          <w:lang w:val="en-US"/>
        </w:rPr>
        <w:t>Proposal</w:t>
      </w:r>
      <w:r w:rsidR="00043318" w:rsidRPr="57A2A62E">
        <w:rPr>
          <w:rFonts w:eastAsia="Times New Roman"/>
          <w:b/>
          <w:bCs/>
          <w:sz w:val="24"/>
          <w:szCs w:val="24"/>
          <w:lang w:val="en-US"/>
        </w:rPr>
        <w:t xml:space="preserve"> 1</w:t>
      </w:r>
      <w:r w:rsidRPr="57A2A62E">
        <w:rPr>
          <w:rFonts w:eastAsia="Times New Roman"/>
          <w:b/>
          <w:bCs/>
          <w:sz w:val="24"/>
          <w:szCs w:val="24"/>
          <w:lang w:val="en-US"/>
        </w:rPr>
        <w:t xml:space="preserve">: </w:t>
      </w:r>
      <w:r w:rsidR="00617D5C" w:rsidRPr="57A2A62E">
        <w:rPr>
          <w:rFonts w:eastAsia="Times New Roman"/>
          <w:b/>
          <w:bCs/>
          <w:sz w:val="24"/>
          <w:szCs w:val="24"/>
          <w:lang w:val="en-US"/>
        </w:rPr>
        <w:t>N</w:t>
      </w:r>
      <w:r w:rsidR="009C5286" w:rsidRPr="57A2A62E">
        <w:rPr>
          <w:rFonts w:eastAsia="Times New Roman"/>
          <w:b/>
          <w:bCs/>
          <w:sz w:val="24"/>
          <w:szCs w:val="24"/>
          <w:lang w:val="en-US"/>
        </w:rPr>
        <w:t xml:space="preserve">W </w:t>
      </w:r>
      <w:r w:rsidR="006E6A8B" w:rsidRPr="57A2A62E">
        <w:rPr>
          <w:rFonts w:eastAsia="Times New Roman"/>
          <w:b/>
          <w:bCs/>
          <w:sz w:val="24"/>
          <w:szCs w:val="24"/>
          <w:lang w:val="en-US"/>
        </w:rPr>
        <w:t xml:space="preserve">assigns the </w:t>
      </w:r>
      <w:r w:rsidR="003465E2" w:rsidRPr="57A2A62E">
        <w:rPr>
          <w:rFonts w:eastAsia="Times New Roman"/>
          <w:b/>
          <w:bCs/>
          <w:sz w:val="24"/>
          <w:szCs w:val="24"/>
          <w:lang w:val="en-US"/>
        </w:rPr>
        <w:t xml:space="preserve">Model </w:t>
      </w:r>
      <w:r w:rsidR="00F82E15" w:rsidRPr="57A2A62E">
        <w:rPr>
          <w:rFonts w:eastAsia="Times New Roman"/>
          <w:b/>
          <w:bCs/>
          <w:sz w:val="24"/>
          <w:szCs w:val="24"/>
          <w:lang w:val="en-US"/>
        </w:rPr>
        <w:t>ID</w:t>
      </w:r>
      <w:r w:rsidR="003465E2" w:rsidRPr="57A2A62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="0050433E" w:rsidRPr="57A2A62E">
        <w:rPr>
          <w:rFonts w:eastAsia="Times New Roman"/>
          <w:b/>
          <w:bCs/>
          <w:sz w:val="24"/>
          <w:szCs w:val="24"/>
          <w:lang w:val="en-US"/>
        </w:rPr>
        <w:t>associated with the dataset</w:t>
      </w:r>
      <w:r w:rsidR="002A1AF3" w:rsidRPr="57A2A62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="7FDBAF77" w:rsidRPr="57A2A62E">
        <w:rPr>
          <w:rFonts w:eastAsia="Times New Roman"/>
          <w:b/>
          <w:bCs/>
          <w:sz w:val="24"/>
          <w:szCs w:val="24"/>
          <w:lang w:val="en-US"/>
        </w:rPr>
        <w:t>and this</w:t>
      </w:r>
      <w:r w:rsidR="0050433E" w:rsidRPr="57A2A62E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="40EC0FCB" w:rsidRPr="57A2A62E">
        <w:rPr>
          <w:rFonts w:eastAsia="Times New Roman"/>
          <w:b/>
          <w:bCs/>
          <w:sz w:val="24"/>
          <w:szCs w:val="24"/>
          <w:lang w:val="en-US"/>
        </w:rPr>
        <w:t xml:space="preserve">is </w:t>
      </w:r>
      <w:r w:rsidR="002A1AF3" w:rsidRPr="57A2A62E">
        <w:rPr>
          <w:rFonts w:eastAsia="Times New Roman"/>
          <w:b/>
          <w:bCs/>
          <w:sz w:val="24"/>
          <w:szCs w:val="24"/>
          <w:lang w:val="en-US"/>
        </w:rPr>
        <w:t xml:space="preserve">transferred from NW to UE </w:t>
      </w:r>
      <w:r w:rsidR="522B8AD0" w:rsidRPr="57A2A62E">
        <w:rPr>
          <w:rFonts w:eastAsia="Times New Roman"/>
          <w:b/>
          <w:bCs/>
          <w:sz w:val="24"/>
          <w:szCs w:val="24"/>
          <w:lang w:val="en-US"/>
        </w:rPr>
        <w:t xml:space="preserve">(as shown </w:t>
      </w:r>
      <w:r w:rsidR="00043318" w:rsidRPr="57A2A62E">
        <w:rPr>
          <w:rFonts w:eastAsia="Times New Roman"/>
          <w:b/>
          <w:bCs/>
          <w:sz w:val="24"/>
          <w:szCs w:val="24"/>
          <w:lang w:val="en-US"/>
        </w:rPr>
        <w:t>in AI-Example2-1 step A</w:t>
      </w:r>
      <w:r w:rsidR="68A10F3B" w:rsidRPr="57A2A62E">
        <w:rPr>
          <w:rFonts w:eastAsia="Times New Roman"/>
          <w:b/>
          <w:bCs/>
          <w:sz w:val="24"/>
          <w:szCs w:val="24"/>
          <w:lang w:val="en-US"/>
        </w:rPr>
        <w:t>)</w:t>
      </w:r>
      <w:r w:rsidR="00043318" w:rsidRPr="57A2A62E">
        <w:rPr>
          <w:rFonts w:eastAsia="Times New Roman"/>
          <w:b/>
          <w:bCs/>
          <w:sz w:val="24"/>
          <w:szCs w:val="24"/>
          <w:lang w:val="en-US"/>
        </w:rPr>
        <w:t>.</w:t>
      </w:r>
      <w:r w:rsidR="0050433E" w:rsidRPr="57A2A62E">
        <w:rPr>
          <w:rFonts w:eastAsia="Times New Roman"/>
          <w:b/>
          <w:bCs/>
          <w:sz w:val="24"/>
          <w:szCs w:val="24"/>
          <w:lang w:val="en-US"/>
        </w:rPr>
        <w:t xml:space="preserve"> </w:t>
      </w:r>
    </w:p>
    <w:p w14:paraId="0006358E" w14:textId="2912E6D1" w:rsidR="57A2A62E" w:rsidRDefault="57A2A62E" w:rsidP="57A2A62E">
      <w:pPr>
        <w:spacing w:beforeAutospacing="1" w:afterAutospacing="1"/>
        <w:rPr>
          <w:rFonts w:eastAsia="Times New Roman"/>
          <w:b/>
          <w:bCs/>
          <w:sz w:val="24"/>
          <w:szCs w:val="24"/>
          <w:lang w:val="en-US"/>
        </w:rPr>
      </w:pPr>
    </w:p>
    <w:p w14:paraId="763BBC96" w14:textId="5D6B2724" w:rsidR="00FE6D15" w:rsidRPr="000700E9" w:rsidRDefault="006F2E7A" w:rsidP="57A2A62E">
      <w:pPr>
        <w:spacing w:before="100" w:beforeAutospacing="1" w:after="100" w:afterAutospacing="1"/>
        <w:rPr>
          <w:ins w:id="8" w:author="Jishnu A" w:date="2024-07-23T05:23:00Z"/>
          <w:rFonts w:eastAsia="Times New Roman"/>
          <w:sz w:val="22"/>
          <w:szCs w:val="22"/>
          <w:lang w:val="en-US"/>
        </w:rPr>
      </w:pPr>
      <w:r w:rsidRPr="57A2A62E">
        <w:rPr>
          <w:rFonts w:eastAsia="Times New Roman"/>
          <w:sz w:val="22"/>
          <w:szCs w:val="22"/>
          <w:lang w:val="en-US"/>
        </w:rPr>
        <w:t xml:space="preserve">In previous meetings </w:t>
      </w:r>
      <w:r w:rsidR="4DB2A11A" w:rsidRPr="57A2A62E">
        <w:rPr>
          <w:rFonts w:eastAsia="Times New Roman"/>
          <w:sz w:val="22"/>
          <w:szCs w:val="22"/>
          <w:lang w:val="en-US"/>
        </w:rPr>
        <w:t>discussions happened</w:t>
      </w:r>
      <w:r w:rsidRPr="57A2A62E">
        <w:rPr>
          <w:rFonts w:eastAsia="Times New Roman"/>
          <w:sz w:val="22"/>
          <w:szCs w:val="22"/>
          <w:lang w:val="en-US"/>
        </w:rPr>
        <w:t xml:space="preserve"> </w:t>
      </w:r>
      <w:r w:rsidR="00833D69" w:rsidRPr="57A2A62E">
        <w:rPr>
          <w:rFonts w:eastAsia="Times New Roman"/>
          <w:sz w:val="22"/>
          <w:szCs w:val="22"/>
          <w:lang w:val="en-US"/>
        </w:rPr>
        <w:t>on</w:t>
      </w:r>
      <w:r w:rsidR="001E29ED" w:rsidRPr="57A2A62E">
        <w:rPr>
          <w:rFonts w:eastAsia="Times New Roman"/>
          <w:sz w:val="22"/>
          <w:szCs w:val="22"/>
          <w:lang w:val="en-US"/>
        </w:rPr>
        <w:t xml:space="preserve"> AI-Example1 of MI-Option1</w:t>
      </w:r>
      <w:r w:rsidR="00A057C8" w:rsidRPr="57A2A62E">
        <w:rPr>
          <w:rFonts w:eastAsia="Times New Roman"/>
          <w:sz w:val="22"/>
          <w:szCs w:val="22"/>
          <w:lang w:val="en-US"/>
        </w:rPr>
        <w:t xml:space="preserve"> </w:t>
      </w:r>
      <w:r w:rsidR="01810E8D" w:rsidRPr="57A2A62E">
        <w:rPr>
          <w:rFonts w:eastAsia="Times New Roman"/>
          <w:sz w:val="22"/>
          <w:szCs w:val="22"/>
          <w:lang w:val="en-US"/>
        </w:rPr>
        <w:t>about</w:t>
      </w:r>
      <w:r w:rsidR="001E29ED" w:rsidRPr="57A2A62E">
        <w:rPr>
          <w:rFonts w:eastAsia="Times New Roman"/>
          <w:sz w:val="22"/>
          <w:szCs w:val="22"/>
          <w:lang w:val="en-US"/>
        </w:rPr>
        <w:t xml:space="preserve"> the associated ID</w:t>
      </w:r>
      <w:r w:rsidR="00A057C8" w:rsidRPr="57A2A62E">
        <w:rPr>
          <w:rFonts w:eastAsia="Times New Roman"/>
          <w:sz w:val="22"/>
          <w:szCs w:val="22"/>
          <w:lang w:val="en-US"/>
        </w:rPr>
        <w:t>.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 In our view, global ID is unique </w:t>
      </w:r>
      <w:r w:rsidR="189C48CB" w:rsidRPr="57A2A62E">
        <w:rPr>
          <w:rFonts w:eastAsia="Times New Roman"/>
          <w:sz w:val="22"/>
          <w:szCs w:val="22"/>
          <w:lang w:val="en-US"/>
        </w:rPr>
        <w:t>across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 all cells, while local ID is unique within </w:t>
      </w:r>
      <w:r w:rsidR="72F3EEEC" w:rsidRPr="57A2A62E">
        <w:rPr>
          <w:rFonts w:eastAsia="Times New Roman"/>
          <w:sz w:val="22"/>
          <w:szCs w:val="22"/>
          <w:lang w:val="en-US"/>
        </w:rPr>
        <w:t xml:space="preserve">a group consisting of 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one or multiple cells. </w:t>
      </w:r>
      <w:r w:rsidR="0131EC9C" w:rsidRPr="57A2A62E">
        <w:rPr>
          <w:rFonts w:eastAsia="Times New Roman"/>
          <w:sz w:val="22"/>
          <w:szCs w:val="22"/>
          <w:lang w:val="en-US"/>
        </w:rPr>
        <w:t xml:space="preserve">The 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global ID </w:t>
      </w:r>
      <w:r w:rsidR="4FB13D7D" w:rsidRPr="57A2A62E">
        <w:rPr>
          <w:rFonts w:eastAsia="Times New Roman"/>
          <w:sz w:val="22"/>
          <w:szCs w:val="22"/>
          <w:lang w:val="en-US"/>
        </w:rPr>
        <w:t>provides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 consistency</w:t>
      </w:r>
      <w:r w:rsidR="34E4009A" w:rsidRPr="57A2A62E">
        <w:rPr>
          <w:rFonts w:eastAsia="Times New Roman"/>
          <w:sz w:val="22"/>
          <w:szCs w:val="22"/>
          <w:lang w:val="en-US"/>
        </w:rPr>
        <w:t xml:space="preserve"> across the network</w:t>
      </w:r>
      <w:r w:rsidR="09F74A32" w:rsidRPr="57A2A62E">
        <w:rPr>
          <w:rFonts w:eastAsia="Times New Roman"/>
          <w:sz w:val="22"/>
          <w:szCs w:val="22"/>
          <w:lang w:val="en-US"/>
        </w:rPr>
        <w:t xml:space="preserve"> </w:t>
      </w:r>
      <w:r w:rsidR="33E92AB6" w:rsidRPr="57A2A62E">
        <w:rPr>
          <w:rFonts w:eastAsia="Times New Roman"/>
          <w:sz w:val="22"/>
          <w:szCs w:val="22"/>
          <w:lang w:val="en-US"/>
        </w:rPr>
        <w:t>while in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 local ID (per cell), </w:t>
      </w:r>
      <w:r w:rsidR="00C75183" w:rsidRPr="57A2A62E">
        <w:rPr>
          <w:rFonts w:eastAsia="Times New Roman"/>
          <w:sz w:val="22"/>
          <w:szCs w:val="22"/>
          <w:lang w:val="en-US"/>
        </w:rPr>
        <w:t xml:space="preserve">NW 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needs to </w:t>
      </w:r>
      <w:r w:rsidR="00A366A1" w:rsidRPr="57A2A62E">
        <w:rPr>
          <w:rFonts w:eastAsia="Times New Roman"/>
          <w:sz w:val="22"/>
          <w:szCs w:val="22"/>
          <w:lang w:val="en-US"/>
        </w:rPr>
        <w:t xml:space="preserve">change the local ID when </w:t>
      </w:r>
      <w:r w:rsidR="00F41CF8" w:rsidRPr="57A2A62E">
        <w:rPr>
          <w:rFonts w:eastAsia="Times New Roman"/>
          <w:sz w:val="22"/>
          <w:szCs w:val="22"/>
          <w:lang w:val="en-US"/>
        </w:rPr>
        <w:t>UE changes the serving cell</w:t>
      </w:r>
      <w:r w:rsidR="29B7A8D9" w:rsidRPr="57A2A62E">
        <w:rPr>
          <w:rFonts w:eastAsia="Times New Roman"/>
          <w:sz w:val="22"/>
          <w:szCs w:val="22"/>
          <w:lang w:val="en-US"/>
        </w:rPr>
        <w:t xml:space="preserve">, </w:t>
      </w:r>
      <w:r w:rsidR="561EFB13" w:rsidRPr="57A2A62E">
        <w:rPr>
          <w:rFonts w:eastAsia="Times New Roman"/>
          <w:sz w:val="22"/>
          <w:szCs w:val="22"/>
          <w:lang w:val="en-US"/>
        </w:rPr>
        <w:t>which will</w:t>
      </w:r>
      <w:r w:rsidR="00A366A1" w:rsidRPr="57A2A62E">
        <w:rPr>
          <w:rFonts w:eastAsia="Times New Roman"/>
          <w:sz w:val="22"/>
          <w:szCs w:val="22"/>
          <w:lang w:val="en-US"/>
        </w:rPr>
        <w:t xml:space="preserve"> increase the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 NW management burden. If ID is global, NW needs to manage </w:t>
      </w:r>
      <w:r w:rsidR="36E5BA27" w:rsidRPr="57A2A62E">
        <w:rPr>
          <w:rFonts w:eastAsia="Times New Roman"/>
          <w:sz w:val="22"/>
          <w:szCs w:val="22"/>
          <w:lang w:val="en-US"/>
        </w:rPr>
        <w:t xml:space="preserve">a single </w:t>
      </w:r>
      <w:r w:rsidR="5FE40D76" w:rsidRPr="57A2A62E">
        <w:rPr>
          <w:rFonts w:eastAsia="Times New Roman"/>
          <w:sz w:val="22"/>
          <w:szCs w:val="22"/>
          <w:lang w:val="en-US"/>
        </w:rPr>
        <w:t>ID,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 so </w:t>
      </w:r>
      <w:r w:rsidR="66EBA0BD" w:rsidRPr="57A2A62E">
        <w:rPr>
          <w:rFonts w:eastAsia="Times New Roman"/>
          <w:sz w:val="22"/>
          <w:szCs w:val="22"/>
          <w:lang w:val="en-US"/>
        </w:rPr>
        <w:t xml:space="preserve">which 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is consistent </w:t>
      </w:r>
      <w:r w:rsidR="4FF56914" w:rsidRPr="57A2A62E">
        <w:rPr>
          <w:rFonts w:eastAsia="Times New Roman"/>
          <w:sz w:val="22"/>
          <w:szCs w:val="22"/>
          <w:lang w:val="en-US"/>
        </w:rPr>
        <w:t xml:space="preserve">across the </w:t>
      </w:r>
      <w:r w:rsidR="5A6B0757" w:rsidRPr="57A2A62E">
        <w:rPr>
          <w:rFonts w:eastAsia="Times New Roman"/>
          <w:sz w:val="22"/>
          <w:szCs w:val="22"/>
          <w:lang w:val="en-US"/>
        </w:rPr>
        <w:t>entire</w:t>
      </w:r>
      <w:r w:rsidR="4FF56914" w:rsidRPr="57A2A62E">
        <w:rPr>
          <w:rFonts w:eastAsia="Times New Roman"/>
          <w:sz w:val="22"/>
          <w:szCs w:val="22"/>
          <w:lang w:val="en-US"/>
        </w:rPr>
        <w:t xml:space="preserve"> network</w:t>
      </w:r>
      <w:r w:rsidR="00F41CF8" w:rsidRPr="57A2A62E">
        <w:rPr>
          <w:rFonts w:eastAsia="Times New Roman"/>
          <w:sz w:val="22"/>
          <w:szCs w:val="22"/>
          <w:lang w:val="en-US"/>
        </w:rPr>
        <w:t xml:space="preserve">. </w:t>
      </w:r>
    </w:p>
    <w:p w14:paraId="2346D62C" w14:textId="36960D9E" w:rsidR="57A2A62E" w:rsidRDefault="57A2A62E" w:rsidP="57A2A62E">
      <w:pPr>
        <w:spacing w:beforeAutospacing="1" w:afterAutospacing="1"/>
        <w:rPr>
          <w:rFonts w:eastAsia="Times New Roman"/>
          <w:sz w:val="22"/>
          <w:szCs w:val="22"/>
          <w:lang w:val="en-US"/>
        </w:rPr>
      </w:pPr>
    </w:p>
    <w:p w14:paraId="5930805D" w14:textId="2F120C08" w:rsidR="00040B1C" w:rsidRPr="00191B24" w:rsidRDefault="001D0F45" w:rsidP="00040B1C">
      <w:pPr>
        <w:rPr>
          <w:b/>
          <w:sz w:val="24"/>
          <w:szCs w:val="24"/>
        </w:rPr>
      </w:pPr>
      <w:r w:rsidRPr="00191B24">
        <w:rPr>
          <w:b/>
          <w:sz w:val="24"/>
          <w:szCs w:val="24"/>
          <w:u w:val="single"/>
        </w:rPr>
        <w:t>Proposal 2</w:t>
      </w:r>
      <w:r w:rsidRPr="00191B24">
        <w:rPr>
          <w:b/>
          <w:sz w:val="24"/>
          <w:szCs w:val="24"/>
        </w:rPr>
        <w:t>:</w:t>
      </w:r>
      <w:r w:rsidR="000700E9" w:rsidRPr="00191B24">
        <w:rPr>
          <w:b/>
          <w:sz w:val="24"/>
          <w:szCs w:val="24"/>
        </w:rPr>
        <w:t xml:space="preserve"> </w:t>
      </w:r>
      <w:r w:rsidR="00040B1C" w:rsidRPr="00191B24">
        <w:rPr>
          <w:b/>
          <w:sz w:val="24"/>
          <w:szCs w:val="24"/>
        </w:rPr>
        <w:t xml:space="preserve">Regarding AI-Example1 of MI-Option1, </w:t>
      </w:r>
    </w:p>
    <w:p w14:paraId="3BF3D69A" w14:textId="40CDB7FB" w:rsidR="004C2B95" w:rsidRPr="00191B24" w:rsidRDefault="00040B1C" w:rsidP="57A2A62E">
      <w:pPr>
        <w:pStyle w:val="ListParagraph"/>
        <w:numPr>
          <w:ilvl w:val="0"/>
          <w:numId w:val="31"/>
        </w:numPr>
        <w:spacing w:before="60" w:after="120" w:line="300" w:lineRule="auto"/>
        <w:jc w:val="both"/>
        <w:rPr>
          <w:b/>
          <w:bCs/>
        </w:rPr>
      </w:pPr>
      <w:r w:rsidRPr="57A2A62E">
        <w:rPr>
          <w:b/>
          <w:bCs/>
        </w:rPr>
        <w:t xml:space="preserve">Global </w:t>
      </w:r>
      <w:r w:rsidR="45B3FA06" w:rsidRPr="57A2A62E">
        <w:rPr>
          <w:b/>
          <w:bCs/>
        </w:rPr>
        <w:t>C</w:t>
      </w:r>
      <w:r w:rsidRPr="57A2A62E">
        <w:rPr>
          <w:b/>
          <w:bCs/>
        </w:rPr>
        <w:t xml:space="preserve">ell </w:t>
      </w:r>
      <w:r w:rsidR="4D8DC05E" w:rsidRPr="57A2A62E">
        <w:rPr>
          <w:b/>
          <w:bCs/>
        </w:rPr>
        <w:t>I</w:t>
      </w:r>
      <w:r w:rsidRPr="57A2A62E">
        <w:rPr>
          <w:b/>
          <w:bCs/>
        </w:rPr>
        <w:t xml:space="preserve">dentity (GCI) can be used </w:t>
      </w:r>
      <w:r w:rsidR="00B070EA" w:rsidRPr="57A2A62E">
        <w:rPr>
          <w:b/>
          <w:bCs/>
        </w:rPr>
        <w:t>as a</w:t>
      </w:r>
      <w:r w:rsidR="198B6EB3" w:rsidRPr="57A2A62E">
        <w:rPr>
          <w:b/>
          <w:bCs/>
        </w:rPr>
        <w:t>n</w:t>
      </w:r>
      <w:r w:rsidRPr="57A2A62E">
        <w:rPr>
          <w:b/>
          <w:bCs/>
        </w:rPr>
        <w:t xml:space="preserve"> associated ID</w:t>
      </w:r>
      <w:r w:rsidR="009D3290" w:rsidRPr="57A2A62E">
        <w:rPr>
          <w:b/>
          <w:bCs/>
        </w:rPr>
        <w:t>.</w:t>
      </w:r>
    </w:p>
    <w:p w14:paraId="1292238C" w14:textId="77777777" w:rsidR="002A756C" w:rsidRDefault="002A756C" w:rsidP="002A756C">
      <w:pPr>
        <w:spacing w:before="60" w:after="120" w:line="300" w:lineRule="auto"/>
        <w:jc w:val="both"/>
        <w:rPr>
          <w:rFonts w:asciiTheme="minorHAnsi" w:hAnsiTheme="minorHAnsi" w:cstheme="minorHAnsi"/>
          <w:b/>
        </w:rPr>
      </w:pPr>
    </w:p>
    <w:p w14:paraId="66890E09" w14:textId="11A5AB40" w:rsidR="00E102C2" w:rsidRPr="00191B24" w:rsidRDefault="00FA68D8" w:rsidP="00E102C2">
      <w:pPr>
        <w:overflowPunct/>
        <w:autoSpaceDE/>
        <w:autoSpaceDN/>
        <w:adjustRightInd/>
        <w:spacing w:after="0"/>
        <w:textAlignment w:val="auto"/>
        <w:rPr>
          <w:rFonts w:eastAsia="Times New Roman"/>
          <w:sz w:val="22"/>
          <w:szCs w:val="22"/>
          <w:lang w:val="en-US"/>
        </w:rPr>
      </w:pPr>
      <w:r w:rsidRPr="00191B24">
        <w:rPr>
          <w:rFonts w:eastAsia="Times New Roman"/>
          <w:sz w:val="22"/>
          <w:szCs w:val="22"/>
          <w:lang w:val="en-US"/>
        </w:rPr>
        <w:t>In</w:t>
      </w:r>
      <w:r w:rsidR="002A756C" w:rsidRPr="00191B24">
        <w:rPr>
          <w:rFonts w:eastAsia="Times New Roman"/>
          <w:sz w:val="22"/>
          <w:szCs w:val="22"/>
          <w:lang w:val="en-US"/>
        </w:rPr>
        <w:t xml:space="preserve"> RAN#116-bis</w:t>
      </w:r>
      <w:r w:rsidRPr="00191B24">
        <w:rPr>
          <w:rFonts w:eastAsia="Times New Roman"/>
          <w:sz w:val="22"/>
          <w:szCs w:val="22"/>
          <w:lang w:val="en-US"/>
        </w:rPr>
        <w:t xml:space="preserve"> it is discussed that </w:t>
      </w:r>
      <w:r w:rsidR="005B05BE" w:rsidRPr="00191B24">
        <w:rPr>
          <w:rFonts w:eastAsia="Times New Roman"/>
          <w:sz w:val="22"/>
          <w:szCs w:val="22"/>
          <w:lang w:val="en-US"/>
        </w:rPr>
        <w:t>How model ID(s) is determined/assigned</w:t>
      </w:r>
      <w:r w:rsidR="00D47E18">
        <w:rPr>
          <w:rFonts w:eastAsia="Times New Roman"/>
          <w:sz w:val="22"/>
          <w:szCs w:val="22"/>
          <w:lang w:val="en-US"/>
        </w:rPr>
        <w:t xml:space="preserve"> </w:t>
      </w:r>
      <w:proofErr w:type="gramStart"/>
      <w:r w:rsidR="00D47E18">
        <w:rPr>
          <w:rFonts w:eastAsia="Times New Roman"/>
          <w:sz w:val="22"/>
          <w:szCs w:val="22"/>
          <w:lang w:val="en-US"/>
        </w:rPr>
        <w:t xml:space="preserve">in </w:t>
      </w:r>
      <w:r w:rsidR="005B05BE" w:rsidRPr="00191B24">
        <w:rPr>
          <w:rFonts w:eastAsia="Times New Roman"/>
          <w:sz w:val="22"/>
          <w:szCs w:val="22"/>
          <w:lang w:val="en-US"/>
        </w:rPr>
        <w:t>,</w:t>
      </w:r>
      <w:proofErr w:type="gramEnd"/>
      <w:r w:rsidR="005B05BE" w:rsidRPr="00191B24">
        <w:rPr>
          <w:rFonts w:eastAsia="Times New Roman"/>
          <w:sz w:val="22"/>
          <w:szCs w:val="22"/>
          <w:lang w:val="en-US"/>
        </w:rPr>
        <w:t xml:space="preserve"> three alternatives are provided </w:t>
      </w:r>
      <w:r w:rsidR="00E102C2" w:rsidRPr="00191B24">
        <w:rPr>
          <w:rFonts w:eastAsia="Times New Roman"/>
          <w:sz w:val="22"/>
          <w:szCs w:val="22"/>
          <w:lang w:val="en-US"/>
        </w:rPr>
        <w:t xml:space="preserve">model ID determination i.e.; </w:t>
      </w:r>
    </w:p>
    <w:p w14:paraId="70D85E68" w14:textId="78CE0492" w:rsidR="00E102C2" w:rsidRPr="00191B24" w:rsidRDefault="00E102C2" w:rsidP="00E102C2">
      <w:pPr>
        <w:overflowPunct/>
        <w:autoSpaceDE/>
        <w:autoSpaceDN/>
        <w:adjustRightInd/>
        <w:spacing w:after="0"/>
        <w:textAlignment w:val="auto"/>
        <w:rPr>
          <w:rFonts w:eastAsia="Times New Roman"/>
          <w:sz w:val="22"/>
          <w:szCs w:val="22"/>
          <w:lang w:val="en-US"/>
        </w:rPr>
      </w:pPr>
      <w:r w:rsidRPr="00191B24">
        <w:rPr>
          <w:rFonts w:eastAsia="Times New Roman"/>
          <w:sz w:val="22"/>
          <w:szCs w:val="22"/>
          <w:lang w:val="en-US"/>
        </w:rPr>
        <w:t xml:space="preserve">             Alt.1: NW assigns Model ID</w:t>
      </w:r>
    </w:p>
    <w:p w14:paraId="37AAA44F" w14:textId="6267F04C" w:rsidR="00E102C2" w:rsidRPr="00191B24" w:rsidRDefault="00E102C2" w:rsidP="00E102C2">
      <w:pPr>
        <w:overflowPunct/>
        <w:autoSpaceDE/>
        <w:autoSpaceDN/>
        <w:adjustRightInd/>
        <w:spacing w:after="0"/>
        <w:textAlignment w:val="auto"/>
        <w:rPr>
          <w:rFonts w:eastAsia="Times New Roman"/>
          <w:sz w:val="22"/>
          <w:szCs w:val="22"/>
          <w:lang w:val="en-US"/>
        </w:rPr>
      </w:pPr>
      <w:r w:rsidRPr="00191B24">
        <w:rPr>
          <w:rFonts w:eastAsia="Times New Roman"/>
          <w:sz w:val="22"/>
          <w:szCs w:val="22"/>
          <w:lang w:val="en-US"/>
        </w:rPr>
        <w:tab/>
      </w:r>
      <w:r w:rsidRPr="00191B24">
        <w:rPr>
          <w:rFonts w:eastAsia="Times New Roman"/>
          <w:sz w:val="22"/>
          <w:szCs w:val="22"/>
          <w:lang w:val="en-US"/>
        </w:rPr>
        <w:tab/>
      </w:r>
      <w:r w:rsidRPr="00191B24">
        <w:rPr>
          <w:rFonts w:eastAsia="Times New Roman"/>
          <w:sz w:val="22"/>
          <w:szCs w:val="22"/>
          <w:lang w:val="en-US"/>
        </w:rPr>
        <w:tab/>
        <w:t xml:space="preserve">  Alt.2: UE assigns/reports Model ID</w:t>
      </w:r>
    </w:p>
    <w:p w14:paraId="286E2D2A" w14:textId="35417200" w:rsidR="00E102C2" w:rsidRPr="00191B24" w:rsidRDefault="00E102C2" w:rsidP="00E102C2">
      <w:pPr>
        <w:overflowPunct/>
        <w:autoSpaceDE/>
        <w:autoSpaceDN/>
        <w:adjustRightInd/>
        <w:spacing w:after="0"/>
        <w:textAlignment w:val="auto"/>
        <w:rPr>
          <w:rFonts w:eastAsia="Times New Roman"/>
          <w:sz w:val="22"/>
          <w:szCs w:val="22"/>
          <w:lang w:val="en-US"/>
        </w:rPr>
      </w:pPr>
      <w:r w:rsidRPr="00191B24">
        <w:rPr>
          <w:rFonts w:eastAsia="Times New Roman"/>
          <w:sz w:val="22"/>
          <w:szCs w:val="22"/>
          <w:lang w:val="en-US"/>
        </w:rPr>
        <w:tab/>
      </w:r>
      <w:r w:rsidRPr="00191B24">
        <w:rPr>
          <w:rFonts w:eastAsia="Times New Roman"/>
          <w:sz w:val="22"/>
          <w:szCs w:val="22"/>
          <w:lang w:val="en-US"/>
        </w:rPr>
        <w:tab/>
      </w:r>
      <w:r w:rsidRPr="00191B24">
        <w:rPr>
          <w:rFonts w:eastAsia="Times New Roman"/>
          <w:sz w:val="22"/>
          <w:szCs w:val="22"/>
          <w:lang w:val="en-US"/>
        </w:rPr>
        <w:tab/>
        <w:t xml:space="preserve">  Alt.3: Associated ID(s) is assumed as model ID(s)</w:t>
      </w:r>
    </w:p>
    <w:p w14:paraId="25C75C28" w14:textId="77777777" w:rsidR="00E102C2" w:rsidRPr="00191B24" w:rsidRDefault="00E102C2" w:rsidP="00E102C2">
      <w:pPr>
        <w:overflowPunct/>
        <w:autoSpaceDE/>
        <w:autoSpaceDN/>
        <w:adjustRightInd/>
        <w:spacing w:after="0"/>
        <w:textAlignment w:val="auto"/>
        <w:rPr>
          <w:rFonts w:eastAsia="Times New Roman"/>
          <w:sz w:val="22"/>
          <w:szCs w:val="22"/>
          <w:lang w:val="en-US"/>
        </w:rPr>
      </w:pPr>
      <w:r w:rsidRPr="00191B24">
        <w:rPr>
          <w:rFonts w:eastAsia="Times New Roman" w:hint="eastAsia"/>
          <w:sz w:val="22"/>
          <w:szCs w:val="22"/>
          <w:lang w:val="en-US"/>
        </w:rPr>
        <w:tab/>
      </w:r>
      <w:r w:rsidRPr="00191B24">
        <w:rPr>
          <w:rFonts w:eastAsia="Times New Roman" w:hint="eastAsia"/>
          <w:sz w:val="22"/>
          <w:szCs w:val="22"/>
          <w:lang w:val="en-US"/>
        </w:rPr>
        <w:tab/>
      </w:r>
      <w:r w:rsidRPr="00191B24">
        <w:rPr>
          <w:rFonts w:eastAsia="Times New Roman" w:hint="eastAsia"/>
          <w:sz w:val="22"/>
          <w:szCs w:val="22"/>
          <w:lang w:val="en-US"/>
        </w:rPr>
        <w:tab/>
      </w:r>
      <w:r w:rsidRPr="00191B24">
        <w:rPr>
          <w:rFonts w:eastAsia="Times New Roman" w:hint="eastAsia"/>
          <w:sz w:val="22"/>
          <w:szCs w:val="22"/>
          <w:lang w:val="en-US"/>
        </w:rPr>
        <w:tab/>
        <w:t>□ “Model ID is determined/assigned for each AI/ML model” in D is not needed</w:t>
      </w:r>
    </w:p>
    <w:p w14:paraId="70F4BA7C" w14:textId="4805366C" w:rsidR="002A756C" w:rsidRPr="00191B24" w:rsidRDefault="00E102C2" w:rsidP="00E102C2">
      <w:pPr>
        <w:spacing w:before="60" w:after="120" w:line="300" w:lineRule="auto"/>
        <w:jc w:val="both"/>
        <w:rPr>
          <w:rFonts w:eastAsia="Times New Roman"/>
          <w:sz w:val="22"/>
          <w:szCs w:val="22"/>
          <w:lang w:val="en-US"/>
        </w:rPr>
      </w:pPr>
      <w:r w:rsidRPr="00191B24">
        <w:rPr>
          <w:rFonts w:eastAsia="Times New Roman"/>
          <w:sz w:val="22"/>
          <w:szCs w:val="22"/>
          <w:lang w:val="en-US"/>
        </w:rPr>
        <w:tab/>
      </w:r>
      <w:r w:rsidRPr="00191B24">
        <w:rPr>
          <w:rFonts w:eastAsia="Times New Roman"/>
          <w:sz w:val="22"/>
          <w:szCs w:val="22"/>
          <w:lang w:val="en-US"/>
        </w:rPr>
        <w:tab/>
      </w:r>
      <w:r w:rsidRPr="00191B24">
        <w:rPr>
          <w:rFonts w:eastAsia="Times New Roman"/>
          <w:sz w:val="22"/>
          <w:szCs w:val="22"/>
          <w:lang w:val="en-US"/>
        </w:rPr>
        <w:tab/>
        <w:t xml:space="preserve">  Alt.4: Model ID is determined by pre-defined rule(s) in the specification</w:t>
      </w:r>
    </w:p>
    <w:p w14:paraId="34C26746" w14:textId="72B1C72D" w:rsidR="0041146B" w:rsidRDefault="0041146B" w:rsidP="57A2A62E">
      <w:pPr>
        <w:spacing w:before="100" w:beforeAutospacing="1" w:after="100" w:afterAutospacing="1"/>
        <w:rPr>
          <w:rFonts w:eastAsia="Times New Roman"/>
          <w:sz w:val="22"/>
          <w:szCs w:val="22"/>
          <w:lang w:val="en-US"/>
        </w:rPr>
      </w:pPr>
    </w:p>
    <w:p w14:paraId="5ACF4F6D" w14:textId="2191614E" w:rsidR="522A982E" w:rsidRDefault="522A982E" w:rsidP="0452C94A">
      <w:pPr>
        <w:spacing w:beforeAutospacing="1" w:afterAutospacing="1"/>
        <w:rPr>
          <w:rFonts w:eastAsia="Times New Roman"/>
          <w:sz w:val="22"/>
          <w:szCs w:val="22"/>
          <w:lang w:val="en-US"/>
        </w:rPr>
      </w:pPr>
      <w:r w:rsidRPr="0452C94A">
        <w:rPr>
          <w:rFonts w:eastAsia="Times New Roman"/>
          <w:sz w:val="22"/>
          <w:szCs w:val="22"/>
          <w:lang w:val="en-US"/>
        </w:rPr>
        <w:t>We prefer Alt1, where the Network (NW) assigns the Model ID. In this scenario, the dataset is transferred to the NW</w:t>
      </w:r>
      <w:r w:rsidR="076E907B" w:rsidRPr="0452C94A">
        <w:rPr>
          <w:rFonts w:eastAsia="Times New Roman"/>
          <w:sz w:val="22"/>
          <w:szCs w:val="22"/>
          <w:lang w:val="en-US"/>
        </w:rPr>
        <w:t>. The</w:t>
      </w:r>
      <w:r w:rsidRPr="0452C94A">
        <w:rPr>
          <w:rFonts w:eastAsia="Times New Roman"/>
          <w:sz w:val="22"/>
          <w:szCs w:val="22"/>
          <w:lang w:val="en-US"/>
        </w:rPr>
        <w:t xml:space="preserve"> NW will then determine the appropriate Model ID based on the dataset and communicate it to the User Equipment (UE).</w:t>
      </w:r>
    </w:p>
    <w:p w14:paraId="474AADA7" w14:textId="43D5CDC6" w:rsidR="0041146B" w:rsidRDefault="0041146B" w:rsidP="57A2A62E">
      <w:pPr>
        <w:spacing w:before="100" w:beforeAutospacing="1" w:after="100" w:afterAutospacing="1"/>
        <w:rPr>
          <w:rFonts w:eastAsia="Times New Roman"/>
          <w:sz w:val="22"/>
          <w:szCs w:val="22"/>
          <w:lang w:val="en-US"/>
        </w:rPr>
      </w:pPr>
      <w:r w:rsidRPr="0452C94A">
        <w:rPr>
          <w:rFonts w:eastAsia="Times New Roman"/>
          <w:sz w:val="22"/>
          <w:szCs w:val="22"/>
          <w:lang w:val="en-US"/>
        </w:rPr>
        <w:t xml:space="preserve"> For AI-Example1 of MI-option1 the relationship between model ID(s) and the associated ID(s)</w:t>
      </w:r>
      <w:r w:rsidR="77351565" w:rsidRPr="0452C94A">
        <w:rPr>
          <w:rFonts w:eastAsia="Times New Roman"/>
          <w:sz w:val="22"/>
          <w:szCs w:val="22"/>
          <w:lang w:val="en-US"/>
        </w:rPr>
        <w:t xml:space="preserve"> </w:t>
      </w:r>
      <w:r w:rsidR="715BED4F" w:rsidRPr="0452C94A">
        <w:rPr>
          <w:rFonts w:eastAsia="Times New Roman"/>
          <w:sz w:val="22"/>
          <w:szCs w:val="22"/>
          <w:lang w:val="en-US"/>
        </w:rPr>
        <w:t>is considered</w:t>
      </w:r>
      <w:r w:rsidR="77351565" w:rsidRPr="0452C94A">
        <w:rPr>
          <w:rFonts w:eastAsia="Times New Roman"/>
          <w:sz w:val="22"/>
          <w:szCs w:val="22"/>
          <w:lang w:val="en-US"/>
        </w:rPr>
        <w:t xml:space="preserve"> as follows. </w:t>
      </w:r>
      <w:r w:rsidR="3B3252C4" w:rsidRPr="0452C94A">
        <w:rPr>
          <w:rFonts w:eastAsia="Times New Roman"/>
          <w:sz w:val="22"/>
          <w:szCs w:val="22"/>
          <w:lang w:val="en-US"/>
        </w:rPr>
        <w:t>O</w:t>
      </w:r>
      <w:r w:rsidR="61B60944" w:rsidRPr="0452C94A">
        <w:rPr>
          <w:rFonts w:eastAsia="Times New Roman"/>
          <w:sz w:val="22"/>
          <w:szCs w:val="22"/>
          <w:lang w:val="en-US"/>
        </w:rPr>
        <w:t>ne</w:t>
      </w:r>
      <w:r w:rsidR="77351565" w:rsidRPr="0452C94A">
        <w:rPr>
          <w:rFonts w:eastAsia="Times New Roman"/>
          <w:sz w:val="22"/>
          <w:szCs w:val="22"/>
          <w:lang w:val="en-US"/>
        </w:rPr>
        <w:t xml:space="preserve"> associated ID</w:t>
      </w:r>
      <w:r w:rsidR="05CF2DBF" w:rsidRPr="0452C94A">
        <w:rPr>
          <w:rFonts w:eastAsia="Times New Roman"/>
          <w:sz w:val="22"/>
          <w:szCs w:val="22"/>
          <w:lang w:val="en-US"/>
        </w:rPr>
        <w:t xml:space="preserve"> can be linked to multiple Model </w:t>
      </w:r>
      <w:r w:rsidR="18A73CAE" w:rsidRPr="0452C94A">
        <w:rPr>
          <w:rFonts w:eastAsia="Times New Roman"/>
          <w:sz w:val="22"/>
          <w:szCs w:val="22"/>
          <w:lang w:val="en-US"/>
        </w:rPr>
        <w:t>IDs (for e.g., Local Model</w:t>
      </w:r>
      <w:r w:rsidR="3ED1FBE3" w:rsidRPr="0452C94A">
        <w:rPr>
          <w:rFonts w:eastAsia="Times New Roman"/>
          <w:sz w:val="22"/>
          <w:szCs w:val="22"/>
          <w:lang w:val="en-US"/>
        </w:rPr>
        <w:t xml:space="preserve"> and </w:t>
      </w:r>
      <w:r w:rsidR="0005697F" w:rsidRPr="0452C94A">
        <w:rPr>
          <w:rFonts w:eastAsia="Times New Roman"/>
          <w:sz w:val="22"/>
          <w:szCs w:val="22"/>
          <w:lang w:val="en-US"/>
        </w:rPr>
        <w:t>Global</w:t>
      </w:r>
      <w:r w:rsidR="3ED1FBE3" w:rsidRPr="0452C94A">
        <w:rPr>
          <w:rFonts w:eastAsia="Times New Roman"/>
          <w:sz w:val="22"/>
          <w:szCs w:val="22"/>
          <w:lang w:val="en-US"/>
        </w:rPr>
        <w:t xml:space="preserve"> model).</w:t>
      </w:r>
      <w:r w:rsidR="05CF2DBF" w:rsidRPr="0452C94A">
        <w:rPr>
          <w:rFonts w:eastAsia="Times New Roman"/>
          <w:sz w:val="22"/>
          <w:szCs w:val="22"/>
          <w:lang w:val="en-US"/>
        </w:rPr>
        <w:t xml:space="preserve"> </w:t>
      </w:r>
    </w:p>
    <w:p w14:paraId="6601CA54" w14:textId="7CAF8191" w:rsidR="004278A3" w:rsidRPr="00191B24" w:rsidRDefault="00236650" w:rsidP="57A2A62E">
      <w:pPr>
        <w:spacing w:before="100" w:beforeAutospacing="1" w:after="100" w:afterAutospacing="1"/>
        <w:rPr>
          <w:rFonts w:eastAsia="Times New Roman"/>
          <w:sz w:val="24"/>
          <w:szCs w:val="24"/>
          <w:lang w:val="en-US"/>
        </w:rPr>
      </w:pPr>
      <w:r w:rsidRPr="0452C94A">
        <w:rPr>
          <w:b/>
          <w:bCs/>
          <w:sz w:val="24"/>
          <w:szCs w:val="24"/>
        </w:rPr>
        <w:t>Proposal</w:t>
      </w:r>
      <w:r w:rsidR="00191B24" w:rsidRPr="0452C94A">
        <w:rPr>
          <w:b/>
          <w:bCs/>
          <w:sz w:val="24"/>
          <w:szCs w:val="24"/>
        </w:rPr>
        <w:t xml:space="preserve"> </w:t>
      </w:r>
      <w:r w:rsidR="000823B9" w:rsidRPr="0452C94A">
        <w:rPr>
          <w:b/>
          <w:bCs/>
          <w:sz w:val="24"/>
          <w:szCs w:val="24"/>
        </w:rPr>
        <w:t>3</w:t>
      </w:r>
      <w:r w:rsidR="009A1861" w:rsidRPr="0452C94A">
        <w:rPr>
          <w:b/>
          <w:bCs/>
          <w:sz w:val="24"/>
          <w:szCs w:val="24"/>
        </w:rPr>
        <w:t xml:space="preserve">: </w:t>
      </w:r>
      <w:r w:rsidR="00AC754A" w:rsidRPr="0452C94A">
        <w:rPr>
          <w:b/>
          <w:bCs/>
          <w:sz w:val="24"/>
          <w:szCs w:val="24"/>
        </w:rPr>
        <w:t>Regarding the relationship between model ID(s) and the associated ID(s) in AI-Example1 of MI-Option1, one</w:t>
      </w:r>
      <w:r w:rsidR="009A1861" w:rsidRPr="0452C94A">
        <w:rPr>
          <w:b/>
          <w:bCs/>
          <w:sz w:val="24"/>
          <w:szCs w:val="24"/>
        </w:rPr>
        <w:t xml:space="preserve"> associated ID(s) can be linked to multiple model IDs</w:t>
      </w:r>
      <w:r w:rsidR="00AC754A" w:rsidRPr="0452C94A">
        <w:rPr>
          <w:b/>
          <w:bCs/>
          <w:sz w:val="24"/>
          <w:szCs w:val="24"/>
        </w:rPr>
        <w:t>.</w:t>
      </w:r>
    </w:p>
    <w:p w14:paraId="6FC47E9A" w14:textId="16F4BF94" w:rsidR="00E102C2" w:rsidRPr="00191B24" w:rsidRDefault="00E102C2" w:rsidP="0073728F">
      <w:pPr>
        <w:spacing w:before="100" w:beforeAutospacing="1" w:after="100" w:afterAutospacing="1"/>
        <w:rPr>
          <w:rFonts w:eastAsia="Times New Roman"/>
          <w:sz w:val="24"/>
          <w:szCs w:val="24"/>
          <w:lang w:val="en-US"/>
        </w:rPr>
      </w:pPr>
    </w:p>
    <w:p w14:paraId="3BA379BB" w14:textId="53B6B866" w:rsidR="00256B7D" w:rsidRPr="00191B24" w:rsidRDefault="00284357" w:rsidP="00EA1946">
      <w:pPr>
        <w:rPr>
          <w:b/>
          <w:sz w:val="24"/>
          <w:szCs w:val="24"/>
        </w:rPr>
      </w:pPr>
      <w:r w:rsidRPr="00191B24">
        <w:rPr>
          <w:b/>
          <w:sz w:val="24"/>
          <w:szCs w:val="24"/>
        </w:rPr>
        <w:t xml:space="preserve">Proposal </w:t>
      </w:r>
      <w:r w:rsidR="000823B9">
        <w:rPr>
          <w:b/>
          <w:sz w:val="24"/>
          <w:szCs w:val="24"/>
        </w:rPr>
        <w:t>4</w:t>
      </w:r>
      <w:r w:rsidRPr="00191B24">
        <w:rPr>
          <w:b/>
          <w:sz w:val="24"/>
          <w:szCs w:val="24"/>
        </w:rPr>
        <w:t>:</w:t>
      </w:r>
      <w:r w:rsidR="00EA1946" w:rsidRPr="00191B24">
        <w:rPr>
          <w:b/>
          <w:sz w:val="24"/>
          <w:szCs w:val="24"/>
        </w:rPr>
        <w:t xml:space="preserve"> </w:t>
      </w:r>
      <w:r w:rsidR="002B43E2" w:rsidRPr="00191B24">
        <w:rPr>
          <w:b/>
          <w:sz w:val="24"/>
          <w:szCs w:val="24"/>
        </w:rPr>
        <w:t xml:space="preserve">Regarding </w:t>
      </w:r>
      <w:r w:rsidR="00EA1946" w:rsidRPr="00191B24">
        <w:rPr>
          <w:b/>
          <w:sz w:val="24"/>
          <w:szCs w:val="24"/>
        </w:rPr>
        <w:t>AI-Example1 of MI-Option1</w:t>
      </w:r>
    </w:p>
    <w:p w14:paraId="6F3ED3FC" w14:textId="4857267E" w:rsidR="00EA1946" w:rsidRPr="00191B24" w:rsidRDefault="7D481382" w:rsidP="57A2A62E">
      <w:pPr>
        <w:pStyle w:val="ListParagraph"/>
        <w:numPr>
          <w:ilvl w:val="0"/>
          <w:numId w:val="31"/>
        </w:numPr>
        <w:rPr>
          <w:b/>
          <w:bCs/>
        </w:rPr>
      </w:pPr>
      <w:r w:rsidRPr="0452C94A">
        <w:rPr>
          <w:b/>
          <w:bCs/>
        </w:rPr>
        <w:t xml:space="preserve">Down select </w:t>
      </w:r>
      <w:r w:rsidR="0CF537BE" w:rsidRPr="0452C94A">
        <w:rPr>
          <w:b/>
          <w:bCs/>
        </w:rPr>
        <w:t>to Alt</w:t>
      </w:r>
      <w:r w:rsidR="00FB5A83" w:rsidRPr="0452C94A">
        <w:rPr>
          <w:b/>
          <w:bCs/>
        </w:rPr>
        <w:t>1</w:t>
      </w:r>
      <w:ins w:id="9" w:author="Jishnu A" w:date="2024-07-23T05:33:00Z">
        <w:r w:rsidR="74EE6173" w:rsidRPr="0452C94A">
          <w:rPr>
            <w:b/>
            <w:bCs/>
          </w:rPr>
          <w:t xml:space="preserve"> </w:t>
        </w:r>
      </w:ins>
      <w:r w:rsidR="00FB5A83" w:rsidRPr="0452C94A">
        <w:rPr>
          <w:b/>
          <w:bCs/>
        </w:rPr>
        <w:t>(</w:t>
      </w:r>
      <w:r w:rsidR="1811FC0B" w:rsidRPr="0452C94A">
        <w:rPr>
          <w:b/>
          <w:bCs/>
        </w:rPr>
        <w:t xml:space="preserve">i.e., </w:t>
      </w:r>
      <w:r w:rsidR="00FB5A83" w:rsidRPr="0452C94A">
        <w:rPr>
          <w:b/>
          <w:bCs/>
        </w:rPr>
        <w:t>NW assigns Model ID)</w:t>
      </w:r>
    </w:p>
    <w:p w14:paraId="6E06B736" w14:textId="77777777" w:rsidR="00DE57C7" w:rsidRDefault="00DE57C7" w:rsidP="00DE57C7">
      <w:pPr>
        <w:spacing w:before="60" w:after="120" w:line="300" w:lineRule="auto"/>
        <w:jc w:val="both"/>
        <w:rPr>
          <w:rFonts w:asciiTheme="minorHAnsi" w:hAnsiTheme="minorHAnsi" w:cstheme="minorHAnsi"/>
        </w:rPr>
      </w:pPr>
    </w:p>
    <w:p w14:paraId="52BB152B" w14:textId="77777777" w:rsidR="00DE57C7" w:rsidRPr="00DE57C7" w:rsidRDefault="00DE57C7" w:rsidP="00DE57C7">
      <w:pPr>
        <w:spacing w:before="60" w:after="120" w:line="300" w:lineRule="auto"/>
        <w:jc w:val="both"/>
        <w:rPr>
          <w:rFonts w:asciiTheme="minorHAnsi" w:hAnsiTheme="minorHAnsi" w:cstheme="minorHAnsi"/>
          <w:b/>
        </w:rPr>
      </w:pPr>
    </w:p>
    <w:p w14:paraId="45F1CE91" w14:textId="77777777" w:rsidR="00FA439F" w:rsidRDefault="00FA439F" w:rsidP="00897A49">
      <w:pPr>
        <w:jc w:val="both"/>
        <w:rPr>
          <w:lang w:val="en-US"/>
        </w:rPr>
      </w:pPr>
    </w:p>
    <w:p w14:paraId="5E55C2E8" w14:textId="4934C664" w:rsidR="007206CE" w:rsidRDefault="007206CE" w:rsidP="007206CE">
      <w:pPr>
        <w:pStyle w:val="Heading1"/>
        <w:rPr>
          <w:lang w:val="en-US"/>
        </w:rPr>
      </w:pPr>
      <w:r w:rsidRPr="4E5C8921">
        <w:rPr>
          <w:lang w:val="en-US"/>
        </w:rPr>
        <w:t xml:space="preserve">Model transfer/delivery </w:t>
      </w:r>
    </w:p>
    <w:p w14:paraId="08ABB423" w14:textId="6A0B11B6" w:rsidR="00097C40" w:rsidRPr="001C6B0E" w:rsidRDefault="00097C40" w:rsidP="001C6B0E">
      <w:pPr>
        <w:spacing w:beforeLines="50" w:before="120"/>
        <w:rPr>
          <w:lang w:eastAsia="zh-CN"/>
        </w:rPr>
      </w:pPr>
      <w:r w:rsidRPr="00191B24">
        <w:rPr>
          <w:rFonts w:hint="eastAsia"/>
          <w:sz w:val="22"/>
          <w:szCs w:val="22"/>
          <w:lang w:eastAsia="zh-CN"/>
        </w:rPr>
        <w:t>I</w:t>
      </w:r>
      <w:r w:rsidRPr="00191B24">
        <w:rPr>
          <w:sz w:val="22"/>
          <w:szCs w:val="22"/>
          <w:lang w:eastAsia="zh-CN"/>
        </w:rPr>
        <w:t xml:space="preserve">n TR 38.843 </w:t>
      </w:r>
      <w:r w:rsidRPr="00191B24">
        <w:rPr>
          <w:sz w:val="22"/>
          <w:szCs w:val="22"/>
          <w:lang w:eastAsia="zh-CN"/>
        </w:rPr>
        <w:fldChar w:fldCharType="begin"/>
      </w:r>
      <w:r w:rsidRPr="00191B24">
        <w:rPr>
          <w:sz w:val="22"/>
          <w:szCs w:val="22"/>
          <w:lang w:eastAsia="zh-CN"/>
        </w:rPr>
        <w:instrText xml:space="preserve"> REF _Ref149745294 \r \h </w:instrText>
      </w:r>
      <w:r w:rsidR="00191B24">
        <w:rPr>
          <w:sz w:val="22"/>
          <w:szCs w:val="22"/>
          <w:lang w:eastAsia="zh-CN"/>
        </w:rPr>
        <w:instrText xml:space="preserve"> \* MERGEFORMAT </w:instrText>
      </w:r>
      <w:r w:rsidRPr="00191B24">
        <w:rPr>
          <w:sz w:val="22"/>
          <w:szCs w:val="22"/>
          <w:lang w:eastAsia="zh-CN"/>
        </w:rPr>
      </w:r>
      <w:r w:rsidRPr="00191B24">
        <w:rPr>
          <w:sz w:val="22"/>
          <w:szCs w:val="22"/>
          <w:lang w:eastAsia="zh-CN"/>
        </w:rPr>
        <w:fldChar w:fldCharType="separate"/>
      </w:r>
      <w:r w:rsidRPr="00191B24">
        <w:rPr>
          <w:sz w:val="22"/>
          <w:szCs w:val="22"/>
          <w:lang w:eastAsia="zh-CN"/>
        </w:rPr>
        <w:t>[</w:t>
      </w:r>
      <w:r w:rsidR="001C6B0E" w:rsidRPr="00191B24">
        <w:rPr>
          <w:sz w:val="22"/>
          <w:szCs w:val="22"/>
          <w:lang w:eastAsia="zh-CN"/>
        </w:rPr>
        <w:t>1</w:t>
      </w:r>
      <w:r w:rsidRPr="00191B24">
        <w:rPr>
          <w:sz w:val="22"/>
          <w:szCs w:val="22"/>
          <w:lang w:eastAsia="zh-CN"/>
        </w:rPr>
        <w:t>]</w:t>
      </w:r>
      <w:r w:rsidRPr="00191B24">
        <w:rPr>
          <w:sz w:val="22"/>
          <w:szCs w:val="22"/>
          <w:lang w:eastAsia="zh-CN"/>
        </w:rPr>
        <w:fldChar w:fldCharType="end"/>
      </w:r>
      <w:r w:rsidRPr="00191B24">
        <w:rPr>
          <w:sz w:val="22"/>
          <w:szCs w:val="22"/>
          <w:lang w:eastAsia="zh-CN"/>
        </w:rPr>
        <w:t xml:space="preserve">, the </w:t>
      </w:r>
      <w:r w:rsidRPr="00191B24">
        <w:rPr>
          <w:rFonts w:hint="eastAsia"/>
          <w:sz w:val="22"/>
          <w:szCs w:val="22"/>
          <w:lang w:eastAsia="zh-CN"/>
        </w:rPr>
        <w:t>follo</w:t>
      </w:r>
      <w:r w:rsidRPr="00191B24">
        <w:rPr>
          <w:sz w:val="22"/>
          <w:szCs w:val="22"/>
          <w:lang w:eastAsia="zh-CN"/>
        </w:rPr>
        <w:t>wing observations for model transfer/delivery cases are provided</w:t>
      </w:r>
      <w:r w:rsidRPr="00C11909">
        <w:rPr>
          <w:lang w:eastAsia="zh-CN"/>
        </w:rPr>
        <w:t>.</w:t>
      </w:r>
    </w:p>
    <w:tbl>
      <w:tblPr>
        <w:tblStyle w:val="TableGrid"/>
        <w:tblpPr w:leftFromText="180" w:rightFromText="180" w:vertAnchor="text" w:horzAnchor="margin" w:tblpY="611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C6289" w14:paraId="1A4ADD06" w14:textId="77777777" w:rsidTr="002C6289">
        <w:tc>
          <w:tcPr>
            <w:tcW w:w="9629" w:type="dxa"/>
          </w:tcPr>
          <w:p w14:paraId="1692A6F5" w14:textId="77777777" w:rsidR="002C6289" w:rsidRDefault="002C6289" w:rsidP="002C6289">
            <w:pPr>
              <w:pStyle w:val="title2"/>
              <w:numPr>
                <w:ilvl w:val="0"/>
                <w:numId w:val="0"/>
              </w:numPr>
              <w:spacing w:before="0" w:after="0"/>
              <w:ind w:left="709" w:hanging="567"/>
            </w:pPr>
            <w:r>
              <w:t>4.3 Collaboration levels</w:t>
            </w:r>
          </w:p>
          <w:p w14:paraId="131BB8C8" w14:textId="77777777" w:rsidR="002C6289" w:rsidRDefault="002C6289" w:rsidP="002C6289">
            <w:pPr>
              <w:spacing w:after="0"/>
            </w:pPr>
            <w:r>
              <w:t>…..</w:t>
            </w:r>
          </w:p>
          <w:p w14:paraId="298C97D7" w14:textId="77777777" w:rsidR="002C6289" w:rsidRDefault="002C6289" w:rsidP="002C6289">
            <w:pPr>
              <w:spacing w:after="0"/>
              <w:rPr>
                <w:bCs/>
              </w:rPr>
            </w:pPr>
          </w:p>
          <w:p w14:paraId="11A9DC04" w14:textId="77777777" w:rsidR="002C6289" w:rsidRDefault="002C6289" w:rsidP="002C6289">
            <w:pPr>
              <w:pStyle w:val="TH"/>
              <w:keepNext w:val="0"/>
              <w:keepLines w:val="0"/>
              <w:widowControl w:val="0"/>
              <w:spacing w:before="0" w:after="0"/>
            </w:pPr>
            <w:r w:rsidRPr="004D3578">
              <w:t>Table</w:t>
            </w:r>
            <w:r>
              <w:t xml:space="preserve"> 4.3-1</w:t>
            </w:r>
            <w:r w:rsidRPr="004D3578">
              <w:t xml:space="preserve">: </w:t>
            </w:r>
            <w:r>
              <w:t>Model delivery/transfer cases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1"/>
              <w:gridCol w:w="3720"/>
              <w:gridCol w:w="2131"/>
              <w:gridCol w:w="2871"/>
            </w:tblGrid>
            <w:tr w:rsidR="002C6289" w14:paraId="15E2F831" w14:textId="77777777" w:rsidTr="00923F8F">
              <w:tc>
                <w:tcPr>
                  <w:tcW w:w="683" w:type="dxa"/>
                  <w:shd w:val="clear" w:color="auto" w:fill="D9D9D9" w:themeFill="background1" w:themeFillShade="D9"/>
                </w:tcPr>
                <w:p w14:paraId="3C6A2ED0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Case</w:t>
                  </w:r>
                </w:p>
              </w:tc>
              <w:tc>
                <w:tcPr>
                  <w:tcW w:w="3831" w:type="dxa"/>
                  <w:shd w:val="clear" w:color="auto" w:fill="D9D9D9" w:themeFill="background1" w:themeFillShade="D9"/>
                </w:tcPr>
                <w:p w14:paraId="5092C597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Model delivery/transfer</w:t>
                  </w:r>
                </w:p>
              </w:tc>
              <w:tc>
                <w:tcPr>
                  <w:tcW w:w="2196" w:type="dxa"/>
                  <w:shd w:val="clear" w:color="auto" w:fill="D9D9D9" w:themeFill="background1" w:themeFillShade="D9"/>
                </w:tcPr>
                <w:p w14:paraId="29B31E81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Model storage location</w:t>
                  </w:r>
                </w:p>
              </w:tc>
              <w:tc>
                <w:tcPr>
                  <w:tcW w:w="2974" w:type="dxa"/>
                  <w:shd w:val="clear" w:color="auto" w:fill="D9D9D9" w:themeFill="background1" w:themeFillShade="D9"/>
                </w:tcPr>
                <w:p w14:paraId="57A5FCE0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Training location</w:t>
                  </w:r>
                </w:p>
              </w:tc>
            </w:tr>
            <w:tr w:rsidR="002C6289" w14:paraId="799A9CB4" w14:textId="77777777" w:rsidTr="00923F8F">
              <w:tc>
                <w:tcPr>
                  <w:tcW w:w="683" w:type="dxa"/>
                  <w:shd w:val="clear" w:color="auto" w:fill="auto"/>
                </w:tcPr>
                <w:p w14:paraId="3F5828F9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3831" w:type="dxa"/>
                  <w:shd w:val="clear" w:color="auto" w:fill="auto"/>
                </w:tcPr>
                <w:p w14:paraId="3428A2A3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model delivery (if needed) over-the-top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2196" w:type="dxa"/>
                  <w:shd w:val="clear" w:color="auto" w:fill="auto"/>
                </w:tcPr>
                <w:p w14:paraId="15F41A50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Outside 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GPP</w:t>
                  </w: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 xml:space="preserve"> Network</w:t>
                  </w:r>
                </w:p>
              </w:tc>
              <w:tc>
                <w:tcPr>
                  <w:tcW w:w="2974" w:type="dxa"/>
                  <w:shd w:val="clear" w:color="auto" w:fill="auto"/>
                </w:tcPr>
                <w:p w14:paraId="50A23365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UE-side / NW-side / neutral site</w:t>
                  </w:r>
                </w:p>
              </w:tc>
            </w:tr>
            <w:tr w:rsidR="002C6289" w14:paraId="65400AE1" w14:textId="77777777" w:rsidTr="00923F8F">
              <w:tc>
                <w:tcPr>
                  <w:tcW w:w="683" w:type="dxa"/>
                  <w:shd w:val="clear" w:color="auto" w:fill="auto"/>
                </w:tcPr>
                <w:p w14:paraId="3B7A9EA0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z1</w:t>
                  </w:r>
                </w:p>
              </w:tc>
              <w:tc>
                <w:tcPr>
                  <w:tcW w:w="3831" w:type="dxa"/>
                  <w:shd w:val="clear" w:color="auto" w:fill="auto"/>
                </w:tcPr>
                <w:p w14:paraId="6A243611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model transfer in proprietary format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2196" w:type="dxa"/>
                  <w:shd w:val="clear" w:color="auto" w:fill="auto"/>
                </w:tcPr>
                <w:p w14:paraId="0A3B1122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3GPP Network</w:t>
                  </w:r>
                </w:p>
              </w:tc>
              <w:tc>
                <w:tcPr>
                  <w:tcW w:w="2974" w:type="dxa"/>
                  <w:shd w:val="clear" w:color="auto" w:fill="auto"/>
                </w:tcPr>
                <w:p w14:paraId="170CE87F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UE-side / neutral site</w:t>
                  </w:r>
                </w:p>
              </w:tc>
            </w:tr>
            <w:tr w:rsidR="002C6289" w14:paraId="5CBBF347" w14:textId="77777777" w:rsidTr="00923F8F">
              <w:tc>
                <w:tcPr>
                  <w:tcW w:w="683" w:type="dxa"/>
                  <w:shd w:val="clear" w:color="auto" w:fill="auto"/>
                </w:tcPr>
                <w:p w14:paraId="64EE4329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z2</w:t>
                  </w:r>
                </w:p>
              </w:tc>
              <w:tc>
                <w:tcPr>
                  <w:tcW w:w="3831" w:type="dxa"/>
                  <w:shd w:val="clear" w:color="auto" w:fill="auto"/>
                </w:tcPr>
                <w:p w14:paraId="23936B8A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model transfer in proprietary format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2196" w:type="dxa"/>
                  <w:shd w:val="clear" w:color="auto" w:fill="auto"/>
                </w:tcPr>
                <w:p w14:paraId="69915955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3GPP Network</w:t>
                  </w:r>
                </w:p>
              </w:tc>
              <w:tc>
                <w:tcPr>
                  <w:tcW w:w="2974" w:type="dxa"/>
                  <w:shd w:val="clear" w:color="auto" w:fill="auto"/>
                </w:tcPr>
                <w:p w14:paraId="081D07AB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NW-side</w:t>
                  </w:r>
                </w:p>
              </w:tc>
            </w:tr>
            <w:tr w:rsidR="002C6289" w14:paraId="61FF86D3" w14:textId="77777777" w:rsidTr="00923F8F">
              <w:tc>
                <w:tcPr>
                  <w:tcW w:w="683" w:type="dxa"/>
                  <w:shd w:val="clear" w:color="auto" w:fill="auto"/>
                </w:tcPr>
                <w:p w14:paraId="3170C190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z3</w:t>
                  </w:r>
                </w:p>
              </w:tc>
              <w:tc>
                <w:tcPr>
                  <w:tcW w:w="3831" w:type="dxa"/>
                  <w:shd w:val="clear" w:color="auto" w:fill="auto"/>
                </w:tcPr>
                <w:p w14:paraId="4DBE71D3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model transfer in open format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2196" w:type="dxa"/>
                  <w:shd w:val="clear" w:color="auto" w:fill="auto"/>
                </w:tcPr>
                <w:p w14:paraId="1E21948E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3GPP Network</w:t>
                  </w:r>
                </w:p>
              </w:tc>
              <w:tc>
                <w:tcPr>
                  <w:tcW w:w="2974" w:type="dxa"/>
                  <w:shd w:val="clear" w:color="auto" w:fill="auto"/>
                </w:tcPr>
                <w:p w14:paraId="094CCA74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UE-side / neutral site</w:t>
                  </w:r>
                </w:p>
              </w:tc>
            </w:tr>
            <w:tr w:rsidR="002C6289" w14:paraId="0730C870" w14:textId="77777777" w:rsidTr="00923F8F">
              <w:tc>
                <w:tcPr>
                  <w:tcW w:w="683" w:type="dxa"/>
                  <w:shd w:val="clear" w:color="auto" w:fill="auto"/>
                </w:tcPr>
                <w:p w14:paraId="22E43FD2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z4</w:t>
                  </w:r>
                </w:p>
              </w:tc>
              <w:tc>
                <w:tcPr>
                  <w:tcW w:w="3831" w:type="dxa"/>
                  <w:shd w:val="clear" w:color="auto" w:fill="auto"/>
                </w:tcPr>
                <w:p w14:paraId="297115BC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 xml:space="preserve">model transfer in open format of a </w:t>
                  </w:r>
                  <w:r w:rsidRPr="00D9092E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known model structure</w:t>
                  </w: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 xml:space="preserve"> at UE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, i.e., </w:t>
                  </w:r>
                  <w:r w:rsidRPr="006C198F">
                    <w:rPr>
                      <w:rFonts w:ascii="Arial" w:hAnsi="Arial" w:cs="Arial"/>
                      <w:sz w:val="18"/>
                      <w:szCs w:val="18"/>
                    </w:rPr>
                    <w:t>an exact model structure as has been previously identified between NW and UE and for which the UE has explicitly indicated its support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. </w:t>
                  </w:r>
                </w:p>
              </w:tc>
              <w:tc>
                <w:tcPr>
                  <w:tcW w:w="2196" w:type="dxa"/>
                  <w:shd w:val="clear" w:color="auto" w:fill="auto"/>
                </w:tcPr>
                <w:p w14:paraId="725B9AD8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3GPP Network</w:t>
                  </w:r>
                </w:p>
              </w:tc>
              <w:tc>
                <w:tcPr>
                  <w:tcW w:w="2974" w:type="dxa"/>
                  <w:shd w:val="clear" w:color="auto" w:fill="auto"/>
                </w:tcPr>
                <w:p w14:paraId="3F505099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NW-side</w:t>
                  </w:r>
                </w:p>
              </w:tc>
            </w:tr>
            <w:tr w:rsidR="002C6289" w14:paraId="1990D898" w14:textId="77777777" w:rsidTr="00923F8F">
              <w:tc>
                <w:tcPr>
                  <w:tcW w:w="683" w:type="dxa"/>
                  <w:shd w:val="clear" w:color="auto" w:fill="auto"/>
                </w:tcPr>
                <w:p w14:paraId="758635C5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b/>
                      <w:sz w:val="18"/>
                      <w:szCs w:val="18"/>
                    </w:rPr>
                    <w:t>z5</w:t>
                  </w:r>
                </w:p>
              </w:tc>
              <w:tc>
                <w:tcPr>
                  <w:tcW w:w="3831" w:type="dxa"/>
                  <w:shd w:val="clear" w:color="auto" w:fill="auto"/>
                </w:tcPr>
                <w:p w14:paraId="38C9B28A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 xml:space="preserve">model transfer in open format of </w:t>
                  </w:r>
                  <w:r w:rsidRPr="00AD53DA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an unknown model structure</w:t>
                  </w: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 xml:space="preserve"> at UE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i.e., a</w:t>
                  </w:r>
                  <w:r w:rsidRPr="00AD53DA">
                    <w:rPr>
                      <w:rFonts w:ascii="Arial" w:hAnsi="Arial" w:cs="Arial"/>
                      <w:sz w:val="18"/>
                      <w:szCs w:val="18"/>
                    </w:rPr>
                    <w:t>ny other model structure not covered in z4, including any model structure that is only partially known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2196" w:type="dxa"/>
                  <w:shd w:val="clear" w:color="auto" w:fill="auto"/>
                </w:tcPr>
                <w:p w14:paraId="2CD3283C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3GPP Network</w:t>
                  </w:r>
                </w:p>
              </w:tc>
              <w:tc>
                <w:tcPr>
                  <w:tcW w:w="2974" w:type="dxa"/>
                  <w:shd w:val="clear" w:color="auto" w:fill="auto"/>
                </w:tcPr>
                <w:p w14:paraId="3BBB3FF1" w14:textId="77777777" w:rsidR="002C6289" w:rsidRPr="005B58E5" w:rsidRDefault="002C6289" w:rsidP="00B21A21">
                  <w:pPr>
                    <w:framePr w:hSpace="180" w:wrap="around" w:vAnchor="text" w:hAnchor="margin" w:y="611"/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B58E5">
                    <w:rPr>
                      <w:rFonts w:ascii="Arial" w:hAnsi="Arial" w:cs="Arial"/>
                      <w:sz w:val="18"/>
                      <w:szCs w:val="18"/>
                    </w:rPr>
                    <w:t>NW-side</w:t>
                  </w:r>
                </w:p>
              </w:tc>
            </w:tr>
            <w:tr w:rsidR="002C6289" w14:paraId="67CDEC03" w14:textId="77777777" w:rsidTr="00923F8F">
              <w:tc>
                <w:tcPr>
                  <w:tcW w:w="9684" w:type="dxa"/>
                  <w:gridSpan w:val="4"/>
                  <w:shd w:val="clear" w:color="auto" w:fill="auto"/>
                </w:tcPr>
                <w:p w14:paraId="64D2031A" w14:textId="77777777" w:rsidR="002C6289" w:rsidRPr="005B58E5" w:rsidRDefault="002C6289" w:rsidP="00B21A21">
                  <w:pPr>
                    <w:pStyle w:val="TAN"/>
                    <w:framePr w:hSpace="180" w:wrap="around" w:vAnchor="text" w:hAnchor="margin" w:y="611"/>
                  </w:pPr>
                  <w:r>
                    <w:t>Note:</w:t>
                  </w:r>
                  <w:r>
                    <w:tab/>
                    <w:t>T</w:t>
                  </w:r>
                  <w:r w:rsidRPr="00CD61DA">
                    <w:t>he definition</w:t>
                  </w:r>
                  <w:r>
                    <w:t xml:space="preserve"> of various Cases</w:t>
                  </w:r>
                  <w:r w:rsidRPr="00CD61DA">
                    <w:t xml:space="preserve"> is only for the purpose of facilitating discussion and does not imply applicability, feasibility, entity mapping, architecture, signalling nor any prioritization.</w:t>
                  </w:r>
                </w:p>
              </w:tc>
            </w:tr>
          </w:tbl>
          <w:p w14:paraId="61E41AAF" w14:textId="77777777" w:rsidR="002C6289" w:rsidRDefault="002C6289" w:rsidP="002C6289">
            <w:pPr>
              <w:spacing w:after="0"/>
            </w:pPr>
          </w:p>
          <w:p w14:paraId="06E0A57D" w14:textId="77777777" w:rsidR="002C6289" w:rsidRDefault="002C6289" w:rsidP="002C6289">
            <w:pPr>
              <w:spacing w:after="0"/>
            </w:pPr>
            <w:r w:rsidRPr="00447741">
              <w:t>When a model of a known structure at UE (e.g., Case z4) is transferred from the Network, the new model being identified (e.g., via Type B2) has the same structure as a previously identified model at the Network and UE.</w:t>
            </w:r>
          </w:p>
          <w:p w14:paraId="73394DD3" w14:textId="77777777" w:rsidR="002C6289" w:rsidRPr="00447741" w:rsidRDefault="002C6289" w:rsidP="002C6289">
            <w:pPr>
              <w:spacing w:after="0"/>
            </w:pPr>
          </w:p>
          <w:p w14:paraId="786B984D" w14:textId="77777777" w:rsidR="002C6289" w:rsidRPr="001728DD" w:rsidRDefault="002C6289" w:rsidP="002C6289">
            <w:pPr>
              <w:spacing w:after="0"/>
            </w:pPr>
            <w:r w:rsidRPr="001728DD">
              <w:t>For model delivery/transfer to UE (for UE-side models and UE-part of two-sided models):</w:t>
            </w:r>
          </w:p>
          <w:p w14:paraId="52BEBD87" w14:textId="77777777" w:rsidR="002C6289" w:rsidRPr="001728DD" w:rsidRDefault="002C6289" w:rsidP="002C6289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sz w:val="20"/>
                <w:szCs w:val="20"/>
                <w:lang w:val="en-US"/>
              </w:rPr>
            </w:pPr>
            <w:r w:rsidRPr="001728DD">
              <w:rPr>
                <w:sz w:val="20"/>
                <w:szCs w:val="20"/>
                <w:lang w:val="en-US"/>
              </w:rPr>
              <w:t>Model delivery/transfer to UE, if feasible, may be beneficial to handle scenario/configuration specific (including site-specific configuration/channel conditions) models (i.e., when a single model cannot generalize well to multiple scenarios/configurations/sites), to reduce the device storage requirement.</w:t>
            </w:r>
          </w:p>
          <w:p w14:paraId="7A79D21C" w14:textId="77777777" w:rsidR="002C6289" w:rsidRPr="001728DD" w:rsidRDefault="002C6289" w:rsidP="002C6289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sz w:val="20"/>
                <w:szCs w:val="20"/>
                <w:lang w:val="en-US"/>
              </w:rPr>
            </w:pPr>
            <w:r w:rsidRPr="001728DD">
              <w:rPr>
                <w:sz w:val="20"/>
                <w:szCs w:val="20"/>
                <w:lang w:val="en-US"/>
              </w:rPr>
              <w:t>Model delivery/transfer to UE after offline compiling and/or testing may be friendlier from UE’s implementation point of view compared to the case without offline compiling and/or testing. On the other hand, the case without offline compiling and/or testing (that can update parameter with known model structure), may have benefit at least in terms of shorter model parameter update timescale.</w:t>
            </w:r>
          </w:p>
          <w:p w14:paraId="2E7E75DB" w14:textId="77777777" w:rsidR="002C6289" w:rsidRPr="00447741" w:rsidRDefault="002C6289" w:rsidP="002C6289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sz w:val="20"/>
                <w:szCs w:val="20"/>
                <w:lang w:val="en-US"/>
              </w:rPr>
            </w:pPr>
            <w:r w:rsidRPr="001728DD">
              <w:rPr>
                <w:sz w:val="20"/>
                <w:szCs w:val="20"/>
                <w:lang w:val="en-US"/>
              </w:rPr>
              <w:t>Model transfer/delivery of an unknown structure at UE has more challenges related to feasibility (</w:t>
            </w:r>
            <w:proofErr w:type="gramStart"/>
            <w:r w:rsidRPr="001728DD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1728DD">
              <w:rPr>
                <w:sz w:val="20"/>
                <w:szCs w:val="20"/>
                <w:lang w:val="en-US"/>
              </w:rPr>
              <w:t xml:space="preserve"> UE implementation feasibility</w:t>
            </w:r>
            <w:r w:rsidRPr="00447741">
              <w:rPr>
                <w:sz w:val="20"/>
                <w:szCs w:val="20"/>
                <w:lang w:val="en-US"/>
              </w:rPr>
              <w:t>) compared to delivery/transfer of a known structure at UE.</w:t>
            </w:r>
          </w:p>
          <w:p w14:paraId="447C2BCC" w14:textId="77777777" w:rsidR="002C6289" w:rsidRPr="00447741" w:rsidRDefault="002C6289" w:rsidP="002C6289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sz w:val="20"/>
                <w:szCs w:val="20"/>
                <w:lang w:val="en-US"/>
              </w:rPr>
            </w:pPr>
            <w:r w:rsidRPr="00447741">
              <w:rPr>
                <w:sz w:val="20"/>
                <w:szCs w:val="20"/>
                <w:lang w:val="en-US"/>
              </w:rPr>
              <w:t>For model trained at network side, Case y (w/ NW-side training) and Case z2 may incur the burden of offline cross-vendor collaboration such as sending a model to the UE-side and/or compiling a model.</w:t>
            </w:r>
          </w:p>
          <w:p w14:paraId="6AA917C2" w14:textId="77777777" w:rsidR="002C6289" w:rsidRPr="00447741" w:rsidRDefault="002C6289" w:rsidP="002C6289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sz w:val="20"/>
                <w:szCs w:val="20"/>
                <w:lang w:val="en-US"/>
              </w:rPr>
            </w:pPr>
            <w:r w:rsidRPr="00447741">
              <w:rPr>
                <w:sz w:val="20"/>
                <w:szCs w:val="20"/>
                <w:lang w:val="en-US"/>
              </w:rPr>
              <w:t>For model trained at UE side/neutral site, Case z1 and Case z3 may incur the burden of offline cross-vendor collaboration to send the trained model from the UE-side to the network, compared to Case y (w/ UE-side training) which does not have such burden.</w:t>
            </w:r>
          </w:p>
          <w:p w14:paraId="740167D5" w14:textId="77777777" w:rsidR="002C6289" w:rsidRPr="00447741" w:rsidRDefault="002C6289" w:rsidP="002C6289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sz w:val="20"/>
                <w:szCs w:val="20"/>
                <w:lang w:val="en-US"/>
              </w:rPr>
            </w:pPr>
            <w:r w:rsidRPr="00447741">
              <w:rPr>
                <w:sz w:val="20"/>
                <w:szCs w:val="20"/>
                <w:lang w:val="en-US"/>
              </w:rPr>
              <w:t>Model storage at the 3GPP network, compared to storing the model outside the 3GPP network, may come with 3GPP network side burden on model maintenance/storage.</w:t>
            </w:r>
          </w:p>
          <w:p w14:paraId="74F947F8" w14:textId="77777777" w:rsidR="002C6289" w:rsidRDefault="002C6289" w:rsidP="002C6289">
            <w:pPr>
              <w:rPr>
                <w:lang w:val="en-US"/>
              </w:rPr>
            </w:pPr>
            <w:r w:rsidRPr="00447741">
              <w:rPr>
                <w:lang w:val="en-US"/>
              </w:rPr>
              <w:t>Proprietary design disclosure concern may arise from model training and/or model storage at the network side compared to other cases (such as case y with UE side training) which does not have such issue.</w:t>
            </w:r>
          </w:p>
        </w:tc>
      </w:tr>
    </w:tbl>
    <w:p w14:paraId="0DF16C33" w14:textId="773D615E" w:rsidR="00093744" w:rsidRPr="00191B24" w:rsidRDefault="00093744" w:rsidP="00093744">
      <w:pPr>
        <w:jc w:val="both"/>
        <w:rPr>
          <w:sz w:val="22"/>
          <w:szCs w:val="22"/>
          <w:lang w:val="en-US"/>
        </w:rPr>
      </w:pPr>
      <w:r w:rsidRPr="00191B24">
        <w:rPr>
          <w:sz w:val="22"/>
          <w:szCs w:val="22"/>
          <w:lang w:val="en-US"/>
        </w:rPr>
        <w:t xml:space="preserve">The table 4.3-1 in TR 38.843 identified the entities that will be used as training location and model storage location for UE side and UE part models. </w:t>
      </w:r>
    </w:p>
    <w:p w14:paraId="08CD524E" w14:textId="77777777" w:rsidR="002C6289" w:rsidRDefault="002C6289" w:rsidP="00093744">
      <w:pPr>
        <w:jc w:val="both"/>
        <w:rPr>
          <w:lang w:val="en-US"/>
        </w:rPr>
      </w:pPr>
    </w:p>
    <w:p w14:paraId="3F850587" w14:textId="0AE76608" w:rsidR="00093744" w:rsidRPr="002C6289" w:rsidRDefault="00093744" w:rsidP="002C6289">
      <w:pPr>
        <w:framePr w:hSpace="180" w:wrap="around" w:vAnchor="text" w:hAnchor="margin" w:y="821"/>
        <w:rPr>
          <w:lang w:val="en-US"/>
        </w:rPr>
      </w:pPr>
    </w:p>
    <w:p w14:paraId="4D7BD0B6" w14:textId="5362681A" w:rsidR="007206CE" w:rsidRPr="00191B24" w:rsidRDefault="0074716B" w:rsidP="007206CE">
      <w:pPr>
        <w:rPr>
          <w:sz w:val="22"/>
          <w:szCs w:val="22"/>
          <w:lang w:val="en-US"/>
        </w:rPr>
      </w:pPr>
      <w:r w:rsidRPr="00191B24">
        <w:rPr>
          <w:sz w:val="22"/>
          <w:szCs w:val="22"/>
          <w:lang w:val="en-US"/>
        </w:rPr>
        <w:t xml:space="preserve">The following </w:t>
      </w:r>
      <w:r w:rsidR="00382491" w:rsidRPr="00191B24">
        <w:rPr>
          <w:sz w:val="22"/>
          <w:szCs w:val="22"/>
          <w:lang w:val="en-US"/>
        </w:rPr>
        <w:t xml:space="preserve">agreement is agreed in RAN#117 </w:t>
      </w:r>
      <w:r w:rsidR="00024C1F" w:rsidRPr="00191B24">
        <w:rPr>
          <w:sz w:val="22"/>
          <w:szCs w:val="22"/>
          <w:lang w:val="en-US"/>
        </w:rPr>
        <w:t>for Model transfer/delivery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7267D" w14:paraId="751265BF" w14:textId="77777777" w:rsidTr="0097267D">
        <w:tc>
          <w:tcPr>
            <w:tcW w:w="9629" w:type="dxa"/>
          </w:tcPr>
          <w:p w14:paraId="2812EB62" w14:textId="77777777" w:rsidR="00367641" w:rsidRPr="00AF2AA3" w:rsidRDefault="00367641" w:rsidP="00367641">
            <w:pPr>
              <w:pStyle w:val="ListParagraph"/>
              <w:spacing w:before="60" w:after="120" w:line="300" w:lineRule="auto"/>
              <w:ind w:left="0"/>
              <w:jc w:val="both"/>
              <w:rPr>
                <w:rFonts w:ascii="DengXian" w:hAnsi="DengXian" w:cs="DengXian"/>
                <w:b/>
                <w:highlight w:val="green"/>
                <w:lang w:eastAsia="en-US"/>
              </w:rPr>
            </w:pPr>
            <w:r w:rsidRPr="00AF2AA3">
              <w:rPr>
                <w:rFonts w:ascii="DengXian" w:hAnsi="DengXian" w:cs="DengXian" w:hint="eastAsia"/>
                <w:b/>
                <w:highlight w:val="green"/>
                <w:lang w:eastAsia="en-US"/>
              </w:rPr>
              <w:lastRenderedPageBreak/>
              <w:t>Agreement</w:t>
            </w:r>
          </w:p>
          <w:p w14:paraId="78DCE178" w14:textId="77777777" w:rsidR="00367641" w:rsidRPr="00F66712" w:rsidRDefault="00367641" w:rsidP="00367641">
            <w:pPr>
              <w:rPr>
                <w:rFonts w:ascii="DengXian" w:hAnsi="DengXian" w:cs="DengXian"/>
                <w:b/>
              </w:rPr>
            </w:pPr>
            <w:r w:rsidRPr="00F66712">
              <w:rPr>
                <w:rFonts w:ascii="DengXian" w:hAnsi="DengXian" w:cs="DengXian"/>
                <w:b/>
              </w:rPr>
              <w:t>From RAN1 perspective, for model delivery/transfer Case z4, further study the following alternatives (including the necessity</w:t>
            </w:r>
            <w:r w:rsidRPr="00F66712">
              <w:rPr>
                <w:rFonts w:ascii="DengXian" w:eastAsia="DengXian" w:hAnsi="DengXian" w:cs="DengXian" w:hint="eastAsia"/>
                <w:b/>
                <w:lang w:eastAsia="zh-CN"/>
              </w:rPr>
              <w:t>/feasibility</w:t>
            </w:r>
            <w:r w:rsidRPr="00F66712">
              <w:rPr>
                <w:rFonts w:ascii="DengXian" w:hAnsi="DengXian" w:cs="DengXian"/>
                <w:b/>
              </w:rPr>
              <w:t>/benefits):</w:t>
            </w:r>
          </w:p>
          <w:p w14:paraId="4CC2B4C0" w14:textId="77777777" w:rsidR="00367641" w:rsidRPr="00F66712" w:rsidRDefault="00367641" w:rsidP="00367641">
            <w:pPr>
              <w:pStyle w:val="ListParagraph"/>
              <w:numPr>
                <w:ilvl w:val="0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>Alt. A</w:t>
            </w:r>
          </w:p>
          <w:p w14:paraId="649D02D6" w14:textId="77777777" w:rsidR="00367641" w:rsidRPr="00F66712" w:rsidRDefault="00367641" w:rsidP="00367641">
            <w:pPr>
              <w:pStyle w:val="ListParagraph"/>
              <w:numPr>
                <w:ilvl w:val="1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 xml:space="preserve">Step A-1: UE </w:t>
            </w:r>
            <w:r w:rsidRPr="00F66712">
              <w:rPr>
                <w:rFonts w:ascii="DengXian" w:eastAsia="DengXian" w:hAnsi="DengXian" w:cs="DengXian" w:hint="eastAsia"/>
                <w:b/>
                <w:bCs/>
              </w:rPr>
              <w:t xml:space="preserve">reports </w:t>
            </w:r>
            <w:r w:rsidRPr="00F66712">
              <w:rPr>
                <w:rFonts w:ascii="DengXian" w:hAnsi="DengXian" w:cs="DengXian"/>
                <w:b/>
                <w:bCs/>
              </w:rPr>
              <w:t xml:space="preserve">the supported known model structure(s) </w:t>
            </w:r>
            <w:r w:rsidRPr="00F66712">
              <w:rPr>
                <w:rFonts w:ascii="DengXian" w:eastAsia="DengXian" w:hAnsi="DengXian" w:cs="DengXian" w:hint="eastAsia"/>
                <w:b/>
                <w:bCs/>
              </w:rPr>
              <w:t>to network</w:t>
            </w:r>
          </w:p>
          <w:p w14:paraId="7682CAD1" w14:textId="77777777" w:rsidR="00367641" w:rsidRPr="00F66712" w:rsidRDefault="00367641" w:rsidP="00367641">
            <w:pPr>
              <w:pStyle w:val="ListParagraph"/>
              <w:numPr>
                <w:ilvl w:val="1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 xml:space="preserve">Step A-2: </w:t>
            </w:r>
            <w:r w:rsidRPr="00F66712">
              <w:rPr>
                <w:rFonts w:cs="DengXian"/>
                <w:b/>
                <w:bCs/>
                <w:iCs/>
              </w:rPr>
              <w:t>NW transfers</w:t>
            </w:r>
            <w:r w:rsidRPr="00F66712">
              <w:rPr>
                <w:rFonts w:cs="DengXian" w:hint="eastAsia"/>
                <w:b/>
                <w:bCs/>
                <w:iCs/>
              </w:rPr>
              <w:t xml:space="preserve"> </w:t>
            </w:r>
            <w:r w:rsidRPr="00F66712">
              <w:rPr>
                <w:rFonts w:cs="DengXian"/>
                <w:b/>
                <w:bCs/>
                <w:iCs/>
              </w:rPr>
              <w:t>to UE</w:t>
            </w:r>
            <w:r w:rsidRPr="00F66712">
              <w:rPr>
                <w:rFonts w:cs="DengXian" w:hint="eastAsia"/>
                <w:b/>
                <w:bCs/>
                <w:iCs/>
              </w:rPr>
              <w:t xml:space="preserve"> </w:t>
            </w:r>
            <w:r w:rsidRPr="00F66712">
              <w:rPr>
                <w:rFonts w:cs="DengXian"/>
                <w:b/>
                <w:bCs/>
                <w:iCs/>
              </w:rPr>
              <w:t>the parameters for one or more of supported known model structure(s) reported in Step A-1</w:t>
            </w:r>
          </w:p>
          <w:p w14:paraId="12ABB687" w14:textId="77777777" w:rsidR="00367641" w:rsidRPr="00F66712" w:rsidRDefault="00367641" w:rsidP="00367641">
            <w:pPr>
              <w:pStyle w:val="ListParagraph"/>
              <w:numPr>
                <w:ilvl w:val="1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>FFS: whether some additional step(s), and/or whether other information is needed</w:t>
            </w:r>
          </w:p>
          <w:p w14:paraId="60862398" w14:textId="77777777" w:rsidR="00367641" w:rsidRPr="00F66712" w:rsidRDefault="00367641" w:rsidP="00367641">
            <w:pPr>
              <w:pStyle w:val="ListParagraph"/>
              <w:numPr>
                <w:ilvl w:val="0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 xml:space="preserve">Alt. B </w:t>
            </w:r>
          </w:p>
          <w:p w14:paraId="15107429" w14:textId="77777777" w:rsidR="00367641" w:rsidRPr="00F66712" w:rsidRDefault="00367641" w:rsidP="00367641">
            <w:pPr>
              <w:pStyle w:val="ListParagraph"/>
              <w:numPr>
                <w:ilvl w:val="1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>Step B-0: UE reports to NW its support of model transfer/delivery case z4</w:t>
            </w:r>
          </w:p>
          <w:p w14:paraId="3344F8A0" w14:textId="77777777" w:rsidR="00367641" w:rsidRPr="00F66712" w:rsidRDefault="00367641" w:rsidP="00367641">
            <w:pPr>
              <w:pStyle w:val="ListParagraph"/>
              <w:numPr>
                <w:ilvl w:val="2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>Note: Step B-0 may be before or after Step B-1</w:t>
            </w:r>
            <w:r w:rsidRPr="00F66712">
              <w:rPr>
                <w:rFonts w:ascii="DengXian" w:eastAsia="DengXian" w:hAnsi="DengXian" w:cs="DengXian" w:hint="eastAsia"/>
                <w:b/>
                <w:bCs/>
              </w:rPr>
              <w:t>, or not necessary</w:t>
            </w:r>
          </w:p>
          <w:p w14:paraId="7802E0A6" w14:textId="77777777" w:rsidR="00367641" w:rsidRPr="00F66712" w:rsidRDefault="00367641" w:rsidP="00367641">
            <w:pPr>
              <w:pStyle w:val="ListParagraph"/>
              <w:numPr>
                <w:ilvl w:val="1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>Step B-1: NW indicates to UE the candidate known model structure(s)</w:t>
            </w:r>
          </w:p>
          <w:p w14:paraId="217127EF" w14:textId="77777777" w:rsidR="00367641" w:rsidRPr="00F66712" w:rsidRDefault="00367641" w:rsidP="00367641">
            <w:pPr>
              <w:pStyle w:val="ListParagraph"/>
              <w:numPr>
                <w:ilvl w:val="1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>Step B-2: UE reports to NW which model structure(s) out of the candidate known model structure(s) indicated in Step B-1 is supported</w:t>
            </w:r>
          </w:p>
          <w:p w14:paraId="0D15B765" w14:textId="77777777" w:rsidR="00367641" w:rsidRPr="00F66712" w:rsidRDefault="00367641" w:rsidP="00367641">
            <w:pPr>
              <w:pStyle w:val="ListParagraph"/>
              <w:numPr>
                <w:ilvl w:val="1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 xml:space="preserve">Step B-3: </w:t>
            </w:r>
            <w:r w:rsidRPr="00F66712">
              <w:rPr>
                <w:rFonts w:cs="DengXian"/>
                <w:b/>
                <w:bCs/>
                <w:iCs/>
              </w:rPr>
              <w:t>NW transfers</w:t>
            </w:r>
            <w:r w:rsidRPr="00F66712">
              <w:rPr>
                <w:rFonts w:cs="DengXian" w:hint="eastAsia"/>
                <w:b/>
                <w:bCs/>
                <w:iCs/>
              </w:rPr>
              <w:t xml:space="preserve"> </w:t>
            </w:r>
            <w:r w:rsidRPr="00F66712">
              <w:rPr>
                <w:rFonts w:cs="DengXian"/>
                <w:b/>
                <w:bCs/>
                <w:iCs/>
              </w:rPr>
              <w:t>to UE</w:t>
            </w:r>
            <w:r w:rsidRPr="00F66712">
              <w:rPr>
                <w:rFonts w:cs="DengXian" w:hint="eastAsia"/>
                <w:b/>
                <w:bCs/>
                <w:iCs/>
              </w:rPr>
              <w:t xml:space="preserve"> the </w:t>
            </w:r>
            <w:r w:rsidRPr="00F66712">
              <w:rPr>
                <w:rFonts w:cs="DengXian"/>
                <w:b/>
                <w:bCs/>
                <w:iCs/>
              </w:rPr>
              <w:t xml:space="preserve">parameters for one or more of supported </w:t>
            </w:r>
            <w:r w:rsidRPr="00F66712">
              <w:rPr>
                <w:rFonts w:ascii="DengXian" w:hAnsi="DengXian" w:cs="DengXian"/>
                <w:b/>
                <w:bCs/>
              </w:rPr>
              <w:t xml:space="preserve">known model structure(s) </w:t>
            </w:r>
            <w:r w:rsidRPr="00F66712">
              <w:rPr>
                <w:rFonts w:cs="DengXian"/>
                <w:b/>
                <w:bCs/>
                <w:iCs/>
              </w:rPr>
              <w:t xml:space="preserve">reported </w:t>
            </w:r>
            <w:r w:rsidRPr="00F66712">
              <w:rPr>
                <w:rFonts w:cs="DengXian" w:hint="eastAsia"/>
                <w:b/>
                <w:bCs/>
                <w:iCs/>
              </w:rPr>
              <w:t xml:space="preserve">in Step </w:t>
            </w:r>
            <w:r w:rsidRPr="00F66712">
              <w:rPr>
                <w:rFonts w:cs="DengXian"/>
                <w:b/>
                <w:bCs/>
                <w:iCs/>
              </w:rPr>
              <w:t>B-2</w:t>
            </w:r>
          </w:p>
          <w:p w14:paraId="152960AE" w14:textId="77777777" w:rsidR="00367641" w:rsidRPr="00F66712" w:rsidRDefault="00367641" w:rsidP="00367641">
            <w:pPr>
              <w:pStyle w:val="ListParagraph"/>
              <w:numPr>
                <w:ilvl w:val="1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 xml:space="preserve">FFS: whether some additional step(s), and/or whether other information is needed </w:t>
            </w:r>
          </w:p>
          <w:p w14:paraId="6F6EB585" w14:textId="77777777" w:rsidR="00367641" w:rsidRPr="00F66712" w:rsidRDefault="00367641" w:rsidP="00367641">
            <w:pPr>
              <w:pStyle w:val="ListParagraph"/>
              <w:numPr>
                <w:ilvl w:val="0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>Note: Other alternative(s) is not precluded</w:t>
            </w:r>
          </w:p>
          <w:p w14:paraId="0536A602" w14:textId="77777777" w:rsidR="00367641" w:rsidRPr="00F66712" w:rsidRDefault="00367641" w:rsidP="00367641">
            <w:pPr>
              <w:pStyle w:val="ListParagraph"/>
              <w:numPr>
                <w:ilvl w:val="0"/>
                <w:numId w:val="28"/>
              </w:numPr>
              <w:spacing w:before="60" w:after="120" w:line="300" w:lineRule="auto"/>
              <w:jc w:val="both"/>
              <w:rPr>
                <w:rFonts w:ascii="DengXian" w:hAnsi="DengXian" w:cs="DengXian"/>
                <w:b/>
                <w:bCs/>
              </w:rPr>
            </w:pPr>
            <w:r w:rsidRPr="00F66712">
              <w:rPr>
                <w:rFonts w:ascii="DengXian" w:hAnsi="DengXian" w:cs="DengXian"/>
                <w:b/>
                <w:bCs/>
              </w:rPr>
              <w:t>Note: Other method(s) of parameter exchange from NW to UE side is a separate discussion.</w:t>
            </w:r>
          </w:p>
          <w:p w14:paraId="5ED03872" w14:textId="77777777" w:rsidR="0097267D" w:rsidRDefault="0097267D" w:rsidP="007206CE">
            <w:pPr>
              <w:rPr>
                <w:lang w:val="en-US"/>
              </w:rPr>
            </w:pPr>
          </w:p>
        </w:tc>
      </w:tr>
    </w:tbl>
    <w:p w14:paraId="0140815F" w14:textId="5AC067F5" w:rsidR="0097267D" w:rsidRDefault="0097267D" w:rsidP="007206CE">
      <w:pPr>
        <w:rPr>
          <w:lang w:val="en-US"/>
        </w:rPr>
      </w:pPr>
    </w:p>
    <w:p w14:paraId="15CAD0EE" w14:textId="6EE9ED2E" w:rsidR="00C44671" w:rsidRPr="00191B24" w:rsidRDefault="00D6281B" w:rsidP="007206CE">
      <w:pPr>
        <w:rPr>
          <w:sz w:val="22"/>
          <w:szCs w:val="22"/>
          <w:lang w:val="en-US"/>
        </w:rPr>
      </w:pPr>
      <w:r w:rsidRPr="0452C94A">
        <w:rPr>
          <w:sz w:val="22"/>
          <w:szCs w:val="22"/>
          <w:lang w:val="en-US"/>
        </w:rPr>
        <w:t xml:space="preserve">It has been agreed that two alternatives for </w:t>
      </w:r>
      <w:r w:rsidR="00F8055D" w:rsidRPr="0452C94A">
        <w:rPr>
          <w:sz w:val="22"/>
          <w:szCs w:val="22"/>
          <w:lang w:val="en-US"/>
        </w:rPr>
        <w:t>model delivery/transfer</w:t>
      </w:r>
      <w:r w:rsidR="00992736" w:rsidRPr="0452C94A">
        <w:rPr>
          <w:sz w:val="22"/>
          <w:szCs w:val="22"/>
          <w:lang w:val="en-US"/>
        </w:rPr>
        <w:t xml:space="preserve"> for</w:t>
      </w:r>
      <w:r w:rsidRPr="0452C94A">
        <w:rPr>
          <w:sz w:val="22"/>
          <w:szCs w:val="22"/>
          <w:lang w:val="en-US"/>
        </w:rPr>
        <w:t xml:space="preserve"> </w:t>
      </w:r>
      <w:r w:rsidR="00992736" w:rsidRPr="0452C94A">
        <w:rPr>
          <w:sz w:val="22"/>
          <w:szCs w:val="22"/>
          <w:lang w:val="en-US"/>
        </w:rPr>
        <w:t>C</w:t>
      </w:r>
      <w:r w:rsidR="00F8055D" w:rsidRPr="0452C94A">
        <w:rPr>
          <w:sz w:val="22"/>
          <w:szCs w:val="22"/>
          <w:lang w:val="en-US"/>
        </w:rPr>
        <w:t>ase z4</w:t>
      </w:r>
      <w:r w:rsidR="003248D5" w:rsidRPr="0452C94A">
        <w:rPr>
          <w:sz w:val="22"/>
          <w:szCs w:val="22"/>
          <w:lang w:val="en-US"/>
        </w:rPr>
        <w:t>. In Alt</w:t>
      </w:r>
      <w:del w:id="10" w:author="Jishnu A" w:date="2024-07-23T05:34:00Z">
        <w:r w:rsidRPr="0452C94A" w:rsidDel="00D6281B">
          <w:rPr>
            <w:sz w:val="22"/>
            <w:szCs w:val="22"/>
            <w:lang w:val="en-US"/>
          </w:rPr>
          <w:delText>.</w:delText>
        </w:r>
      </w:del>
      <w:r w:rsidR="003248D5" w:rsidRPr="0452C94A">
        <w:rPr>
          <w:sz w:val="22"/>
          <w:szCs w:val="22"/>
          <w:lang w:val="en-US"/>
        </w:rPr>
        <w:t xml:space="preserve"> A</w:t>
      </w:r>
      <w:ins w:id="11" w:author="Jishnu A" w:date="2024-07-23T05:34:00Z">
        <w:r w:rsidR="0003C91C" w:rsidRPr="0452C94A">
          <w:rPr>
            <w:sz w:val="22"/>
            <w:szCs w:val="22"/>
            <w:lang w:val="en-US"/>
          </w:rPr>
          <w:t>,</w:t>
        </w:r>
      </w:ins>
      <w:r w:rsidR="003248D5" w:rsidRPr="0452C94A">
        <w:rPr>
          <w:sz w:val="22"/>
          <w:szCs w:val="22"/>
          <w:lang w:val="en-US"/>
        </w:rPr>
        <w:t xml:space="preserve"> </w:t>
      </w:r>
      <w:r w:rsidR="00DD7008" w:rsidRPr="0452C94A">
        <w:rPr>
          <w:sz w:val="22"/>
          <w:szCs w:val="22"/>
          <w:lang w:val="en-US"/>
        </w:rPr>
        <w:t xml:space="preserve">UE reports the </w:t>
      </w:r>
      <w:r w:rsidR="00CF6ECF" w:rsidRPr="0452C94A">
        <w:rPr>
          <w:sz w:val="22"/>
          <w:szCs w:val="22"/>
          <w:lang w:val="en-US"/>
        </w:rPr>
        <w:t>suppo</w:t>
      </w:r>
      <w:r w:rsidR="005345D2" w:rsidRPr="0452C94A">
        <w:rPr>
          <w:sz w:val="22"/>
          <w:szCs w:val="22"/>
          <w:lang w:val="en-US"/>
        </w:rPr>
        <w:t>rted know</w:t>
      </w:r>
      <w:r w:rsidR="003447EE" w:rsidRPr="0452C94A">
        <w:rPr>
          <w:sz w:val="22"/>
          <w:szCs w:val="22"/>
          <w:lang w:val="en-US"/>
        </w:rPr>
        <w:t xml:space="preserve">n Model structure to the network upon receiving the </w:t>
      </w:r>
      <w:r w:rsidR="00F407F2" w:rsidRPr="0452C94A">
        <w:rPr>
          <w:sz w:val="22"/>
          <w:szCs w:val="22"/>
          <w:lang w:val="en-US"/>
        </w:rPr>
        <w:t>Model structure NW transfers parameters</w:t>
      </w:r>
      <w:r w:rsidR="00C669A9" w:rsidRPr="0452C94A">
        <w:rPr>
          <w:sz w:val="22"/>
          <w:szCs w:val="22"/>
          <w:lang w:val="en-US"/>
        </w:rPr>
        <w:t xml:space="preserve"> to the UE</w:t>
      </w:r>
      <w:r w:rsidR="004C77B2" w:rsidRPr="0452C94A">
        <w:rPr>
          <w:sz w:val="22"/>
          <w:szCs w:val="22"/>
          <w:lang w:val="en-US"/>
        </w:rPr>
        <w:t>.</w:t>
      </w:r>
      <w:r w:rsidR="00056498" w:rsidRPr="0452C94A">
        <w:rPr>
          <w:sz w:val="22"/>
          <w:szCs w:val="22"/>
          <w:lang w:val="en-US"/>
        </w:rPr>
        <w:t xml:space="preserve"> In Alt</w:t>
      </w:r>
      <w:r w:rsidR="004A258A" w:rsidRPr="0452C94A">
        <w:rPr>
          <w:sz w:val="22"/>
          <w:szCs w:val="22"/>
          <w:lang w:val="en-US"/>
        </w:rPr>
        <w:t>. B</w:t>
      </w:r>
      <w:ins w:id="12" w:author="Jishnu A" w:date="2024-07-23T05:34:00Z">
        <w:r w:rsidR="5ACE8B76" w:rsidRPr="0452C94A">
          <w:rPr>
            <w:sz w:val="22"/>
            <w:szCs w:val="22"/>
            <w:lang w:val="en-US"/>
          </w:rPr>
          <w:t>,</w:t>
        </w:r>
      </w:ins>
      <w:r w:rsidR="00AC0536" w:rsidRPr="0452C94A">
        <w:rPr>
          <w:sz w:val="22"/>
          <w:szCs w:val="22"/>
          <w:lang w:val="en-US"/>
        </w:rPr>
        <w:t xml:space="preserve"> UE </w:t>
      </w:r>
      <w:r w:rsidR="54D92251" w:rsidRPr="0452C94A">
        <w:rPr>
          <w:sz w:val="22"/>
          <w:szCs w:val="22"/>
          <w:lang w:val="en-US"/>
        </w:rPr>
        <w:t>rep</w:t>
      </w:r>
      <w:r w:rsidR="00AC0536" w:rsidRPr="0452C94A">
        <w:rPr>
          <w:sz w:val="22"/>
          <w:szCs w:val="22"/>
          <w:lang w:val="en-US"/>
        </w:rPr>
        <w:t xml:space="preserve">orts </w:t>
      </w:r>
      <w:r w:rsidR="00954640" w:rsidRPr="0452C94A">
        <w:rPr>
          <w:sz w:val="22"/>
          <w:szCs w:val="22"/>
          <w:lang w:val="en-US"/>
        </w:rPr>
        <w:t xml:space="preserve">to NW </w:t>
      </w:r>
      <w:r w:rsidR="42D53E06" w:rsidRPr="0452C94A">
        <w:rPr>
          <w:sz w:val="22"/>
          <w:szCs w:val="22"/>
          <w:lang w:val="en-US"/>
        </w:rPr>
        <w:t>its support for</w:t>
      </w:r>
      <w:r w:rsidR="00954640" w:rsidRPr="0452C94A">
        <w:rPr>
          <w:sz w:val="22"/>
          <w:szCs w:val="22"/>
          <w:lang w:val="en-US"/>
        </w:rPr>
        <w:t xml:space="preserve"> model transfer/delivery</w:t>
      </w:r>
      <w:r w:rsidR="083E5966" w:rsidRPr="0452C94A">
        <w:rPr>
          <w:sz w:val="22"/>
          <w:szCs w:val="22"/>
          <w:lang w:val="en-US"/>
        </w:rPr>
        <w:t>. U</w:t>
      </w:r>
      <w:r w:rsidR="009D08B0" w:rsidRPr="0452C94A">
        <w:rPr>
          <w:sz w:val="22"/>
          <w:szCs w:val="22"/>
          <w:lang w:val="en-US"/>
        </w:rPr>
        <w:t xml:space="preserve">pon receiving support from UE, NW </w:t>
      </w:r>
      <w:r w:rsidR="00E252A9" w:rsidRPr="0452C94A">
        <w:rPr>
          <w:sz w:val="22"/>
          <w:szCs w:val="22"/>
          <w:lang w:val="en-US"/>
        </w:rPr>
        <w:t>transmits known models to the UE</w:t>
      </w:r>
      <w:r w:rsidR="00AC24BF" w:rsidRPr="0452C94A">
        <w:rPr>
          <w:sz w:val="22"/>
          <w:szCs w:val="22"/>
          <w:lang w:val="en-US"/>
        </w:rPr>
        <w:t xml:space="preserve">. </w:t>
      </w:r>
      <w:r w:rsidR="36A29686" w:rsidRPr="0452C94A">
        <w:rPr>
          <w:sz w:val="22"/>
          <w:szCs w:val="22"/>
          <w:lang w:val="en-US"/>
        </w:rPr>
        <w:t>The UE</w:t>
      </w:r>
      <w:r w:rsidR="00AC24BF" w:rsidRPr="0452C94A">
        <w:rPr>
          <w:sz w:val="22"/>
          <w:szCs w:val="22"/>
          <w:lang w:val="en-US"/>
        </w:rPr>
        <w:t xml:space="preserve"> </w:t>
      </w:r>
      <w:r w:rsidR="00073252" w:rsidRPr="0452C94A">
        <w:rPr>
          <w:sz w:val="22"/>
          <w:szCs w:val="22"/>
          <w:lang w:val="en-US"/>
        </w:rPr>
        <w:t xml:space="preserve">reports </w:t>
      </w:r>
      <w:r w:rsidR="5F9FA338" w:rsidRPr="0452C94A">
        <w:rPr>
          <w:sz w:val="22"/>
          <w:szCs w:val="22"/>
          <w:lang w:val="en-US"/>
        </w:rPr>
        <w:t>support for</w:t>
      </w:r>
      <w:r w:rsidR="00073252" w:rsidRPr="0452C94A">
        <w:rPr>
          <w:sz w:val="22"/>
          <w:szCs w:val="22"/>
          <w:lang w:val="en-US"/>
        </w:rPr>
        <w:t xml:space="preserve"> </w:t>
      </w:r>
      <w:r w:rsidR="00094888" w:rsidRPr="0452C94A">
        <w:rPr>
          <w:sz w:val="22"/>
          <w:szCs w:val="22"/>
          <w:lang w:val="en-US"/>
        </w:rPr>
        <w:t>known model to the NW, upon receiving known model from the NW</w:t>
      </w:r>
      <w:r w:rsidR="00EA671A" w:rsidRPr="0452C94A">
        <w:rPr>
          <w:sz w:val="22"/>
          <w:szCs w:val="22"/>
          <w:lang w:val="en-US"/>
        </w:rPr>
        <w:t>, NW transmits corresponding parameter to the UE.</w:t>
      </w:r>
      <w:r w:rsidR="00EC6AC0" w:rsidRPr="0452C94A">
        <w:rPr>
          <w:sz w:val="22"/>
          <w:szCs w:val="22"/>
          <w:lang w:val="en-US"/>
        </w:rPr>
        <w:t xml:space="preserve"> In our view Alt</w:t>
      </w:r>
      <w:r w:rsidR="0095568D" w:rsidRPr="0452C94A">
        <w:rPr>
          <w:sz w:val="22"/>
          <w:szCs w:val="22"/>
          <w:lang w:val="en-US"/>
        </w:rPr>
        <w:t xml:space="preserve">. B increases </w:t>
      </w:r>
      <w:r w:rsidR="00FA5B1B" w:rsidRPr="0452C94A">
        <w:rPr>
          <w:sz w:val="22"/>
          <w:szCs w:val="22"/>
          <w:lang w:val="en-US"/>
        </w:rPr>
        <w:t xml:space="preserve">burden on both NW and UE side with extra signaling we </w:t>
      </w:r>
      <w:r w:rsidR="00C44671" w:rsidRPr="0452C94A">
        <w:rPr>
          <w:sz w:val="22"/>
          <w:szCs w:val="22"/>
          <w:lang w:val="en-US"/>
        </w:rPr>
        <w:t>prefer Alt1 over Alt2</w:t>
      </w:r>
      <w:r w:rsidR="00C96945" w:rsidRPr="0452C94A">
        <w:rPr>
          <w:sz w:val="22"/>
          <w:szCs w:val="22"/>
          <w:lang w:val="en-US"/>
        </w:rPr>
        <w:t xml:space="preserve"> with one more additional step as Step A-3</w:t>
      </w:r>
      <w:r w:rsidR="00DF08DD" w:rsidRPr="0452C94A">
        <w:rPr>
          <w:sz w:val="22"/>
          <w:szCs w:val="22"/>
          <w:lang w:val="en-US"/>
        </w:rPr>
        <w:t xml:space="preserve"> as</w:t>
      </w:r>
      <w:r w:rsidR="002D4FB0" w:rsidRPr="0452C94A">
        <w:rPr>
          <w:sz w:val="22"/>
          <w:szCs w:val="22"/>
          <w:lang w:val="en-US"/>
        </w:rPr>
        <w:t xml:space="preserve"> based on received parameter, the UE compiles and tests if needed</w:t>
      </w:r>
      <w:r w:rsidR="00C44671" w:rsidRPr="0452C94A">
        <w:rPr>
          <w:sz w:val="22"/>
          <w:szCs w:val="22"/>
          <w:lang w:val="en-US"/>
        </w:rPr>
        <w:t>.</w:t>
      </w:r>
    </w:p>
    <w:p w14:paraId="22611B77" w14:textId="0DDE0589" w:rsidR="00276054" w:rsidRPr="00191B24" w:rsidRDefault="0083213C" w:rsidP="008F599F">
      <w:pPr>
        <w:spacing w:before="60" w:after="120" w:line="300" w:lineRule="auto"/>
        <w:jc w:val="both"/>
        <w:rPr>
          <w:b/>
          <w:bCs/>
          <w:sz w:val="24"/>
          <w:szCs w:val="24"/>
        </w:rPr>
      </w:pPr>
      <w:r w:rsidRPr="00191B24">
        <w:rPr>
          <w:b/>
          <w:bCs/>
          <w:sz w:val="24"/>
          <w:szCs w:val="24"/>
        </w:rPr>
        <w:t>Proposal</w:t>
      </w:r>
      <w:r w:rsidR="00191B24">
        <w:rPr>
          <w:b/>
          <w:bCs/>
          <w:sz w:val="24"/>
          <w:szCs w:val="24"/>
        </w:rPr>
        <w:t xml:space="preserve"> </w:t>
      </w:r>
      <w:r w:rsidR="000823B9">
        <w:rPr>
          <w:b/>
          <w:bCs/>
          <w:sz w:val="24"/>
          <w:szCs w:val="24"/>
        </w:rPr>
        <w:t>5</w:t>
      </w:r>
      <w:r w:rsidRPr="00191B24">
        <w:rPr>
          <w:b/>
          <w:bCs/>
          <w:sz w:val="24"/>
          <w:szCs w:val="24"/>
        </w:rPr>
        <w:t>:</w:t>
      </w:r>
      <w:r w:rsidR="00723AF3" w:rsidRPr="00191B24">
        <w:rPr>
          <w:b/>
          <w:bCs/>
          <w:sz w:val="24"/>
          <w:szCs w:val="24"/>
        </w:rPr>
        <w:t xml:space="preserve"> Consider Alt</w:t>
      </w:r>
      <w:r w:rsidR="001C54FA" w:rsidRPr="00191B24">
        <w:rPr>
          <w:b/>
          <w:bCs/>
          <w:sz w:val="24"/>
          <w:szCs w:val="24"/>
        </w:rPr>
        <w:t xml:space="preserve">1 for model delivery/transfer </w:t>
      </w:r>
      <w:r w:rsidR="008F599F" w:rsidRPr="00191B24">
        <w:rPr>
          <w:b/>
          <w:bCs/>
          <w:sz w:val="24"/>
          <w:szCs w:val="24"/>
        </w:rPr>
        <w:t xml:space="preserve">in </w:t>
      </w:r>
      <w:r w:rsidR="001C54FA" w:rsidRPr="00191B24">
        <w:rPr>
          <w:b/>
          <w:bCs/>
          <w:sz w:val="24"/>
          <w:szCs w:val="24"/>
        </w:rPr>
        <w:t>Case z4</w:t>
      </w:r>
      <w:r w:rsidR="00FA5B1B" w:rsidRPr="00191B24">
        <w:rPr>
          <w:b/>
          <w:bCs/>
          <w:sz w:val="24"/>
          <w:szCs w:val="24"/>
        </w:rPr>
        <w:t xml:space="preserve"> </w:t>
      </w:r>
    </w:p>
    <w:p w14:paraId="02BFB7AC" w14:textId="77777777" w:rsidR="008F599F" w:rsidRPr="00191B24" w:rsidRDefault="008F599F" w:rsidP="008F599F">
      <w:pPr>
        <w:pStyle w:val="ListParagraph"/>
        <w:numPr>
          <w:ilvl w:val="0"/>
          <w:numId w:val="28"/>
        </w:numPr>
        <w:spacing w:before="60" w:after="120" w:line="300" w:lineRule="auto"/>
        <w:jc w:val="both"/>
        <w:rPr>
          <w:b/>
          <w:bCs/>
        </w:rPr>
      </w:pPr>
      <w:r w:rsidRPr="00191B24">
        <w:rPr>
          <w:b/>
          <w:bCs/>
        </w:rPr>
        <w:t>Alt. A</w:t>
      </w:r>
    </w:p>
    <w:p w14:paraId="0FF5E587" w14:textId="77777777" w:rsidR="008F599F" w:rsidRPr="00191B24" w:rsidRDefault="008F599F" w:rsidP="008F599F">
      <w:pPr>
        <w:pStyle w:val="ListParagraph"/>
        <w:numPr>
          <w:ilvl w:val="1"/>
          <w:numId w:val="28"/>
        </w:numPr>
        <w:spacing w:before="60" w:after="120" w:line="300" w:lineRule="auto"/>
        <w:jc w:val="both"/>
        <w:rPr>
          <w:b/>
          <w:bCs/>
        </w:rPr>
      </w:pPr>
      <w:r w:rsidRPr="00191B24">
        <w:rPr>
          <w:b/>
          <w:bCs/>
        </w:rPr>
        <w:t xml:space="preserve">Step A-1: UE </w:t>
      </w:r>
      <w:r w:rsidRPr="00191B24">
        <w:rPr>
          <w:rFonts w:eastAsia="DengXian"/>
          <w:b/>
          <w:bCs/>
        </w:rPr>
        <w:t xml:space="preserve">reports </w:t>
      </w:r>
      <w:r w:rsidRPr="00191B24">
        <w:rPr>
          <w:b/>
          <w:bCs/>
        </w:rPr>
        <w:t xml:space="preserve">the supported known model structure(s) </w:t>
      </w:r>
      <w:r w:rsidRPr="00191B24">
        <w:rPr>
          <w:rFonts w:eastAsia="DengXian"/>
          <w:b/>
          <w:bCs/>
        </w:rPr>
        <w:t>to network</w:t>
      </w:r>
    </w:p>
    <w:p w14:paraId="67732DAE" w14:textId="77777777" w:rsidR="008F599F" w:rsidRPr="00191B24" w:rsidRDefault="008F599F" w:rsidP="008F599F">
      <w:pPr>
        <w:pStyle w:val="ListParagraph"/>
        <w:numPr>
          <w:ilvl w:val="1"/>
          <w:numId w:val="28"/>
        </w:numPr>
        <w:spacing w:before="60" w:after="120" w:line="300" w:lineRule="auto"/>
        <w:jc w:val="both"/>
        <w:rPr>
          <w:b/>
          <w:bCs/>
        </w:rPr>
      </w:pPr>
      <w:r w:rsidRPr="00191B24">
        <w:rPr>
          <w:b/>
          <w:bCs/>
        </w:rPr>
        <w:t xml:space="preserve">Step A-2: </w:t>
      </w:r>
      <w:r w:rsidRPr="00191B24">
        <w:rPr>
          <w:b/>
          <w:bCs/>
          <w:iCs/>
        </w:rPr>
        <w:t>NW transfers to UE the parameters for one or more of supported known model structure(s) reported in Step A-1</w:t>
      </w:r>
    </w:p>
    <w:p w14:paraId="418F2F74" w14:textId="26224345" w:rsidR="00465DE5" w:rsidRPr="00191B24" w:rsidRDefault="00465DE5" w:rsidP="008F599F">
      <w:pPr>
        <w:pStyle w:val="ListParagraph"/>
        <w:numPr>
          <w:ilvl w:val="1"/>
          <w:numId w:val="28"/>
        </w:numPr>
        <w:spacing w:before="60" w:after="120" w:line="300" w:lineRule="auto"/>
        <w:jc w:val="both"/>
        <w:rPr>
          <w:b/>
          <w:bCs/>
        </w:rPr>
      </w:pPr>
      <w:r w:rsidRPr="00191B24">
        <w:rPr>
          <w:b/>
          <w:bCs/>
        </w:rPr>
        <w:t>Step A-3:</w:t>
      </w:r>
      <w:r w:rsidR="00C96945" w:rsidRPr="00191B24">
        <w:rPr>
          <w:b/>
          <w:bCs/>
          <w:iCs/>
        </w:rPr>
        <w:t xml:space="preserve"> based on received parameters, the UE compiles and tests if needed</w:t>
      </w:r>
      <w:r w:rsidR="00362958" w:rsidRPr="00191B24">
        <w:rPr>
          <w:b/>
          <w:bCs/>
          <w:iCs/>
        </w:rPr>
        <w:t>.</w:t>
      </w:r>
    </w:p>
    <w:p w14:paraId="48AC618C" w14:textId="6444E196" w:rsidR="008F599F" w:rsidRPr="00F66712" w:rsidRDefault="008F599F" w:rsidP="008F599F">
      <w:pPr>
        <w:pStyle w:val="ListParagraph"/>
        <w:numPr>
          <w:ilvl w:val="1"/>
          <w:numId w:val="28"/>
        </w:numPr>
        <w:spacing w:before="60" w:after="120" w:line="300" w:lineRule="auto"/>
        <w:jc w:val="both"/>
        <w:rPr>
          <w:rFonts w:ascii="DengXian" w:hAnsi="DengXian" w:cs="DengXian"/>
          <w:b/>
          <w:bCs/>
        </w:rPr>
      </w:pPr>
      <w:r w:rsidRPr="00F66712">
        <w:rPr>
          <w:rFonts w:ascii="DengXian" w:hAnsi="DengXian" w:cs="DengXian"/>
          <w:b/>
          <w:bCs/>
        </w:rPr>
        <w:lastRenderedPageBreak/>
        <w:t>FFS: whether some additional step(s), and/or whether other information is needed</w:t>
      </w:r>
    </w:p>
    <w:p w14:paraId="683C97E0" w14:textId="77777777" w:rsidR="008F599F" w:rsidRPr="00191B24" w:rsidRDefault="008F599F" w:rsidP="007160BD">
      <w:pPr>
        <w:jc w:val="right"/>
        <w:rPr>
          <w:sz w:val="24"/>
          <w:szCs w:val="24"/>
          <w:lang w:val="en-US"/>
        </w:rPr>
      </w:pPr>
    </w:p>
    <w:p w14:paraId="253BE92C" w14:textId="13E093AA" w:rsidR="002545D2" w:rsidRPr="00191B24" w:rsidRDefault="003A0178" w:rsidP="007160BD">
      <w:pPr>
        <w:tabs>
          <w:tab w:val="left" w:pos="8340"/>
        </w:tabs>
        <w:spacing w:before="60" w:after="120" w:line="300" w:lineRule="auto"/>
        <w:jc w:val="both"/>
        <w:rPr>
          <w:b/>
          <w:bCs/>
          <w:sz w:val="24"/>
          <w:szCs w:val="24"/>
        </w:rPr>
      </w:pPr>
      <w:r w:rsidRPr="0452C94A">
        <w:rPr>
          <w:b/>
          <w:bCs/>
          <w:sz w:val="24"/>
          <w:szCs w:val="24"/>
        </w:rPr>
        <w:t>Proposal</w:t>
      </w:r>
      <w:r w:rsidR="00191B24" w:rsidRPr="0452C94A">
        <w:rPr>
          <w:b/>
          <w:bCs/>
          <w:sz w:val="24"/>
          <w:szCs w:val="24"/>
        </w:rPr>
        <w:t xml:space="preserve"> </w:t>
      </w:r>
      <w:r w:rsidR="000823B9" w:rsidRPr="0452C94A">
        <w:rPr>
          <w:b/>
          <w:bCs/>
          <w:sz w:val="24"/>
          <w:szCs w:val="24"/>
        </w:rPr>
        <w:t>6</w:t>
      </w:r>
      <w:r w:rsidRPr="0452C94A">
        <w:rPr>
          <w:b/>
          <w:bCs/>
          <w:sz w:val="24"/>
          <w:szCs w:val="24"/>
        </w:rPr>
        <w:t xml:space="preserve">: </w:t>
      </w:r>
      <w:r w:rsidR="00BF58BE" w:rsidRPr="007160BD">
        <w:rPr>
          <w:b/>
          <w:bCs/>
          <w:iCs/>
          <w:sz w:val="24"/>
          <w:szCs w:val="24"/>
          <w:lang w:val="fi-FI" w:eastAsia="zh-CN"/>
        </w:rPr>
        <w:t>For model delivery/transfer Case z4 Alt</w:t>
      </w:r>
      <w:r w:rsidR="00052464" w:rsidRPr="007160BD">
        <w:rPr>
          <w:b/>
          <w:bCs/>
          <w:iCs/>
          <w:sz w:val="24"/>
          <w:szCs w:val="24"/>
          <w:lang w:val="fi-FI" w:eastAsia="zh-CN"/>
        </w:rPr>
        <w:t xml:space="preserve">. </w:t>
      </w:r>
      <w:r w:rsidR="007160BD" w:rsidRPr="007160BD">
        <w:rPr>
          <w:b/>
          <w:bCs/>
          <w:iCs/>
          <w:sz w:val="24"/>
          <w:szCs w:val="24"/>
          <w:lang w:val="fi-FI" w:eastAsia="zh-CN"/>
        </w:rPr>
        <w:t>A</w:t>
      </w:r>
      <w:r w:rsidR="00052464" w:rsidRPr="007160BD">
        <w:rPr>
          <w:b/>
          <w:bCs/>
          <w:iCs/>
          <w:sz w:val="24"/>
          <w:szCs w:val="24"/>
          <w:lang w:val="fi-FI" w:eastAsia="zh-CN"/>
        </w:rPr>
        <w:t xml:space="preserve"> should be</w:t>
      </w:r>
      <w:r w:rsidR="007160BD" w:rsidRPr="007160BD">
        <w:rPr>
          <w:b/>
          <w:bCs/>
          <w:iCs/>
          <w:sz w:val="24"/>
          <w:szCs w:val="24"/>
          <w:lang w:val="fi-FI" w:eastAsia="zh-CN"/>
        </w:rPr>
        <w:t xml:space="preserve"> </w:t>
      </w:r>
      <w:r w:rsidR="000743FD" w:rsidRPr="007160BD">
        <w:rPr>
          <w:b/>
          <w:bCs/>
          <w:iCs/>
          <w:sz w:val="24"/>
          <w:szCs w:val="24"/>
          <w:lang w:val="fi-FI" w:eastAsia="zh-CN"/>
        </w:rPr>
        <w:t>prioritised</w:t>
      </w:r>
      <w:r w:rsidR="00052464" w:rsidRPr="007160BD">
        <w:rPr>
          <w:b/>
          <w:bCs/>
          <w:iCs/>
          <w:sz w:val="24"/>
          <w:szCs w:val="24"/>
          <w:lang w:val="fi-FI" w:eastAsia="zh-CN"/>
        </w:rPr>
        <w:t>.</w:t>
      </w:r>
      <w:r w:rsidR="007160BD">
        <w:rPr>
          <w:b/>
          <w:bCs/>
          <w:sz w:val="24"/>
          <w:szCs w:val="24"/>
        </w:rPr>
        <w:tab/>
      </w:r>
    </w:p>
    <w:p w14:paraId="6CDA1086" w14:textId="5CBB02C6" w:rsidR="005434B5" w:rsidRPr="00191B24" w:rsidRDefault="005434B5" w:rsidP="000743FD">
      <w:pPr>
        <w:pStyle w:val="BodyText"/>
        <w:rPr>
          <w:sz w:val="22"/>
          <w:szCs w:val="22"/>
        </w:rPr>
      </w:pPr>
      <w:r w:rsidRPr="00191B24">
        <w:rPr>
          <w:sz w:val="22"/>
          <w:szCs w:val="22"/>
        </w:rPr>
        <w:t xml:space="preserve">In </w:t>
      </w:r>
      <w:r w:rsidR="00922421" w:rsidRPr="00191B24">
        <w:rPr>
          <w:sz w:val="22"/>
          <w:szCs w:val="22"/>
        </w:rPr>
        <w:t>model transfer</w:t>
      </w:r>
      <w:r w:rsidR="005D7320" w:rsidRPr="00191B24">
        <w:rPr>
          <w:sz w:val="22"/>
          <w:szCs w:val="22"/>
        </w:rPr>
        <w:t xml:space="preserve"> is</w:t>
      </w:r>
      <w:r w:rsidR="00922421" w:rsidRPr="00191B24">
        <w:rPr>
          <w:sz w:val="22"/>
          <w:szCs w:val="22"/>
        </w:rPr>
        <w:t xml:space="preserve"> in open format of a </w:t>
      </w:r>
      <w:r w:rsidR="00922421" w:rsidRPr="00191B24">
        <w:rPr>
          <w:i/>
          <w:iCs/>
          <w:sz w:val="22"/>
          <w:szCs w:val="22"/>
        </w:rPr>
        <w:t>known model structure</w:t>
      </w:r>
      <w:r w:rsidR="00922421" w:rsidRPr="00191B24">
        <w:rPr>
          <w:sz w:val="22"/>
          <w:szCs w:val="22"/>
        </w:rPr>
        <w:t xml:space="preserve"> at UE, i.e., an exact model structure as has been previously identified between NW and UE and for which the UE has explicitly indicated its support.</w:t>
      </w:r>
      <w:r w:rsidR="00DD23FB" w:rsidRPr="00191B24">
        <w:rPr>
          <w:sz w:val="22"/>
          <w:szCs w:val="22"/>
        </w:rPr>
        <w:t xml:space="preserve"> For</w:t>
      </w:r>
      <w:r w:rsidR="00741746" w:rsidRPr="00191B24">
        <w:rPr>
          <w:sz w:val="22"/>
          <w:szCs w:val="22"/>
        </w:rPr>
        <w:t xml:space="preserve"> open </w:t>
      </w:r>
      <w:r w:rsidR="00A14EE6" w:rsidRPr="00191B24">
        <w:rPr>
          <w:sz w:val="22"/>
          <w:szCs w:val="22"/>
        </w:rPr>
        <w:t>format</w:t>
      </w:r>
      <w:r w:rsidR="00DD23FB" w:rsidRPr="00191B24">
        <w:rPr>
          <w:sz w:val="22"/>
          <w:szCs w:val="22"/>
        </w:rPr>
        <w:t xml:space="preserve"> </w:t>
      </w:r>
      <w:r w:rsidR="00680F54" w:rsidRPr="00191B24">
        <w:rPr>
          <w:sz w:val="22"/>
          <w:szCs w:val="22"/>
        </w:rPr>
        <w:t>model delivery/transfer Case z4</w:t>
      </w:r>
      <w:r w:rsidR="00C63784" w:rsidRPr="00191B24">
        <w:rPr>
          <w:sz w:val="22"/>
          <w:szCs w:val="22"/>
        </w:rPr>
        <w:t xml:space="preserve"> reuse the existed open format </w:t>
      </w:r>
      <w:r w:rsidR="003625FB" w:rsidRPr="00191B24">
        <w:rPr>
          <w:sz w:val="22"/>
          <w:szCs w:val="22"/>
        </w:rPr>
        <w:t xml:space="preserve">in AI like </w:t>
      </w:r>
      <w:r w:rsidR="00BF2318" w:rsidRPr="00191B24">
        <w:rPr>
          <w:sz w:val="22"/>
          <w:szCs w:val="22"/>
        </w:rPr>
        <w:t>Open Neural Network</w:t>
      </w:r>
      <w:r w:rsidR="00BF2318" w:rsidRPr="00191B24">
        <w:rPr>
          <w:color w:val="040C28"/>
          <w:sz w:val="22"/>
          <w:szCs w:val="22"/>
        </w:rPr>
        <w:t xml:space="preserve"> </w:t>
      </w:r>
      <w:r w:rsidR="008C185B" w:rsidRPr="00191B24">
        <w:rPr>
          <w:i/>
          <w:iCs/>
          <w:sz w:val="22"/>
          <w:szCs w:val="22"/>
        </w:rPr>
        <w:t>Exchange (</w:t>
      </w:r>
      <w:r w:rsidR="003625FB" w:rsidRPr="00191B24">
        <w:rPr>
          <w:sz w:val="22"/>
          <w:szCs w:val="22"/>
        </w:rPr>
        <w:t>ONNX</w:t>
      </w:r>
      <w:r w:rsidR="00BF2318" w:rsidRPr="00191B24">
        <w:rPr>
          <w:sz w:val="22"/>
          <w:szCs w:val="22"/>
        </w:rPr>
        <w:t>).</w:t>
      </w:r>
      <w:r w:rsidR="00C63784" w:rsidRPr="00191B24">
        <w:rPr>
          <w:sz w:val="22"/>
          <w:szCs w:val="22"/>
        </w:rPr>
        <w:t xml:space="preserve"> </w:t>
      </w:r>
    </w:p>
    <w:p w14:paraId="5C059FF4" w14:textId="3746A656" w:rsidR="007206CE" w:rsidRPr="00191B24" w:rsidRDefault="000743FD" w:rsidP="57A2A62E">
      <w:pPr>
        <w:rPr>
          <w:b/>
          <w:bCs/>
          <w:sz w:val="24"/>
          <w:szCs w:val="24"/>
          <w:u w:val="single"/>
        </w:rPr>
      </w:pPr>
      <w:r w:rsidRPr="0452C94A">
        <w:rPr>
          <w:b/>
          <w:bCs/>
          <w:sz w:val="24"/>
          <w:szCs w:val="24"/>
        </w:rPr>
        <w:t>Proposal</w:t>
      </w:r>
      <w:r w:rsidR="00191B24" w:rsidRPr="0452C94A">
        <w:rPr>
          <w:b/>
          <w:bCs/>
          <w:sz w:val="24"/>
          <w:szCs w:val="24"/>
        </w:rPr>
        <w:t xml:space="preserve"> </w:t>
      </w:r>
      <w:r w:rsidR="000823B9" w:rsidRPr="0452C94A">
        <w:rPr>
          <w:b/>
          <w:bCs/>
          <w:sz w:val="24"/>
          <w:szCs w:val="24"/>
        </w:rPr>
        <w:t>7</w:t>
      </w:r>
      <w:r w:rsidR="00FF0CAF" w:rsidRPr="0452C94A">
        <w:rPr>
          <w:b/>
          <w:bCs/>
          <w:sz w:val="24"/>
          <w:szCs w:val="24"/>
        </w:rPr>
        <w:t xml:space="preserve">: </w:t>
      </w:r>
      <w:r w:rsidRPr="0452C94A">
        <w:rPr>
          <w:b/>
          <w:bCs/>
          <w:sz w:val="24"/>
          <w:szCs w:val="24"/>
        </w:rPr>
        <w:t xml:space="preserve">For the open format for model delivery/transfer Case z4, </w:t>
      </w:r>
      <w:r w:rsidR="001C5365" w:rsidRPr="0452C94A">
        <w:rPr>
          <w:b/>
          <w:bCs/>
          <w:sz w:val="24"/>
          <w:szCs w:val="24"/>
        </w:rPr>
        <w:t>r</w:t>
      </w:r>
      <w:r w:rsidRPr="0452C94A">
        <w:rPr>
          <w:b/>
          <w:bCs/>
          <w:sz w:val="24"/>
          <w:szCs w:val="24"/>
        </w:rPr>
        <w:t xml:space="preserve">euse the existing open format(s) that </w:t>
      </w:r>
      <w:r w:rsidR="326BFC37" w:rsidRPr="0452C94A">
        <w:rPr>
          <w:b/>
          <w:bCs/>
          <w:sz w:val="24"/>
          <w:szCs w:val="24"/>
        </w:rPr>
        <w:t>is already</w:t>
      </w:r>
      <w:r w:rsidRPr="0452C94A">
        <w:rPr>
          <w:b/>
          <w:bCs/>
          <w:sz w:val="24"/>
          <w:szCs w:val="24"/>
        </w:rPr>
        <w:t xml:space="preserve"> exist</w:t>
      </w:r>
      <w:r w:rsidR="585F478B" w:rsidRPr="0452C94A">
        <w:rPr>
          <w:b/>
          <w:bCs/>
          <w:sz w:val="24"/>
          <w:szCs w:val="24"/>
        </w:rPr>
        <w:t>ing</w:t>
      </w:r>
      <w:r w:rsidRPr="0452C94A">
        <w:rPr>
          <w:b/>
          <w:bCs/>
          <w:sz w:val="24"/>
          <w:szCs w:val="24"/>
        </w:rPr>
        <w:t xml:space="preserve"> in the AI community (</w:t>
      </w:r>
      <w:r w:rsidR="4DFD5051" w:rsidRPr="0452C94A">
        <w:rPr>
          <w:b/>
          <w:bCs/>
          <w:sz w:val="24"/>
          <w:szCs w:val="24"/>
        </w:rPr>
        <w:t xml:space="preserve">for </w:t>
      </w:r>
      <w:r w:rsidRPr="0452C94A">
        <w:rPr>
          <w:b/>
          <w:bCs/>
          <w:sz w:val="24"/>
          <w:szCs w:val="24"/>
        </w:rPr>
        <w:t>e.g., ONNX)</w:t>
      </w:r>
      <w:r w:rsidR="00191B24" w:rsidRPr="0452C94A">
        <w:rPr>
          <w:b/>
          <w:bCs/>
          <w:sz w:val="24"/>
          <w:szCs w:val="24"/>
        </w:rPr>
        <w:t>.</w:t>
      </w:r>
    </w:p>
    <w:bookmarkEnd w:id="4"/>
    <w:p w14:paraId="0615D160" w14:textId="77777777" w:rsidR="008C7359" w:rsidRPr="008C7359" w:rsidRDefault="008C7359" w:rsidP="00897A49">
      <w:pPr>
        <w:jc w:val="both"/>
        <w:rPr>
          <w:lang w:val="en-US"/>
        </w:rPr>
      </w:pPr>
    </w:p>
    <w:p w14:paraId="10445A01" w14:textId="58291651" w:rsidR="00885580" w:rsidRPr="0023243C" w:rsidRDefault="007820D0" w:rsidP="008C7359">
      <w:pPr>
        <w:pStyle w:val="Heading1"/>
        <w:rPr>
          <w:lang w:val="en-US"/>
        </w:rPr>
      </w:pPr>
      <w:r w:rsidRPr="57A2A62E">
        <w:rPr>
          <w:lang w:val="en-US"/>
        </w:rPr>
        <w:t>Conclusion</w:t>
      </w:r>
    </w:p>
    <w:p w14:paraId="04CC8822" w14:textId="565C4473" w:rsidR="005E4DBD" w:rsidRPr="00F63A88" w:rsidRDefault="00003B91" w:rsidP="001F55F8">
      <w:pPr>
        <w:spacing w:after="0"/>
        <w:jc w:val="both"/>
        <w:rPr>
          <w:sz w:val="22"/>
          <w:szCs w:val="22"/>
          <w:lang w:val="en-US"/>
        </w:rPr>
      </w:pPr>
      <w:r w:rsidRPr="00F63A88">
        <w:rPr>
          <w:sz w:val="22"/>
          <w:szCs w:val="22"/>
          <w:lang w:val="en-US"/>
        </w:rPr>
        <w:t xml:space="preserve">In this contribution, </w:t>
      </w:r>
      <w:r w:rsidR="007F5A9C" w:rsidRPr="00F63A88">
        <w:rPr>
          <w:sz w:val="22"/>
          <w:szCs w:val="22"/>
          <w:lang w:val="en-US"/>
        </w:rPr>
        <w:t xml:space="preserve">we discussed study </w:t>
      </w:r>
      <w:r w:rsidR="008F3B25" w:rsidRPr="00F63A88">
        <w:rPr>
          <w:sz w:val="22"/>
          <w:szCs w:val="22"/>
          <w:lang w:val="en-US"/>
        </w:rPr>
        <w:t xml:space="preserve">aspects related to </w:t>
      </w:r>
      <w:r w:rsidR="005D7D68" w:rsidRPr="00F63A88">
        <w:rPr>
          <w:sz w:val="22"/>
          <w:szCs w:val="22"/>
          <w:lang w:val="en-US"/>
        </w:rPr>
        <w:t>model identification</w:t>
      </w:r>
      <w:r w:rsidR="001740B8" w:rsidRPr="00F63A88">
        <w:rPr>
          <w:sz w:val="22"/>
          <w:szCs w:val="22"/>
          <w:lang w:val="en-US"/>
        </w:rPr>
        <w:t xml:space="preserve"> and </w:t>
      </w:r>
      <w:r w:rsidR="005D7D68" w:rsidRPr="00F63A88">
        <w:rPr>
          <w:sz w:val="22"/>
          <w:szCs w:val="22"/>
          <w:lang w:val="en-US"/>
        </w:rPr>
        <w:t>model transfer/delivery</w:t>
      </w:r>
      <w:r w:rsidR="001740B8" w:rsidRPr="00F63A88">
        <w:rPr>
          <w:sz w:val="22"/>
          <w:szCs w:val="22"/>
          <w:lang w:val="en-US"/>
        </w:rPr>
        <w:t xml:space="preserve">. </w:t>
      </w:r>
      <w:r w:rsidR="00A71BBA" w:rsidRPr="00F63A88">
        <w:rPr>
          <w:sz w:val="22"/>
          <w:szCs w:val="22"/>
          <w:lang w:val="en-US"/>
        </w:rPr>
        <w:t xml:space="preserve">In particular, </w:t>
      </w:r>
      <w:r w:rsidR="00C146B7" w:rsidRPr="00F63A88">
        <w:rPr>
          <w:sz w:val="22"/>
          <w:szCs w:val="22"/>
          <w:lang w:val="en-US"/>
        </w:rPr>
        <w:t xml:space="preserve">the </w:t>
      </w:r>
      <w:r w:rsidR="001F55F8" w:rsidRPr="00F63A88">
        <w:rPr>
          <w:sz w:val="22"/>
          <w:szCs w:val="22"/>
          <w:lang w:val="en-US"/>
        </w:rPr>
        <w:t xml:space="preserve">contribution has the following proposals. </w:t>
      </w:r>
    </w:p>
    <w:p w14:paraId="3AFDBEAE" w14:textId="77777777" w:rsidR="00F52F7D" w:rsidRPr="000700E9" w:rsidRDefault="00F52F7D" w:rsidP="00F52F7D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ins w:id="13" w:author="Jishnu A" w:date="2024-07-23T05:23:00Z"/>
          <w:rFonts w:eastAsia="Times New Roman"/>
          <w:b/>
          <w:bCs/>
          <w:sz w:val="24"/>
          <w:szCs w:val="24"/>
          <w:lang w:val="en-US"/>
        </w:rPr>
      </w:pPr>
      <w:r w:rsidRPr="57A2A62E">
        <w:rPr>
          <w:rFonts w:eastAsia="Times New Roman"/>
          <w:b/>
          <w:bCs/>
          <w:sz w:val="24"/>
          <w:szCs w:val="24"/>
          <w:lang w:val="en-US"/>
        </w:rPr>
        <w:t xml:space="preserve">Proposal 1: NW assigns the Model ID associated with the dataset and this is transferred from NW to UE (as shown in AI-Example2-1 step A). </w:t>
      </w:r>
    </w:p>
    <w:p w14:paraId="4EBD85ED" w14:textId="77777777" w:rsidR="00F52F7D" w:rsidRPr="00191B24" w:rsidRDefault="00F52F7D" w:rsidP="00F52F7D">
      <w:pPr>
        <w:rPr>
          <w:b/>
          <w:sz w:val="24"/>
          <w:szCs w:val="24"/>
        </w:rPr>
      </w:pPr>
      <w:r w:rsidRPr="00F52F7D">
        <w:rPr>
          <w:b/>
          <w:sz w:val="24"/>
          <w:szCs w:val="24"/>
        </w:rPr>
        <w:t>Proposal 2</w:t>
      </w:r>
      <w:r w:rsidRPr="00191B24">
        <w:rPr>
          <w:b/>
          <w:sz w:val="24"/>
          <w:szCs w:val="24"/>
        </w:rPr>
        <w:t xml:space="preserve">: Regarding AI-Example1 of MI-Option1, </w:t>
      </w:r>
    </w:p>
    <w:p w14:paraId="57C7A259" w14:textId="77777777" w:rsidR="00F52F7D" w:rsidRPr="00191B24" w:rsidRDefault="00F52F7D" w:rsidP="00F52F7D">
      <w:pPr>
        <w:pStyle w:val="ListParagraph"/>
        <w:numPr>
          <w:ilvl w:val="0"/>
          <w:numId w:val="31"/>
        </w:numPr>
        <w:spacing w:before="60" w:after="120" w:line="300" w:lineRule="auto"/>
        <w:jc w:val="both"/>
        <w:rPr>
          <w:b/>
          <w:bCs/>
        </w:rPr>
      </w:pPr>
      <w:r w:rsidRPr="57A2A62E">
        <w:rPr>
          <w:b/>
          <w:bCs/>
        </w:rPr>
        <w:t>Global Cell Identity (GCI) can be used as an associated ID.</w:t>
      </w:r>
    </w:p>
    <w:p w14:paraId="0358449A" w14:textId="77777777" w:rsidR="00F52F7D" w:rsidRDefault="00F52F7D" w:rsidP="00F52F7D">
      <w:pPr>
        <w:pStyle w:val="ListParagraph"/>
        <w:spacing w:before="100" w:beforeAutospacing="1" w:after="100" w:afterAutospacing="1"/>
        <w:rPr>
          <w:b/>
          <w:bCs/>
        </w:rPr>
      </w:pPr>
    </w:p>
    <w:p w14:paraId="52041C03" w14:textId="2E4E4FBC" w:rsidR="00F52F7D" w:rsidRPr="00F52F7D" w:rsidRDefault="00F52F7D" w:rsidP="00577862">
      <w:pPr>
        <w:pStyle w:val="ListParagraph"/>
        <w:spacing w:before="100" w:beforeAutospacing="1" w:after="100" w:afterAutospacing="1"/>
        <w:ind w:left="0"/>
        <w:rPr>
          <w:rFonts w:eastAsia="Times New Roman"/>
          <w:lang w:val="en-US"/>
        </w:rPr>
      </w:pPr>
      <w:r w:rsidRPr="00F52F7D">
        <w:rPr>
          <w:b/>
          <w:bCs/>
        </w:rPr>
        <w:t>Proposal 3: Regarding the relationship between model ID(s) and the associated ID(s) in AI-</w:t>
      </w:r>
      <w:r w:rsidR="00577862">
        <w:rPr>
          <w:b/>
          <w:bCs/>
        </w:rPr>
        <w:t xml:space="preserve">  </w:t>
      </w:r>
      <w:r w:rsidRPr="00F52F7D">
        <w:rPr>
          <w:b/>
          <w:bCs/>
        </w:rPr>
        <w:t>Example1 of MI-Option1, one associated ID(s) can be linked to multiple model IDs.</w:t>
      </w:r>
    </w:p>
    <w:p w14:paraId="19ABB95C" w14:textId="77777777" w:rsidR="00577862" w:rsidRPr="00191B24" w:rsidRDefault="00577862" w:rsidP="00577862">
      <w:pPr>
        <w:rPr>
          <w:b/>
          <w:sz w:val="24"/>
          <w:szCs w:val="24"/>
        </w:rPr>
      </w:pPr>
      <w:r w:rsidRPr="00191B24">
        <w:rPr>
          <w:b/>
          <w:sz w:val="24"/>
          <w:szCs w:val="24"/>
        </w:rPr>
        <w:t xml:space="preserve">Proposal </w:t>
      </w:r>
      <w:r>
        <w:rPr>
          <w:b/>
          <w:sz w:val="24"/>
          <w:szCs w:val="24"/>
        </w:rPr>
        <w:t>4</w:t>
      </w:r>
      <w:r w:rsidRPr="00191B24">
        <w:rPr>
          <w:b/>
          <w:sz w:val="24"/>
          <w:szCs w:val="24"/>
        </w:rPr>
        <w:t>: Regarding AI-Example1 of MI-Option1</w:t>
      </w:r>
    </w:p>
    <w:p w14:paraId="6BF2BAE3" w14:textId="77777777" w:rsidR="00577862" w:rsidRPr="00191B24" w:rsidRDefault="00577862" w:rsidP="00577862">
      <w:pPr>
        <w:pStyle w:val="ListParagraph"/>
        <w:numPr>
          <w:ilvl w:val="0"/>
          <w:numId w:val="31"/>
        </w:numPr>
        <w:rPr>
          <w:b/>
          <w:bCs/>
        </w:rPr>
      </w:pPr>
      <w:r w:rsidRPr="0452C94A">
        <w:rPr>
          <w:b/>
          <w:bCs/>
        </w:rPr>
        <w:t>Down select to Alt1</w:t>
      </w:r>
      <w:ins w:id="14" w:author="Jishnu A" w:date="2024-07-23T05:33:00Z">
        <w:r w:rsidRPr="0452C94A">
          <w:rPr>
            <w:b/>
            <w:bCs/>
          </w:rPr>
          <w:t xml:space="preserve"> </w:t>
        </w:r>
      </w:ins>
      <w:r w:rsidRPr="0452C94A">
        <w:rPr>
          <w:b/>
          <w:bCs/>
        </w:rPr>
        <w:t>(i.e., NW assigns Model ID)</w:t>
      </w:r>
    </w:p>
    <w:p w14:paraId="72229877" w14:textId="343FF7EE" w:rsidR="00F63A88" w:rsidRDefault="00F63A88" w:rsidP="00F63A88">
      <w:pPr>
        <w:pStyle w:val="ListParagraph"/>
        <w:rPr>
          <w:b/>
        </w:rPr>
      </w:pPr>
    </w:p>
    <w:p w14:paraId="65ECDB08" w14:textId="77777777" w:rsidR="00577862" w:rsidRPr="00191B24" w:rsidRDefault="00577862" w:rsidP="00577862">
      <w:pPr>
        <w:spacing w:before="60" w:after="120" w:line="300" w:lineRule="auto"/>
        <w:jc w:val="both"/>
        <w:rPr>
          <w:b/>
          <w:bCs/>
          <w:sz w:val="24"/>
          <w:szCs w:val="24"/>
        </w:rPr>
      </w:pPr>
      <w:r w:rsidRPr="00191B24">
        <w:rPr>
          <w:b/>
          <w:bCs/>
          <w:sz w:val="24"/>
          <w:szCs w:val="24"/>
        </w:rPr>
        <w:t>Proposal</w:t>
      </w:r>
      <w:r>
        <w:rPr>
          <w:b/>
          <w:bCs/>
          <w:sz w:val="24"/>
          <w:szCs w:val="24"/>
        </w:rPr>
        <w:t xml:space="preserve"> 5</w:t>
      </w:r>
      <w:r w:rsidRPr="00191B24">
        <w:rPr>
          <w:b/>
          <w:bCs/>
          <w:sz w:val="24"/>
          <w:szCs w:val="24"/>
        </w:rPr>
        <w:t xml:space="preserve">: Consider Alt1 for model delivery/transfer in Case z4 </w:t>
      </w:r>
    </w:p>
    <w:p w14:paraId="4A9BA8EF" w14:textId="77777777" w:rsidR="00577862" w:rsidRPr="00191B24" w:rsidRDefault="00577862" w:rsidP="00577862">
      <w:pPr>
        <w:pStyle w:val="ListParagraph"/>
        <w:numPr>
          <w:ilvl w:val="0"/>
          <w:numId w:val="28"/>
        </w:numPr>
        <w:spacing w:before="60" w:after="120" w:line="300" w:lineRule="auto"/>
        <w:jc w:val="both"/>
        <w:rPr>
          <w:b/>
          <w:bCs/>
        </w:rPr>
      </w:pPr>
      <w:r w:rsidRPr="00191B24">
        <w:rPr>
          <w:b/>
          <w:bCs/>
        </w:rPr>
        <w:t>Alt. A</w:t>
      </w:r>
    </w:p>
    <w:p w14:paraId="50ACA94C" w14:textId="77777777" w:rsidR="00577862" w:rsidRPr="00191B24" w:rsidRDefault="00577862" w:rsidP="00577862">
      <w:pPr>
        <w:pStyle w:val="ListParagraph"/>
        <w:numPr>
          <w:ilvl w:val="1"/>
          <w:numId w:val="28"/>
        </w:numPr>
        <w:spacing w:before="60" w:after="120" w:line="300" w:lineRule="auto"/>
        <w:jc w:val="both"/>
        <w:rPr>
          <w:b/>
          <w:bCs/>
        </w:rPr>
      </w:pPr>
      <w:r w:rsidRPr="00191B24">
        <w:rPr>
          <w:b/>
          <w:bCs/>
        </w:rPr>
        <w:t xml:space="preserve">Step A-1: UE </w:t>
      </w:r>
      <w:r w:rsidRPr="00191B24">
        <w:rPr>
          <w:rFonts w:eastAsia="DengXian"/>
          <w:b/>
          <w:bCs/>
        </w:rPr>
        <w:t xml:space="preserve">reports </w:t>
      </w:r>
      <w:r w:rsidRPr="00191B24">
        <w:rPr>
          <w:b/>
          <w:bCs/>
        </w:rPr>
        <w:t xml:space="preserve">the supported known model structure(s) </w:t>
      </w:r>
      <w:r w:rsidRPr="00191B24">
        <w:rPr>
          <w:rFonts w:eastAsia="DengXian"/>
          <w:b/>
          <w:bCs/>
        </w:rPr>
        <w:t>to network</w:t>
      </w:r>
    </w:p>
    <w:p w14:paraId="0AE7A599" w14:textId="77777777" w:rsidR="00577862" w:rsidRPr="00191B24" w:rsidRDefault="00577862" w:rsidP="00577862">
      <w:pPr>
        <w:pStyle w:val="ListParagraph"/>
        <w:numPr>
          <w:ilvl w:val="1"/>
          <w:numId w:val="28"/>
        </w:numPr>
        <w:spacing w:before="60" w:after="120" w:line="300" w:lineRule="auto"/>
        <w:jc w:val="both"/>
        <w:rPr>
          <w:b/>
          <w:bCs/>
        </w:rPr>
      </w:pPr>
      <w:r w:rsidRPr="00191B24">
        <w:rPr>
          <w:b/>
          <w:bCs/>
        </w:rPr>
        <w:t xml:space="preserve">Step A-2: </w:t>
      </w:r>
      <w:r w:rsidRPr="00191B24">
        <w:rPr>
          <w:b/>
          <w:bCs/>
          <w:iCs/>
        </w:rPr>
        <w:t>NW transfers to UE the parameters for one or more of supported known model structure(s) reported in Step A-1</w:t>
      </w:r>
    </w:p>
    <w:p w14:paraId="73C8A204" w14:textId="77777777" w:rsidR="00577862" w:rsidRPr="00191B24" w:rsidRDefault="00577862" w:rsidP="00577862">
      <w:pPr>
        <w:pStyle w:val="ListParagraph"/>
        <w:numPr>
          <w:ilvl w:val="1"/>
          <w:numId w:val="28"/>
        </w:numPr>
        <w:spacing w:before="60" w:after="120" w:line="300" w:lineRule="auto"/>
        <w:jc w:val="both"/>
        <w:rPr>
          <w:b/>
          <w:bCs/>
        </w:rPr>
      </w:pPr>
      <w:r w:rsidRPr="00191B24">
        <w:rPr>
          <w:b/>
          <w:bCs/>
        </w:rPr>
        <w:t>Step A-3:</w:t>
      </w:r>
      <w:r w:rsidRPr="00191B24">
        <w:rPr>
          <w:b/>
          <w:bCs/>
          <w:iCs/>
        </w:rPr>
        <w:t xml:space="preserve"> based on received parameters, the UE compiles and tests if needed.</w:t>
      </w:r>
    </w:p>
    <w:p w14:paraId="72FC5F92" w14:textId="77777777" w:rsidR="00577862" w:rsidRPr="00F66712" w:rsidRDefault="00577862" w:rsidP="00577862">
      <w:pPr>
        <w:pStyle w:val="ListParagraph"/>
        <w:numPr>
          <w:ilvl w:val="1"/>
          <w:numId w:val="28"/>
        </w:numPr>
        <w:spacing w:before="60" w:after="120" w:line="300" w:lineRule="auto"/>
        <w:jc w:val="both"/>
        <w:rPr>
          <w:rFonts w:ascii="DengXian" w:hAnsi="DengXian" w:cs="DengXian"/>
          <w:b/>
          <w:bCs/>
        </w:rPr>
      </w:pPr>
      <w:r w:rsidRPr="00F66712">
        <w:rPr>
          <w:rFonts w:ascii="DengXian" w:hAnsi="DengXian" w:cs="DengXian"/>
          <w:b/>
          <w:bCs/>
        </w:rPr>
        <w:t>FFS: whether some additional step(s), and/or whether other information is needed</w:t>
      </w:r>
    </w:p>
    <w:p w14:paraId="1517321E" w14:textId="77777777" w:rsidR="00F63A88" w:rsidRPr="00191B24" w:rsidRDefault="00F63A88" w:rsidP="00217A69">
      <w:pPr>
        <w:pStyle w:val="ListParagraph"/>
        <w:ind w:left="0"/>
        <w:rPr>
          <w:b/>
        </w:rPr>
      </w:pPr>
    </w:p>
    <w:p w14:paraId="3793FE0C" w14:textId="77777777" w:rsidR="00577862" w:rsidRPr="00191B24" w:rsidRDefault="00577862" w:rsidP="00577862">
      <w:pPr>
        <w:tabs>
          <w:tab w:val="left" w:pos="8340"/>
        </w:tabs>
        <w:spacing w:before="60" w:after="120" w:line="300" w:lineRule="auto"/>
        <w:jc w:val="both"/>
        <w:rPr>
          <w:b/>
          <w:bCs/>
          <w:sz w:val="24"/>
          <w:szCs w:val="24"/>
        </w:rPr>
      </w:pPr>
      <w:r w:rsidRPr="0452C94A">
        <w:rPr>
          <w:b/>
          <w:bCs/>
          <w:sz w:val="24"/>
          <w:szCs w:val="24"/>
        </w:rPr>
        <w:t xml:space="preserve">Proposal 6: </w:t>
      </w:r>
      <w:r w:rsidRPr="007160BD">
        <w:rPr>
          <w:b/>
          <w:bCs/>
          <w:iCs/>
          <w:sz w:val="24"/>
          <w:szCs w:val="24"/>
          <w:lang w:val="fi-FI" w:eastAsia="zh-CN"/>
        </w:rPr>
        <w:t>For model delivery/transfer Case z4 Alt. A should be prioritised.</w:t>
      </w:r>
      <w:r>
        <w:rPr>
          <w:b/>
          <w:bCs/>
          <w:sz w:val="24"/>
          <w:szCs w:val="24"/>
        </w:rPr>
        <w:tab/>
      </w:r>
    </w:p>
    <w:p w14:paraId="31EE8526" w14:textId="77777777" w:rsidR="00577862" w:rsidRPr="00191B24" w:rsidRDefault="00577862" w:rsidP="00577862">
      <w:pPr>
        <w:rPr>
          <w:b/>
          <w:bCs/>
          <w:sz w:val="24"/>
          <w:szCs w:val="24"/>
          <w:u w:val="single"/>
        </w:rPr>
      </w:pPr>
      <w:r w:rsidRPr="0452C94A">
        <w:rPr>
          <w:b/>
          <w:bCs/>
          <w:sz w:val="24"/>
          <w:szCs w:val="24"/>
        </w:rPr>
        <w:t>Proposal 7: For the open format for model delivery/transfer Case z4, reuse the existing open format(s) that is already existing in the AI community (for e.g., ONNX).</w:t>
      </w:r>
    </w:p>
    <w:p w14:paraId="101F559C" w14:textId="77777777" w:rsidR="00F63A88" w:rsidRDefault="00F63A88" w:rsidP="001F55F8">
      <w:pPr>
        <w:spacing w:after="0"/>
        <w:jc w:val="both"/>
        <w:rPr>
          <w:lang w:val="en-US"/>
        </w:rPr>
      </w:pPr>
    </w:p>
    <w:p w14:paraId="79F9638F" w14:textId="77777777" w:rsidR="001740B8" w:rsidRDefault="001740B8" w:rsidP="001F55F8">
      <w:pPr>
        <w:spacing w:after="0"/>
        <w:jc w:val="both"/>
        <w:rPr>
          <w:lang w:val="en-US"/>
        </w:rPr>
      </w:pPr>
    </w:p>
    <w:p w14:paraId="093EE10C" w14:textId="6A29F9F7" w:rsidR="00205A4B" w:rsidRPr="0023243C" w:rsidRDefault="00885580" w:rsidP="00803A0F">
      <w:pPr>
        <w:pStyle w:val="Heading1"/>
        <w:numPr>
          <w:ilvl w:val="0"/>
          <w:numId w:val="0"/>
        </w:numPr>
        <w:rPr>
          <w:lang w:val="en-US"/>
        </w:rPr>
      </w:pPr>
      <w:r w:rsidRPr="0023243C">
        <w:rPr>
          <w:lang w:val="en-US"/>
        </w:rPr>
        <w:t>References</w:t>
      </w:r>
    </w:p>
    <w:p w14:paraId="787DA10B" w14:textId="24EAD4B2" w:rsidR="00A27E72" w:rsidRDefault="005E4DBD" w:rsidP="001D5F99">
      <w:pPr>
        <w:pStyle w:val="ListParagraph"/>
        <w:numPr>
          <w:ilvl w:val="0"/>
          <w:numId w:val="4"/>
        </w:numPr>
        <w:overflowPunct w:val="0"/>
        <w:spacing w:after="160" w:line="259" w:lineRule="auto"/>
        <w:jc w:val="both"/>
        <w:rPr>
          <w:sz w:val="20"/>
          <w:szCs w:val="20"/>
          <w:lang w:val="en-US"/>
        </w:rPr>
      </w:pPr>
      <w:bookmarkStart w:id="15" w:name="_Ref156476183"/>
      <w:r w:rsidRPr="005E4DBD">
        <w:rPr>
          <w:sz w:val="20"/>
          <w:szCs w:val="20"/>
          <w:lang w:val="en-US"/>
        </w:rPr>
        <w:t>RP-234039</w:t>
      </w:r>
      <w:r w:rsidR="00A27E72">
        <w:rPr>
          <w:sz w:val="20"/>
          <w:szCs w:val="20"/>
          <w:lang w:val="en-US"/>
        </w:rPr>
        <w:t xml:space="preserve">, </w:t>
      </w:r>
      <w:r w:rsidR="00C74851">
        <w:rPr>
          <w:sz w:val="20"/>
          <w:szCs w:val="20"/>
          <w:lang w:val="en-US"/>
        </w:rPr>
        <w:t>“</w:t>
      </w:r>
      <w:r w:rsidR="00C74851" w:rsidRPr="00C74851">
        <w:rPr>
          <w:sz w:val="20"/>
          <w:szCs w:val="20"/>
          <w:lang w:val="en-US"/>
        </w:rPr>
        <w:t>New WID on Artificial Intelligence (AI)/Machine Learning (ML) for NR Air Interface</w:t>
      </w:r>
      <w:r w:rsidR="00C74851">
        <w:rPr>
          <w:sz w:val="20"/>
          <w:szCs w:val="20"/>
          <w:lang w:val="en-US"/>
        </w:rPr>
        <w:t xml:space="preserve">”, </w:t>
      </w:r>
      <w:bookmarkEnd w:id="15"/>
      <w:r w:rsidR="00C74851" w:rsidRPr="00C74851">
        <w:rPr>
          <w:sz w:val="20"/>
          <w:szCs w:val="20"/>
          <w:lang w:val="en-US"/>
        </w:rPr>
        <w:t>3GPP TSG RAN Meeting #102</w:t>
      </w:r>
      <w:r w:rsidR="00C74851">
        <w:rPr>
          <w:sz w:val="20"/>
          <w:szCs w:val="20"/>
          <w:lang w:val="en-US"/>
        </w:rPr>
        <w:t xml:space="preserve">, </w:t>
      </w:r>
      <w:r w:rsidR="00C74851" w:rsidRPr="00C74851">
        <w:rPr>
          <w:sz w:val="20"/>
          <w:szCs w:val="20"/>
          <w:lang w:val="en-US"/>
        </w:rPr>
        <w:t>Edinburgh, Scotland, December 11-15, 2023</w:t>
      </w:r>
      <w:r w:rsidR="00182313" w:rsidRPr="00C74851">
        <w:rPr>
          <w:sz w:val="20"/>
          <w:szCs w:val="20"/>
          <w:lang w:val="en-US"/>
        </w:rPr>
        <w:t>.</w:t>
      </w:r>
    </w:p>
    <w:p w14:paraId="2AA39625" w14:textId="553477FB" w:rsidR="00006406" w:rsidRDefault="00006406" w:rsidP="00A27E72">
      <w:pPr>
        <w:pStyle w:val="ListParagraph"/>
        <w:numPr>
          <w:ilvl w:val="0"/>
          <w:numId w:val="4"/>
        </w:numPr>
        <w:overflowPunct w:val="0"/>
        <w:spacing w:after="160" w:line="259" w:lineRule="auto"/>
        <w:jc w:val="both"/>
        <w:rPr>
          <w:sz w:val="20"/>
          <w:szCs w:val="20"/>
          <w:lang w:val="en-US"/>
        </w:rPr>
      </w:pPr>
      <w:bookmarkStart w:id="16" w:name="_Ref156476187"/>
      <w:bookmarkStart w:id="17" w:name="_Ref115078654"/>
      <w:bookmarkStart w:id="18" w:name="_Ref145923705"/>
      <w:r>
        <w:rPr>
          <w:sz w:val="20"/>
          <w:szCs w:val="20"/>
          <w:lang w:val="en-US"/>
        </w:rPr>
        <w:t xml:space="preserve">TR38.843, </w:t>
      </w:r>
      <w:r w:rsidR="00BA3E44">
        <w:rPr>
          <w:sz w:val="20"/>
          <w:szCs w:val="20"/>
          <w:lang w:val="en-US"/>
        </w:rPr>
        <w:t>“</w:t>
      </w:r>
      <w:r w:rsidR="00BA3E44" w:rsidRPr="00BA3E44">
        <w:rPr>
          <w:sz w:val="20"/>
          <w:szCs w:val="20"/>
          <w:lang w:val="en-US"/>
        </w:rPr>
        <w:t>Study on Artificial Intelligence (AI)/Machine Learning (ML) for NR air interface</w:t>
      </w:r>
      <w:r w:rsidR="00151931">
        <w:rPr>
          <w:sz w:val="20"/>
          <w:szCs w:val="20"/>
          <w:lang w:val="en-US"/>
        </w:rPr>
        <w:t xml:space="preserve"> (Release 18)</w:t>
      </w:r>
      <w:r w:rsidR="00BA3E44">
        <w:rPr>
          <w:sz w:val="20"/>
          <w:szCs w:val="20"/>
          <w:lang w:val="en-US"/>
        </w:rPr>
        <w:t xml:space="preserve">”, V18.0.0, </w:t>
      </w:r>
      <w:r>
        <w:rPr>
          <w:sz w:val="20"/>
          <w:szCs w:val="20"/>
          <w:lang w:val="en-US"/>
        </w:rPr>
        <w:t>December 2023</w:t>
      </w:r>
      <w:bookmarkEnd w:id="16"/>
    </w:p>
    <w:bookmarkEnd w:id="17"/>
    <w:bookmarkEnd w:id="18"/>
    <w:p w14:paraId="0130BA13" w14:textId="5095D7F7" w:rsidR="00006406" w:rsidRPr="007248F6" w:rsidRDefault="00006406" w:rsidP="003742A9">
      <w:pPr>
        <w:pStyle w:val="ListParagraph"/>
        <w:overflowPunct w:val="0"/>
        <w:spacing w:after="160" w:line="259" w:lineRule="auto"/>
        <w:ind w:left="360"/>
        <w:jc w:val="both"/>
        <w:rPr>
          <w:sz w:val="20"/>
          <w:szCs w:val="20"/>
          <w:lang w:val="en-US"/>
        </w:rPr>
      </w:pPr>
    </w:p>
    <w:sectPr w:rsidR="00006406" w:rsidRPr="007248F6" w:rsidSect="00C11767">
      <w:footnotePr>
        <w:numRestart w:val="eachSect"/>
      </w:footnotePr>
      <w:pgSz w:w="11907" w:h="16840" w:code="9"/>
      <w:pgMar w:top="1418" w:right="1134" w:bottom="1134" w:left="1134" w:header="68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64B7" w14:textId="77777777" w:rsidR="00057F41" w:rsidRDefault="00057F41">
      <w:r>
        <w:separator/>
      </w:r>
    </w:p>
  </w:endnote>
  <w:endnote w:type="continuationSeparator" w:id="0">
    <w:p w14:paraId="62D0264A" w14:textId="77777777" w:rsidR="00057F41" w:rsidRDefault="00057F41">
      <w:r>
        <w:continuationSeparator/>
      </w:r>
    </w:p>
  </w:endnote>
  <w:endnote w:type="continuationNotice" w:id="1">
    <w:p w14:paraId="1F7D2846" w14:textId="77777777" w:rsidR="00057F41" w:rsidRDefault="00057F4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 (WN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kia Pure Text">
    <w:altName w:val="Khmer UI"/>
    <w:charset w:val="00"/>
    <w:family w:val="swiss"/>
    <w:pitch w:val="variable"/>
    <w:sig w:usb0="A00002FF" w:usb1="700078F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58F0" w14:textId="77777777" w:rsidR="00057F41" w:rsidRDefault="00057F41">
      <w:r>
        <w:separator/>
      </w:r>
    </w:p>
  </w:footnote>
  <w:footnote w:type="continuationSeparator" w:id="0">
    <w:p w14:paraId="76147C8F" w14:textId="77777777" w:rsidR="00057F41" w:rsidRDefault="00057F41">
      <w:r>
        <w:continuationSeparator/>
      </w:r>
    </w:p>
  </w:footnote>
  <w:footnote w:type="continuationNotice" w:id="1">
    <w:p w14:paraId="6CC93911" w14:textId="77777777" w:rsidR="00057F41" w:rsidRDefault="00057F41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423"/>
    <w:multiLevelType w:val="hybridMultilevel"/>
    <w:tmpl w:val="4EB870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3FFB"/>
    <w:multiLevelType w:val="hybridMultilevel"/>
    <w:tmpl w:val="488A4C58"/>
    <w:lvl w:ilvl="0" w:tplc="4D3678F6">
      <w:start w:val="1"/>
      <w:numFmt w:val="bullet"/>
      <w:pStyle w:val="RAN1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57A9"/>
    <w:multiLevelType w:val="multilevel"/>
    <w:tmpl w:val="D15AE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E5F6A"/>
    <w:multiLevelType w:val="hybridMultilevel"/>
    <w:tmpl w:val="60FC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909D9"/>
    <w:multiLevelType w:val="hybridMultilevel"/>
    <w:tmpl w:val="0C6E4120"/>
    <w:lvl w:ilvl="0" w:tplc="6F4AA489">
      <w:start w:val="1"/>
      <w:numFmt w:val="bullet"/>
      <w:lvlText w:val=""/>
      <w:lvlJc w:val="left"/>
      <w:pPr>
        <w:ind w:left="440" w:hanging="44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A254DC0"/>
    <w:multiLevelType w:val="multilevel"/>
    <w:tmpl w:val="0FC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0079D7"/>
    <w:multiLevelType w:val="hybridMultilevel"/>
    <w:tmpl w:val="534C090A"/>
    <w:lvl w:ilvl="0" w:tplc="27DEE8E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80142"/>
    <w:multiLevelType w:val="hybridMultilevel"/>
    <w:tmpl w:val="BB52D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71883"/>
    <w:multiLevelType w:val="hybridMultilevel"/>
    <w:tmpl w:val="77B6FD6E"/>
    <w:lvl w:ilvl="0" w:tplc="1AC2F020">
      <w:start w:val="1"/>
      <w:numFmt w:val="decimal"/>
      <w:pStyle w:val="proposal"/>
      <w:lvlText w:val="Proposal %1:"/>
      <w:lvlJc w:val="left"/>
      <w:pPr>
        <w:ind w:left="420" w:hanging="420"/>
      </w:pPr>
      <w:rPr>
        <w:b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2062792">
      <w:numFmt w:val="bullet"/>
      <w:lvlText w:val="-"/>
      <w:lvlJc w:val="left"/>
      <w:pPr>
        <w:ind w:left="1200" w:hanging="360"/>
      </w:pPr>
      <w:rPr>
        <w:rFonts w:ascii="Times New Roman" w:eastAsia="SimSun" w:hAnsi="Times New Roman" w:cs="Times New Roman" w:hint="default"/>
      </w:rPr>
    </w:lvl>
    <w:lvl w:ilvl="3" w:tplc="20000001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EA6C78"/>
    <w:multiLevelType w:val="hybridMultilevel"/>
    <w:tmpl w:val="22187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4F264F"/>
    <w:multiLevelType w:val="multilevel"/>
    <w:tmpl w:val="BB2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02CDC"/>
    <w:multiLevelType w:val="hybridMultilevel"/>
    <w:tmpl w:val="71F09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1B14"/>
    <w:multiLevelType w:val="hybridMultilevel"/>
    <w:tmpl w:val="E1DAFA54"/>
    <w:lvl w:ilvl="0" w:tplc="187A680E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FD2E9A"/>
    <w:multiLevelType w:val="hybridMultilevel"/>
    <w:tmpl w:val="2D02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86914"/>
    <w:multiLevelType w:val="multilevel"/>
    <w:tmpl w:val="56A216B0"/>
    <w:lvl w:ilvl="0">
      <w:start w:val="1"/>
      <w:numFmt w:val="decimal"/>
      <w:pStyle w:val="title1"/>
      <w:lvlText w:val="%1."/>
      <w:lvlJc w:val="left"/>
      <w:pPr>
        <w:ind w:left="425" w:hanging="425"/>
      </w:pPr>
    </w:lvl>
    <w:lvl w:ilvl="1">
      <w:start w:val="1"/>
      <w:numFmt w:val="decimal"/>
      <w:pStyle w:val="title2"/>
      <w:lvlText w:val="%1.%2."/>
      <w:lvlJc w:val="left"/>
      <w:pPr>
        <w:ind w:left="709" w:hanging="567"/>
      </w:pPr>
    </w:lvl>
    <w:lvl w:ilvl="2">
      <w:start w:val="1"/>
      <w:numFmt w:val="decimal"/>
      <w:pStyle w:val="title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E1F1868"/>
    <w:multiLevelType w:val="multilevel"/>
    <w:tmpl w:val="894465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FF62810"/>
    <w:multiLevelType w:val="multilevel"/>
    <w:tmpl w:val="E87C7062"/>
    <w:lvl w:ilvl="0">
      <w:start w:val="1"/>
      <w:numFmt w:val="decimal"/>
      <w:lvlText w:val="%1."/>
      <w:lvlJc w:val="left"/>
      <w:pPr>
        <w:ind w:left="992" w:hanging="425"/>
      </w:pPr>
    </w:lvl>
    <w:lvl w:ilvl="1">
      <w:start w:val="1"/>
      <w:numFmt w:val="decimal"/>
      <w:lvlText w:val="%1.%2."/>
      <w:lvlJc w:val="left"/>
      <w:pPr>
        <w:ind w:left="297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6CC7596"/>
    <w:multiLevelType w:val="multilevel"/>
    <w:tmpl w:val="36CC7596"/>
    <w:lvl w:ilvl="0">
      <w:start w:val="1"/>
      <w:numFmt w:val="bullet"/>
      <w:pStyle w:val="bullet1"/>
      <w:lvlText w:val=""/>
      <w:lvlJc w:val="left"/>
      <w:pPr>
        <w:ind w:left="988" w:hanging="42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08" w:hanging="420"/>
      </w:pPr>
      <w:rPr>
        <w:rFonts w:ascii="Times New Roman" w:hAnsi="Times New Roman" w:cs="Times New Roman" w:hint="default"/>
        <w:lang w:val="en-GB"/>
      </w:rPr>
    </w:lvl>
    <w:lvl w:ilvl="2">
      <w:start w:val="1"/>
      <w:numFmt w:val="bullet"/>
      <w:lvlText w:val=""/>
      <w:lvlJc w:val="left"/>
      <w:pPr>
        <w:ind w:left="182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8" w15:restartNumberingAfterBreak="0">
    <w:nsid w:val="382946E8"/>
    <w:multiLevelType w:val="hybridMultilevel"/>
    <w:tmpl w:val="2E3C1F5A"/>
    <w:lvl w:ilvl="0" w:tplc="B3428C4A">
      <w:start w:val="1"/>
      <w:numFmt w:val="bullet"/>
      <w:pStyle w:val="item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74E9A"/>
    <w:multiLevelType w:val="hybridMultilevel"/>
    <w:tmpl w:val="B6D475C2"/>
    <w:lvl w:ilvl="0" w:tplc="073CEEB6">
      <w:numFmt w:val="none"/>
      <w:pStyle w:val="observation"/>
      <w:lvlText w:val=""/>
      <w:lvlJc w:val="left"/>
      <w:pPr>
        <w:tabs>
          <w:tab w:val="num" w:pos="360"/>
        </w:tabs>
      </w:pPr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0" w15:restartNumberingAfterBreak="0">
    <w:nsid w:val="411D3B89"/>
    <w:multiLevelType w:val="hybridMultilevel"/>
    <w:tmpl w:val="1CBCC0CE"/>
    <w:lvl w:ilvl="0" w:tplc="98160C36">
      <w:start w:val="1"/>
      <w:numFmt w:val="bullet"/>
      <w:lvlText w:val=""/>
      <w:lvlJc w:val="left"/>
      <w:pPr>
        <w:ind w:left="55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1" w15:restartNumberingAfterBreak="0">
    <w:nsid w:val="48EC4CD6"/>
    <w:multiLevelType w:val="multilevel"/>
    <w:tmpl w:val="ACCC99D4"/>
    <w:lvl w:ilvl="0">
      <w:start w:val="1"/>
      <w:numFmt w:val="bullet"/>
      <w:pStyle w:val="listauto1"/>
      <w:lvlText w:val=""/>
      <w:lvlJc w:val="left"/>
      <w:pPr>
        <w:ind w:left="864" w:hanging="864"/>
      </w:pPr>
      <w:rPr>
        <w:rFonts w:ascii="Symbol" w:hAnsi="Symbol" w:hint="default"/>
      </w:rPr>
    </w:lvl>
    <w:lvl w:ilvl="1">
      <w:start w:val="1"/>
      <w:numFmt w:val="bullet"/>
      <w:pStyle w:val="listauto2"/>
      <w:lvlText w:val="o"/>
      <w:lvlJc w:val="left"/>
      <w:pPr>
        <w:ind w:left="864" w:hanging="60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4BC20E80"/>
    <w:multiLevelType w:val="hybridMultilevel"/>
    <w:tmpl w:val="47086AAE"/>
    <w:lvl w:ilvl="0" w:tplc="4E30E8AA">
      <w:numFmt w:val="bullet"/>
      <w:lvlText w:val=""/>
      <w:lvlJc w:val="left"/>
      <w:pPr>
        <w:ind w:left="72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D71971"/>
    <w:multiLevelType w:val="hybridMultilevel"/>
    <w:tmpl w:val="5B96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F1D56"/>
    <w:multiLevelType w:val="hybridMultilevel"/>
    <w:tmpl w:val="6B2026B0"/>
    <w:lvl w:ilvl="0" w:tplc="4E5CA9E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9237C"/>
    <w:multiLevelType w:val="multilevel"/>
    <w:tmpl w:val="5369237C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63B63AF"/>
    <w:multiLevelType w:val="multilevel"/>
    <w:tmpl w:val="03E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763755"/>
    <w:multiLevelType w:val="multilevel"/>
    <w:tmpl w:val="5D763755"/>
    <w:lvl w:ilvl="0">
      <w:start w:val="1"/>
      <w:numFmt w:val="decimal"/>
      <w:pStyle w:val="ZTE-Proposal-20210505"/>
      <w:lvlText w:val="Proposal %1: "/>
      <w:lvlJc w:val="left"/>
      <w:pPr>
        <w:ind w:left="420" w:hanging="420"/>
      </w:pPr>
      <w:rPr>
        <w:rFonts w:ascii="Times New Roman" w:hAnsi="Times New Roman" w:hint="eastAsia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7C3AD6"/>
    <w:multiLevelType w:val="hybridMultilevel"/>
    <w:tmpl w:val="457C187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CA12E46"/>
    <w:multiLevelType w:val="hybridMultilevel"/>
    <w:tmpl w:val="9C1C4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CD56C">
      <w:numFmt w:val="bullet"/>
      <w:lvlText w:val="•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E6E83"/>
    <w:multiLevelType w:val="hybridMultilevel"/>
    <w:tmpl w:val="34006EFC"/>
    <w:lvl w:ilvl="0" w:tplc="FFFFFFFF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3" w:tplc="2000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12"/>
  </w:num>
  <w:num w:numId="5">
    <w:abstractNumId w:val="17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7"/>
  </w:num>
  <w:num w:numId="11">
    <w:abstractNumId w:val="29"/>
  </w:num>
  <w:num w:numId="12">
    <w:abstractNumId w:val="0"/>
  </w:num>
  <w:num w:numId="13">
    <w:abstractNumId w:val="28"/>
  </w:num>
  <w:num w:numId="14">
    <w:abstractNumId w:val="30"/>
  </w:num>
  <w:num w:numId="15">
    <w:abstractNumId w:val="20"/>
  </w:num>
  <w:num w:numId="16">
    <w:abstractNumId w:val="24"/>
  </w:num>
  <w:num w:numId="17">
    <w:abstractNumId w:val="11"/>
  </w:num>
  <w:num w:numId="18">
    <w:abstractNumId w:val="7"/>
  </w:num>
  <w:num w:numId="19">
    <w:abstractNumId w:val="5"/>
  </w:num>
  <w:num w:numId="20">
    <w:abstractNumId w:val="26"/>
  </w:num>
  <w:num w:numId="21">
    <w:abstractNumId w:val="10"/>
  </w:num>
  <w:num w:numId="22">
    <w:abstractNumId w:val="6"/>
  </w:num>
  <w:num w:numId="23">
    <w:abstractNumId w:val="22"/>
  </w:num>
  <w:num w:numId="24">
    <w:abstractNumId w:val="9"/>
  </w:num>
  <w:num w:numId="25">
    <w:abstractNumId w:val="25"/>
  </w:num>
  <w:num w:numId="26">
    <w:abstractNumId w:val="8"/>
  </w:num>
  <w:num w:numId="27">
    <w:abstractNumId w:val="23"/>
  </w:num>
  <w:num w:numId="28">
    <w:abstractNumId w:val="2"/>
  </w:num>
  <w:num w:numId="29">
    <w:abstractNumId w:val="3"/>
  </w:num>
  <w:num w:numId="30">
    <w:abstractNumId w:val="4"/>
  </w:num>
  <w:num w:numId="31">
    <w:abstractNumId w:val="13"/>
  </w:num>
  <w:num w:numId="32">
    <w:abstractNumId w:val="16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shnu A">
    <w15:presenceInfo w15:providerId="AD" w15:userId="S::jishnu@tejasnetworks.com::6cdde94f-b0c3-449d-85cb-50b3b645d7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intFractionalCharacterWidth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1NDI3NTM0MTcyMDRU0lEKTi0uzszPAykwM6wFAOgqVTYtAAAA"/>
  </w:docVars>
  <w:rsids>
    <w:rsidRoot w:val="002B2813"/>
    <w:rsid w:val="00000042"/>
    <w:rsid w:val="000001C4"/>
    <w:rsid w:val="000001D4"/>
    <w:rsid w:val="000001EC"/>
    <w:rsid w:val="00000348"/>
    <w:rsid w:val="000004E0"/>
    <w:rsid w:val="0000081B"/>
    <w:rsid w:val="00000960"/>
    <w:rsid w:val="0000096F"/>
    <w:rsid w:val="00000A8C"/>
    <w:rsid w:val="00000B63"/>
    <w:rsid w:val="00000B6A"/>
    <w:rsid w:val="00000D5B"/>
    <w:rsid w:val="00000ECD"/>
    <w:rsid w:val="000011EE"/>
    <w:rsid w:val="000012C0"/>
    <w:rsid w:val="000012CD"/>
    <w:rsid w:val="00001316"/>
    <w:rsid w:val="000014EB"/>
    <w:rsid w:val="0000155A"/>
    <w:rsid w:val="0000159F"/>
    <w:rsid w:val="000018F0"/>
    <w:rsid w:val="00001C10"/>
    <w:rsid w:val="00001D09"/>
    <w:rsid w:val="00001E1D"/>
    <w:rsid w:val="00002129"/>
    <w:rsid w:val="00002391"/>
    <w:rsid w:val="000023A8"/>
    <w:rsid w:val="0000248D"/>
    <w:rsid w:val="000025FF"/>
    <w:rsid w:val="00002647"/>
    <w:rsid w:val="000027BB"/>
    <w:rsid w:val="000028C6"/>
    <w:rsid w:val="00002BFD"/>
    <w:rsid w:val="00002C17"/>
    <w:rsid w:val="00002CA2"/>
    <w:rsid w:val="00002D28"/>
    <w:rsid w:val="00002FF8"/>
    <w:rsid w:val="000034B7"/>
    <w:rsid w:val="000036B0"/>
    <w:rsid w:val="00003731"/>
    <w:rsid w:val="00003790"/>
    <w:rsid w:val="00003854"/>
    <w:rsid w:val="00003954"/>
    <w:rsid w:val="00003A22"/>
    <w:rsid w:val="00003AAF"/>
    <w:rsid w:val="00003B91"/>
    <w:rsid w:val="00003CC2"/>
    <w:rsid w:val="00003CE1"/>
    <w:rsid w:val="00003E20"/>
    <w:rsid w:val="00003EE6"/>
    <w:rsid w:val="000040AE"/>
    <w:rsid w:val="00004168"/>
    <w:rsid w:val="0000427B"/>
    <w:rsid w:val="000042AC"/>
    <w:rsid w:val="00004375"/>
    <w:rsid w:val="00004415"/>
    <w:rsid w:val="0000448D"/>
    <w:rsid w:val="00004776"/>
    <w:rsid w:val="00004AC8"/>
    <w:rsid w:val="00004D0A"/>
    <w:rsid w:val="00004E5A"/>
    <w:rsid w:val="00004F4E"/>
    <w:rsid w:val="000050AB"/>
    <w:rsid w:val="000053BA"/>
    <w:rsid w:val="000057A4"/>
    <w:rsid w:val="0000583F"/>
    <w:rsid w:val="00005B31"/>
    <w:rsid w:val="00005EDB"/>
    <w:rsid w:val="00005F18"/>
    <w:rsid w:val="00006055"/>
    <w:rsid w:val="00006056"/>
    <w:rsid w:val="0000605A"/>
    <w:rsid w:val="00006083"/>
    <w:rsid w:val="00006140"/>
    <w:rsid w:val="000061F5"/>
    <w:rsid w:val="00006369"/>
    <w:rsid w:val="00006406"/>
    <w:rsid w:val="00006578"/>
    <w:rsid w:val="00006A35"/>
    <w:rsid w:val="00006AD4"/>
    <w:rsid w:val="00006B63"/>
    <w:rsid w:val="00006CB9"/>
    <w:rsid w:val="000074C4"/>
    <w:rsid w:val="00007709"/>
    <w:rsid w:val="00007893"/>
    <w:rsid w:val="0000799E"/>
    <w:rsid w:val="000079A6"/>
    <w:rsid w:val="00007B12"/>
    <w:rsid w:val="00007BB9"/>
    <w:rsid w:val="00007F01"/>
    <w:rsid w:val="00007F4B"/>
    <w:rsid w:val="00007F7F"/>
    <w:rsid w:val="0001004D"/>
    <w:rsid w:val="0001015C"/>
    <w:rsid w:val="00010202"/>
    <w:rsid w:val="000102F3"/>
    <w:rsid w:val="00010317"/>
    <w:rsid w:val="000103F6"/>
    <w:rsid w:val="00010401"/>
    <w:rsid w:val="000105DA"/>
    <w:rsid w:val="00010769"/>
    <w:rsid w:val="000107D5"/>
    <w:rsid w:val="00010833"/>
    <w:rsid w:val="00010B1A"/>
    <w:rsid w:val="00010DD0"/>
    <w:rsid w:val="00010E2C"/>
    <w:rsid w:val="00010F0E"/>
    <w:rsid w:val="00011055"/>
    <w:rsid w:val="00011120"/>
    <w:rsid w:val="0001142D"/>
    <w:rsid w:val="00011708"/>
    <w:rsid w:val="000117B2"/>
    <w:rsid w:val="000117C7"/>
    <w:rsid w:val="000118F1"/>
    <w:rsid w:val="000119C1"/>
    <w:rsid w:val="00011BB2"/>
    <w:rsid w:val="00011CC1"/>
    <w:rsid w:val="00011CE0"/>
    <w:rsid w:val="00011D70"/>
    <w:rsid w:val="00011DC5"/>
    <w:rsid w:val="00012143"/>
    <w:rsid w:val="00012505"/>
    <w:rsid w:val="00012620"/>
    <w:rsid w:val="00012640"/>
    <w:rsid w:val="00012685"/>
    <w:rsid w:val="00012715"/>
    <w:rsid w:val="0001297C"/>
    <w:rsid w:val="000129ED"/>
    <w:rsid w:val="00012A07"/>
    <w:rsid w:val="00012AEA"/>
    <w:rsid w:val="00012C4F"/>
    <w:rsid w:val="00012C7F"/>
    <w:rsid w:val="00012DC9"/>
    <w:rsid w:val="00013115"/>
    <w:rsid w:val="000131D1"/>
    <w:rsid w:val="00013275"/>
    <w:rsid w:val="00013455"/>
    <w:rsid w:val="000134E3"/>
    <w:rsid w:val="00013543"/>
    <w:rsid w:val="00013632"/>
    <w:rsid w:val="00013719"/>
    <w:rsid w:val="00013CE3"/>
    <w:rsid w:val="00013ED9"/>
    <w:rsid w:val="00013F5E"/>
    <w:rsid w:val="0001403F"/>
    <w:rsid w:val="000140D1"/>
    <w:rsid w:val="00014338"/>
    <w:rsid w:val="000145FE"/>
    <w:rsid w:val="00014634"/>
    <w:rsid w:val="000146EA"/>
    <w:rsid w:val="0001487F"/>
    <w:rsid w:val="00014934"/>
    <w:rsid w:val="00014A01"/>
    <w:rsid w:val="00014D27"/>
    <w:rsid w:val="00014EAD"/>
    <w:rsid w:val="00014F35"/>
    <w:rsid w:val="00014F42"/>
    <w:rsid w:val="0001507C"/>
    <w:rsid w:val="000150C5"/>
    <w:rsid w:val="00015241"/>
    <w:rsid w:val="000152A3"/>
    <w:rsid w:val="00015516"/>
    <w:rsid w:val="00015659"/>
    <w:rsid w:val="000157BF"/>
    <w:rsid w:val="00015BFE"/>
    <w:rsid w:val="00015C51"/>
    <w:rsid w:val="00015F98"/>
    <w:rsid w:val="00015FAE"/>
    <w:rsid w:val="00015FEF"/>
    <w:rsid w:val="0001608C"/>
    <w:rsid w:val="000160D0"/>
    <w:rsid w:val="00016156"/>
    <w:rsid w:val="00016160"/>
    <w:rsid w:val="000161C7"/>
    <w:rsid w:val="00016366"/>
    <w:rsid w:val="000164B5"/>
    <w:rsid w:val="000166AC"/>
    <w:rsid w:val="000166BB"/>
    <w:rsid w:val="00016748"/>
    <w:rsid w:val="0001675D"/>
    <w:rsid w:val="00016790"/>
    <w:rsid w:val="00016816"/>
    <w:rsid w:val="00016B20"/>
    <w:rsid w:val="00016B3C"/>
    <w:rsid w:val="00016C2E"/>
    <w:rsid w:val="00016D50"/>
    <w:rsid w:val="00016E69"/>
    <w:rsid w:val="00016FE7"/>
    <w:rsid w:val="0001704C"/>
    <w:rsid w:val="000171B6"/>
    <w:rsid w:val="000171D3"/>
    <w:rsid w:val="00017330"/>
    <w:rsid w:val="00017450"/>
    <w:rsid w:val="00017550"/>
    <w:rsid w:val="00017613"/>
    <w:rsid w:val="00017782"/>
    <w:rsid w:val="000179AC"/>
    <w:rsid w:val="00017A66"/>
    <w:rsid w:val="00017A69"/>
    <w:rsid w:val="00017B7F"/>
    <w:rsid w:val="00017B81"/>
    <w:rsid w:val="00017C17"/>
    <w:rsid w:val="00017E4B"/>
    <w:rsid w:val="00017EA6"/>
    <w:rsid w:val="00017EB2"/>
    <w:rsid w:val="00017EDA"/>
    <w:rsid w:val="000200A0"/>
    <w:rsid w:val="00020146"/>
    <w:rsid w:val="00020267"/>
    <w:rsid w:val="000202AA"/>
    <w:rsid w:val="000206BF"/>
    <w:rsid w:val="0002081D"/>
    <w:rsid w:val="00020933"/>
    <w:rsid w:val="00020D41"/>
    <w:rsid w:val="00020DA5"/>
    <w:rsid w:val="00020E69"/>
    <w:rsid w:val="00020FFA"/>
    <w:rsid w:val="000212A5"/>
    <w:rsid w:val="0002141E"/>
    <w:rsid w:val="000214B9"/>
    <w:rsid w:val="000215A4"/>
    <w:rsid w:val="00021923"/>
    <w:rsid w:val="00021A37"/>
    <w:rsid w:val="00021EAA"/>
    <w:rsid w:val="00021F6B"/>
    <w:rsid w:val="00021F92"/>
    <w:rsid w:val="00022209"/>
    <w:rsid w:val="00022763"/>
    <w:rsid w:val="0002281C"/>
    <w:rsid w:val="000229E9"/>
    <w:rsid w:val="00022B8C"/>
    <w:rsid w:val="00022C4F"/>
    <w:rsid w:val="00022F2B"/>
    <w:rsid w:val="00022F75"/>
    <w:rsid w:val="00022FCB"/>
    <w:rsid w:val="0002325E"/>
    <w:rsid w:val="000232E0"/>
    <w:rsid w:val="000235A0"/>
    <w:rsid w:val="00023663"/>
    <w:rsid w:val="00023742"/>
    <w:rsid w:val="00023A7F"/>
    <w:rsid w:val="00023C9C"/>
    <w:rsid w:val="00023CF2"/>
    <w:rsid w:val="00023E4B"/>
    <w:rsid w:val="00023EC7"/>
    <w:rsid w:val="00023FF3"/>
    <w:rsid w:val="0002402D"/>
    <w:rsid w:val="000240CF"/>
    <w:rsid w:val="00024259"/>
    <w:rsid w:val="0002466B"/>
    <w:rsid w:val="00024813"/>
    <w:rsid w:val="00024868"/>
    <w:rsid w:val="00024A66"/>
    <w:rsid w:val="00024AEE"/>
    <w:rsid w:val="00024AEF"/>
    <w:rsid w:val="00024BAE"/>
    <w:rsid w:val="00024C00"/>
    <w:rsid w:val="00024C1F"/>
    <w:rsid w:val="00024C37"/>
    <w:rsid w:val="00024C52"/>
    <w:rsid w:val="000250D7"/>
    <w:rsid w:val="000253C2"/>
    <w:rsid w:val="000254B9"/>
    <w:rsid w:val="0002555C"/>
    <w:rsid w:val="00025B02"/>
    <w:rsid w:val="00025F6E"/>
    <w:rsid w:val="00026090"/>
    <w:rsid w:val="00026124"/>
    <w:rsid w:val="00026229"/>
    <w:rsid w:val="00026232"/>
    <w:rsid w:val="000262DB"/>
    <w:rsid w:val="000263D9"/>
    <w:rsid w:val="00026967"/>
    <w:rsid w:val="00026990"/>
    <w:rsid w:val="00026B12"/>
    <w:rsid w:val="00026C65"/>
    <w:rsid w:val="00026C97"/>
    <w:rsid w:val="000270C0"/>
    <w:rsid w:val="00027163"/>
    <w:rsid w:val="000271B4"/>
    <w:rsid w:val="0002765E"/>
    <w:rsid w:val="0002768A"/>
    <w:rsid w:val="00027692"/>
    <w:rsid w:val="00027733"/>
    <w:rsid w:val="00027755"/>
    <w:rsid w:val="000277F7"/>
    <w:rsid w:val="00027864"/>
    <w:rsid w:val="0002789E"/>
    <w:rsid w:val="00027903"/>
    <w:rsid w:val="000279BF"/>
    <w:rsid w:val="000279DE"/>
    <w:rsid w:val="00027A76"/>
    <w:rsid w:val="00027C72"/>
    <w:rsid w:val="00027F5F"/>
    <w:rsid w:val="00030048"/>
    <w:rsid w:val="0003004C"/>
    <w:rsid w:val="000301E1"/>
    <w:rsid w:val="00030269"/>
    <w:rsid w:val="000302F4"/>
    <w:rsid w:val="00030403"/>
    <w:rsid w:val="00030503"/>
    <w:rsid w:val="00030531"/>
    <w:rsid w:val="0003054B"/>
    <w:rsid w:val="0003072D"/>
    <w:rsid w:val="00030788"/>
    <w:rsid w:val="000307ED"/>
    <w:rsid w:val="00030817"/>
    <w:rsid w:val="00030BB9"/>
    <w:rsid w:val="00030E3E"/>
    <w:rsid w:val="00030FB8"/>
    <w:rsid w:val="0003117F"/>
    <w:rsid w:val="0003126C"/>
    <w:rsid w:val="00031420"/>
    <w:rsid w:val="000314CD"/>
    <w:rsid w:val="000314D4"/>
    <w:rsid w:val="0003154A"/>
    <w:rsid w:val="00031642"/>
    <w:rsid w:val="000316E1"/>
    <w:rsid w:val="00031EE1"/>
    <w:rsid w:val="00031FC7"/>
    <w:rsid w:val="00032276"/>
    <w:rsid w:val="00032373"/>
    <w:rsid w:val="00032448"/>
    <w:rsid w:val="0003244B"/>
    <w:rsid w:val="00032453"/>
    <w:rsid w:val="0003245B"/>
    <w:rsid w:val="00032479"/>
    <w:rsid w:val="0003273C"/>
    <w:rsid w:val="00032756"/>
    <w:rsid w:val="0003331B"/>
    <w:rsid w:val="0003332B"/>
    <w:rsid w:val="00033544"/>
    <w:rsid w:val="000335B2"/>
    <w:rsid w:val="00033A6B"/>
    <w:rsid w:val="00033B0E"/>
    <w:rsid w:val="00033B66"/>
    <w:rsid w:val="00033B73"/>
    <w:rsid w:val="00033BBD"/>
    <w:rsid w:val="00033D9B"/>
    <w:rsid w:val="00033E7F"/>
    <w:rsid w:val="00033F07"/>
    <w:rsid w:val="000341A2"/>
    <w:rsid w:val="00034294"/>
    <w:rsid w:val="00034339"/>
    <w:rsid w:val="0003451D"/>
    <w:rsid w:val="0003479E"/>
    <w:rsid w:val="0003496C"/>
    <w:rsid w:val="000349D6"/>
    <w:rsid w:val="00034B65"/>
    <w:rsid w:val="00034C97"/>
    <w:rsid w:val="00034CC0"/>
    <w:rsid w:val="00034DAD"/>
    <w:rsid w:val="00034EE8"/>
    <w:rsid w:val="00035162"/>
    <w:rsid w:val="0003519E"/>
    <w:rsid w:val="000352FE"/>
    <w:rsid w:val="000353F0"/>
    <w:rsid w:val="00035597"/>
    <w:rsid w:val="00035691"/>
    <w:rsid w:val="00035733"/>
    <w:rsid w:val="000357AD"/>
    <w:rsid w:val="0003585C"/>
    <w:rsid w:val="0003589F"/>
    <w:rsid w:val="00035A4F"/>
    <w:rsid w:val="00035F30"/>
    <w:rsid w:val="00035F6B"/>
    <w:rsid w:val="00036548"/>
    <w:rsid w:val="00036B3F"/>
    <w:rsid w:val="00036E25"/>
    <w:rsid w:val="00037013"/>
    <w:rsid w:val="000372A1"/>
    <w:rsid w:val="00037391"/>
    <w:rsid w:val="0003767C"/>
    <w:rsid w:val="00037717"/>
    <w:rsid w:val="000377B6"/>
    <w:rsid w:val="000377D7"/>
    <w:rsid w:val="00037AB2"/>
    <w:rsid w:val="00037ABB"/>
    <w:rsid w:val="00037B25"/>
    <w:rsid w:val="0003C91C"/>
    <w:rsid w:val="00040155"/>
    <w:rsid w:val="000402A6"/>
    <w:rsid w:val="000402A7"/>
    <w:rsid w:val="00040427"/>
    <w:rsid w:val="00040770"/>
    <w:rsid w:val="000407F7"/>
    <w:rsid w:val="00040A65"/>
    <w:rsid w:val="00040AFB"/>
    <w:rsid w:val="00040B1C"/>
    <w:rsid w:val="00040C42"/>
    <w:rsid w:val="00040D4A"/>
    <w:rsid w:val="00040F4F"/>
    <w:rsid w:val="000410A9"/>
    <w:rsid w:val="0004132D"/>
    <w:rsid w:val="000413CC"/>
    <w:rsid w:val="0004150A"/>
    <w:rsid w:val="00041536"/>
    <w:rsid w:val="000415B9"/>
    <w:rsid w:val="000415F6"/>
    <w:rsid w:val="0004163C"/>
    <w:rsid w:val="0004169F"/>
    <w:rsid w:val="000416EF"/>
    <w:rsid w:val="00041859"/>
    <w:rsid w:val="0004189F"/>
    <w:rsid w:val="000418F8"/>
    <w:rsid w:val="0004198B"/>
    <w:rsid w:val="00041AA8"/>
    <w:rsid w:val="00041C9D"/>
    <w:rsid w:val="00041D4D"/>
    <w:rsid w:val="00041F41"/>
    <w:rsid w:val="00041F71"/>
    <w:rsid w:val="0004227D"/>
    <w:rsid w:val="0004247D"/>
    <w:rsid w:val="00042502"/>
    <w:rsid w:val="0004257E"/>
    <w:rsid w:val="0004258F"/>
    <w:rsid w:val="000426AC"/>
    <w:rsid w:val="0004281E"/>
    <w:rsid w:val="00042843"/>
    <w:rsid w:val="00042ABB"/>
    <w:rsid w:val="00042BB5"/>
    <w:rsid w:val="00042C0E"/>
    <w:rsid w:val="00042E63"/>
    <w:rsid w:val="00042EFD"/>
    <w:rsid w:val="00042F25"/>
    <w:rsid w:val="000430AE"/>
    <w:rsid w:val="000430EC"/>
    <w:rsid w:val="00043318"/>
    <w:rsid w:val="0004340C"/>
    <w:rsid w:val="000435AD"/>
    <w:rsid w:val="000438BE"/>
    <w:rsid w:val="000438C8"/>
    <w:rsid w:val="00043CC8"/>
    <w:rsid w:val="00043F7E"/>
    <w:rsid w:val="00043FEF"/>
    <w:rsid w:val="000440EE"/>
    <w:rsid w:val="00044292"/>
    <w:rsid w:val="0004434F"/>
    <w:rsid w:val="0004437A"/>
    <w:rsid w:val="0004450E"/>
    <w:rsid w:val="00044515"/>
    <w:rsid w:val="00044657"/>
    <w:rsid w:val="00044694"/>
    <w:rsid w:val="00044862"/>
    <w:rsid w:val="00044A9E"/>
    <w:rsid w:val="00044CFA"/>
    <w:rsid w:val="00044DDA"/>
    <w:rsid w:val="00044E58"/>
    <w:rsid w:val="00044FF7"/>
    <w:rsid w:val="0004510B"/>
    <w:rsid w:val="00045155"/>
    <w:rsid w:val="0004518A"/>
    <w:rsid w:val="000451AB"/>
    <w:rsid w:val="00045642"/>
    <w:rsid w:val="00045770"/>
    <w:rsid w:val="000458BF"/>
    <w:rsid w:val="000458F7"/>
    <w:rsid w:val="000459C7"/>
    <w:rsid w:val="000459D7"/>
    <w:rsid w:val="00045BB5"/>
    <w:rsid w:val="00045BD9"/>
    <w:rsid w:val="000462A5"/>
    <w:rsid w:val="000462E9"/>
    <w:rsid w:val="0004631D"/>
    <w:rsid w:val="000464E4"/>
    <w:rsid w:val="00046582"/>
    <w:rsid w:val="00046630"/>
    <w:rsid w:val="00046633"/>
    <w:rsid w:val="00046704"/>
    <w:rsid w:val="00046799"/>
    <w:rsid w:val="000467F1"/>
    <w:rsid w:val="00046850"/>
    <w:rsid w:val="00046909"/>
    <w:rsid w:val="00046922"/>
    <w:rsid w:val="00046A03"/>
    <w:rsid w:val="00046A29"/>
    <w:rsid w:val="00046C80"/>
    <w:rsid w:val="00046DD0"/>
    <w:rsid w:val="0004701F"/>
    <w:rsid w:val="00047153"/>
    <w:rsid w:val="000472B6"/>
    <w:rsid w:val="000472DB"/>
    <w:rsid w:val="000473FE"/>
    <w:rsid w:val="00047425"/>
    <w:rsid w:val="000475B2"/>
    <w:rsid w:val="000476B0"/>
    <w:rsid w:val="000476FA"/>
    <w:rsid w:val="00047736"/>
    <w:rsid w:val="0004782D"/>
    <w:rsid w:val="000479E4"/>
    <w:rsid w:val="000479F9"/>
    <w:rsid w:val="00047A23"/>
    <w:rsid w:val="00047A72"/>
    <w:rsid w:val="00047A7D"/>
    <w:rsid w:val="00047AD9"/>
    <w:rsid w:val="00047B80"/>
    <w:rsid w:val="00047C35"/>
    <w:rsid w:val="000483D5"/>
    <w:rsid w:val="00050112"/>
    <w:rsid w:val="00050191"/>
    <w:rsid w:val="00050276"/>
    <w:rsid w:val="000503DA"/>
    <w:rsid w:val="0005041A"/>
    <w:rsid w:val="00050466"/>
    <w:rsid w:val="00050537"/>
    <w:rsid w:val="000505CC"/>
    <w:rsid w:val="0005069E"/>
    <w:rsid w:val="00050999"/>
    <w:rsid w:val="00050AB5"/>
    <w:rsid w:val="00050BA2"/>
    <w:rsid w:val="00050BBA"/>
    <w:rsid w:val="00050C62"/>
    <w:rsid w:val="00050C84"/>
    <w:rsid w:val="00050CFC"/>
    <w:rsid w:val="00050FCB"/>
    <w:rsid w:val="00051074"/>
    <w:rsid w:val="00051150"/>
    <w:rsid w:val="000511F9"/>
    <w:rsid w:val="00051259"/>
    <w:rsid w:val="000512D6"/>
    <w:rsid w:val="00051389"/>
    <w:rsid w:val="0005142D"/>
    <w:rsid w:val="000518AC"/>
    <w:rsid w:val="00051A5E"/>
    <w:rsid w:val="00051B26"/>
    <w:rsid w:val="00051B32"/>
    <w:rsid w:val="00052018"/>
    <w:rsid w:val="00052179"/>
    <w:rsid w:val="000522ED"/>
    <w:rsid w:val="0005230E"/>
    <w:rsid w:val="00052319"/>
    <w:rsid w:val="00052370"/>
    <w:rsid w:val="000523F2"/>
    <w:rsid w:val="00052425"/>
    <w:rsid w:val="00052464"/>
    <w:rsid w:val="00052540"/>
    <w:rsid w:val="00052590"/>
    <w:rsid w:val="000525B3"/>
    <w:rsid w:val="00052609"/>
    <w:rsid w:val="00052850"/>
    <w:rsid w:val="000528A2"/>
    <w:rsid w:val="00052BBA"/>
    <w:rsid w:val="00052C2B"/>
    <w:rsid w:val="00052E8A"/>
    <w:rsid w:val="00052F4C"/>
    <w:rsid w:val="00052F67"/>
    <w:rsid w:val="00052FB9"/>
    <w:rsid w:val="000530B0"/>
    <w:rsid w:val="0005319F"/>
    <w:rsid w:val="0005322A"/>
    <w:rsid w:val="0005347B"/>
    <w:rsid w:val="00053588"/>
    <w:rsid w:val="00053649"/>
    <w:rsid w:val="000538CE"/>
    <w:rsid w:val="00053EE1"/>
    <w:rsid w:val="00053FB1"/>
    <w:rsid w:val="0005405C"/>
    <w:rsid w:val="000541EF"/>
    <w:rsid w:val="00054291"/>
    <w:rsid w:val="000542A2"/>
    <w:rsid w:val="000547B6"/>
    <w:rsid w:val="00054873"/>
    <w:rsid w:val="00054A0C"/>
    <w:rsid w:val="00054A9F"/>
    <w:rsid w:val="00054B05"/>
    <w:rsid w:val="00054C73"/>
    <w:rsid w:val="00054CBD"/>
    <w:rsid w:val="00054CC8"/>
    <w:rsid w:val="00054CE6"/>
    <w:rsid w:val="00054D9D"/>
    <w:rsid w:val="00054F01"/>
    <w:rsid w:val="000550D9"/>
    <w:rsid w:val="000551EB"/>
    <w:rsid w:val="00055548"/>
    <w:rsid w:val="00055676"/>
    <w:rsid w:val="000558C2"/>
    <w:rsid w:val="00055919"/>
    <w:rsid w:val="00055A26"/>
    <w:rsid w:val="00055D88"/>
    <w:rsid w:val="00055EF0"/>
    <w:rsid w:val="00055F11"/>
    <w:rsid w:val="00056054"/>
    <w:rsid w:val="00056222"/>
    <w:rsid w:val="00056285"/>
    <w:rsid w:val="000563BB"/>
    <w:rsid w:val="000563F3"/>
    <w:rsid w:val="00056498"/>
    <w:rsid w:val="0005653C"/>
    <w:rsid w:val="00056544"/>
    <w:rsid w:val="00056681"/>
    <w:rsid w:val="0005688F"/>
    <w:rsid w:val="0005697F"/>
    <w:rsid w:val="00056A4C"/>
    <w:rsid w:val="00056A64"/>
    <w:rsid w:val="00056B3A"/>
    <w:rsid w:val="00056B60"/>
    <w:rsid w:val="00056B7D"/>
    <w:rsid w:val="00056BDE"/>
    <w:rsid w:val="00056C0B"/>
    <w:rsid w:val="00056FDA"/>
    <w:rsid w:val="00057109"/>
    <w:rsid w:val="0005748E"/>
    <w:rsid w:val="000575A2"/>
    <w:rsid w:val="000579E1"/>
    <w:rsid w:val="00057B46"/>
    <w:rsid w:val="00057D02"/>
    <w:rsid w:val="00057E86"/>
    <w:rsid w:val="00057EBA"/>
    <w:rsid w:val="00057F41"/>
    <w:rsid w:val="000600D3"/>
    <w:rsid w:val="000600E4"/>
    <w:rsid w:val="0006025A"/>
    <w:rsid w:val="00060304"/>
    <w:rsid w:val="00060388"/>
    <w:rsid w:val="000607DA"/>
    <w:rsid w:val="000608B4"/>
    <w:rsid w:val="000608B9"/>
    <w:rsid w:val="00060A4F"/>
    <w:rsid w:val="00060A6B"/>
    <w:rsid w:val="00060AF1"/>
    <w:rsid w:val="00060C59"/>
    <w:rsid w:val="00060D73"/>
    <w:rsid w:val="00060D8E"/>
    <w:rsid w:val="00061008"/>
    <w:rsid w:val="00061025"/>
    <w:rsid w:val="00061363"/>
    <w:rsid w:val="0006142F"/>
    <w:rsid w:val="000616B2"/>
    <w:rsid w:val="0006193B"/>
    <w:rsid w:val="00061C71"/>
    <w:rsid w:val="00061CB0"/>
    <w:rsid w:val="00061EA6"/>
    <w:rsid w:val="00061FD1"/>
    <w:rsid w:val="00062096"/>
    <w:rsid w:val="000620BA"/>
    <w:rsid w:val="00062159"/>
    <w:rsid w:val="00062343"/>
    <w:rsid w:val="0006249D"/>
    <w:rsid w:val="00062934"/>
    <w:rsid w:val="000629E0"/>
    <w:rsid w:val="000629ED"/>
    <w:rsid w:val="00062A6E"/>
    <w:rsid w:val="00062B1A"/>
    <w:rsid w:val="00062CCA"/>
    <w:rsid w:val="00062F4B"/>
    <w:rsid w:val="000631BA"/>
    <w:rsid w:val="00063386"/>
    <w:rsid w:val="000633FF"/>
    <w:rsid w:val="00063409"/>
    <w:rsid w:val="0006351B"/>
    <w:rsid w:val="00063598"/>
    <w:rsid w:val="000635E6"/>
    <w:rsid w:val="00063641"/>
    <w:rsid w:val="000636FC"/>
    <w:rsid w:val="0006398E"/>
    <w:rsid w:val="00063C26"/>
    <w:rsid w:val="00063C4C"/>
    <w:rsid w:val="00063D08"/>
    <w:rsid w:val="00063D9E"/>
    <w:rsid w:val="000644F2"/>
    <w:rsid w:val="00064603"/>
    <w:rsid w:val="000646FA"/>
    <w:rsid w:val="00064752"/>
    <w:rsid w:val="0006489B"/>
    <w:rsid w:val="00064A8A"/>
    <w:rsid w:val="00064AD3"/>
    <w:rsid w:val="00064D0D"/>
    <w:rsid w:val="00064EF9"/>
    <w:rsid w:val="00064F70"/>
    <w:rsid w:val="00064F85"/>
    <w:rsid w:val="00064F86"/>
    <w:rsid w:val="00065088"/>
    <w:rsid w:val="00065141"/>
    <w:rsid w:val="000652D3"/>
    <w:rsid w:val="0006535B"/>
    <w:rsid w:val="000653B4"/>
    <w:rsid w:val="000653D8"/>
    <w:rsid w:val="000654A0"/>
    <w:rsid w:val="00065505"/>
    <w:rsid w:val="0006584C"/>
    <w:rsid w:val="0006589B"/>
    <w:rsid w:val="00065B25"/>
    <w:rsid w:val="00065DA2"/>
    <w:rsid w:val="00065E94"/>
    <w:rsid w:val="00066021"/>
    <w:rsid w:val="00066104"/>
    <w:rsid w:val="00066719"/>
    <w:rsid w:val="00066885"/>
    <w:rsid w:val="000668D0"/>
    <w:rsid w:val="000669B6"/>
    <w:rsid w:val="00066C17"/>
    <w:rsid w:val="00066EC8"/>
    <w:rsid w:val="00067008"/>
    <w:rsid w:val="00067467"/>
    <w:rsid w:val="00067490"/>
    <w:rsid w:val="00067576"/>
    <w:rsid w:val="000675DD"/>
    <w:rsid w:val="000677A3"/>
    <w:rsid w:val="0006798B"/>
    <w:rsid w:val="00067D3B"/>
    <w:rsid w:val="00067F54"/>
    <w:rsid w:val="00067FE4"/>
    <w:rsid w:val="000700E9"/>
    <w:rsid w:val="000700F3"/>
    <w:rsid w:val="0007010A"/>
    <w:rsid w:val="0007015D"/>
    <w:rsid w:val="00070193"/>
    <w:rsid w:val="000701AD"/>
    <w:rsid w:val="00070284"/>
    <w:rsid w:val="00070340"/>
    <w:rsid w:val="000707CA"/>
    <w:rsid w:val="0007088C"/>
    <w:rsid w:val="000709E7"/>
    <w:rsid w:val="00070ACC"/>
    <w:rsid w:val="00070BCA"/>
    <w:rsid w:val="00070D21"/>
    <w:rsid w:val="00070D57"/>
    <w:rsid w:val="00070E72"/>
    <w:rsid w:val="00070F26"/>
    <w:rsid w:val="0007108F"/>
    <w:rsid w:val="0007115F"/>
    <w:rsid w:val="000711B4"/>
    <w:rsid w:val="000711DB"/>
    <w:rsid w:val="000712E4"/>
    <w:rsid w:val="00071321"/>
    <w:rsid w:val="000714C3"/>
    <w:rsid w:val="000714E2"/>
    <w:rsid w:val="00071501"/>
    <w:rsid w:val="000715CF"/>
    <w:rsid w:val="000717FB"/>
    <w:rsid w:val="0007196E"/>
    <w:rsid w:val="000719BF"/>
    <w:rsid w:val="00071CD7"/>
    <w:rsid w:val="00071EFE"/>
    <w:rsid w:val="00071FE0"/>
    <w:rsid w:val="0007208A"/>
    <w:rsid w:val="0007213C"/>
    <w:rsid w:val="000722C9"/>
    <w:rsid w:val="00072462"/>
    <w:rsid w:val="000726A3"/>
    <w:rsid w:val="00072727"/>
    <w:rsid w:val="000729D7"/>
    <w:rsid w:val="00072B0F"/>
    <w:rsid w:val="00072BBA"/>
    <w:rsid w:val="00072FF5"/>
    <w:rsid w:val="000730DC"/>
    <w:rsid w:val="0007315A"/>
    <w:rsid w:val="000731C6"/>
    <w:rsid w:val="00073252"/>
    <w:rsid w:val="000732D0"/>
    <w:rsid w:val="000736FF"/>
    <w:rsid w:val="00073870"/>
    <w:rsid w:val="0007391C"/>
    <w:rsid w:val="00073959"/>
    <w:rsid w:val="00073BFB"/>
    <w:rsid w:val="00073E49"/>
    <w:rsid w:val="00073E56"/>
    <w:rsid w:val="0007436E"/>
    <w:rsid w:val="000743FC"/>
    <w:rsid w:val="000743FD"/>
    <w:rsid w:val="00074418"/>
    <w:rsid w:val="00074569"/>
    <w:rsid w:val="00074610"/>
    <w:rsid w:val="00074811"/>
    <w:rsid w:val="00074820"/>
    <w:rsid w:val="00074A36"/>
    <w:rsid w:val="00075027"/>
    <w:rsid w:val="0007503C"/>
    <w:rsid w:val="000750EC"/>
    <w:rsid w:val="000751D4"/>
    <w:rsid w:val="00075263"/>
    <w:rsid w:val="000753EA"/>
    <w:rsid w:val="0007555A"/>
    <w:rsid w:val="00075603"/>
    <w:rsid w:val="000757ED"/>
    <w:rsid w:val="0007593B"/>
    <w:rsid w:val="00075965"/>
    <w:rsid w:val="000759F4"/>
    <w:rsid w:val="000759F9"/>
    <w:rsid w:val="00075A3D"/>
    <w:rsid w:val="00075A8E"/>
    <w:rsid w:val="00075AC2"/>
    <w:rsid w:val="00075BCA"/>
    <w:rsid w:val="00075E67"/>
    <w:rsid w:val="00075FDA"/>
    <w:rsid w:val="00076258"/>
    <w:rsid w:val="00076278"/>
    <w:rsid w:val="000762AB"/>
    <w:rsid w:val="00076386"/>
    <w:rsid w:val="0007646C"/>
    <w:rsid w:val="000764DE"/>
    <w:rsid w:val="000766EF"/>
    <w:rsid w:val="0007690D"/>
    <w:rsid w:val="00076A3A"/>
    <w:rsid w:val="00076D82"/>
    <w:rsid w:val="000771ED"/>
    <w:rsid w:val="0007729B"/>
    <w:rsid w:val="0007730E"/>
    <w:rsid w:val="00077328"/>
    <w:rsid w:val="000775EB"/>
    <w:rsid w:val="00077754"/>
    <w:rsid w:val="00077874"/>
    <w:rsid w:val="00077B2A"/>
    <w:rsid w:val="00077D5D"/>
    <w:rsid w:val="00077E82"/>
    <w:rsid w:val="000801B2"/>
    <w:rsid w:val="0008021E"/>
    <w:rsid w:val="00080269"/>
    <w:rsid w:val="000802A5"/>
    <w:rsid w:val="000804BA"/>
    <w:rsid w:val="000807B4"/>
    <w:rsid w:val="0008099D"/>
    <w:rsid w:val="00080A24"/>
    <w:rsid w:val="00080C63"/>
    <w:rsid w:val="00080CAC"/>
    <w:rsid w:val="00080E59"/>
    <w:rsid w:val="00080E62"/>
    <w:rsid w:val="00080EB9"/>
    <w:rsid w:val="00080FB3"/>
    <w:rsid w:val="00080FE0"/>
    <w:rsid w:val="000811FF"/>
    <w:rsid w:val="00081353"/>
    <w:rsid w:val="00081378"/>
    <w:rsid w:val="000814E7"/>
    <w:rsid w:val="00081673"/>
    <w:rsid w:val="000816B8"/>
    <w:rsid w:val="0008173B"/>
    <w:rsid w:val="00081887"/>
    <w:rsid w:val="00081891"/>
    <w:rsid w:val="000819DD"/>
    <w:rsid w:val="00081ABE"/>
    <w:rsid w:val="00081BB2"/>
    <w:rsid w:val="00081D57"/>
    <w:rsid w:val="00081EC2"/>
    <w:rsid w:val="00081F30"/>
    <w:rsid w:val="000820B0"/>
    <w:rsid w:val="000820B6"/>
    <w:rsid w:val="00082154"/>
    <w:rsid w:val="000821C9"/>
    <w:rsid w:val="0008231F"/>
    <w:rsid w:val="000823B9"/>
    <w:rsid w:val="0008243F"/>
    <w:rsid w:val="0008259D"/>
    <w:rsid w:val="00082881"/>
    <w:rsid w:val="00082A1A"/>
    <w:rsid w:val="00082A53"/>
    <w:rsid w:val="00083307"/>
    <w:rsid w:val="000833C9"/>
    <w:rsid w:val="00083459"/>
    <w:rsid w:val="000834EB"/>
    <w:rsid w:val="00083583"/>
    <w:rsid w:val="00083800"/>
    <w:rsid w:val="0008384A"/>
    <w:rsid w:val="00083988"/>
    <w:rsid w:val="00083A57"/>
    <w:rsid w:val="00083AC5"/>
    <w:rsid w:val="00083C0C"/>
    <w:rsid w:val="00083E11"/>
    <w:rsid w:val="00083FA0"/>
    <w:rsid w:val="000842D2"/>
    <w:rsid w:val="00084310"/>
    <w:rsid w:val="00084393"/>
    <w:rsid w:val="00084469"/>
    <w:rsid w:val="000844C3"/>
    <w:rsid w:val="000844CF"/>
    <w:rsid w:val="00084775"/>
    <w:rsid w:val="00084939"/>
    <w:rsid w:val="00084A65"/>
    <w:rsid w:val="00084B13"/>
    <w:rsid w:val="00084BBA"/>
    <w:rsid w:val="00084BE5"/>
    <w:rsid w:val="00084E3F"/>
    <w:rsid w:val="00084E55"/>
    <w:rsid w:val="00085003"/>
    <w:rsid w:val="00085071"/>
    <w:rsid w:val="0008537D"/>
    <w:rsid w:val="0008559A"/>
    <w:rsid w:val="000855DD"/>
    <w:rsid w:val="0008580A"/>
    <w:rsid w:val="00085A0B"/>
    <w:rsid w:val="00085CF5"/>
    <w:rsid w:val="00085E15"/>
    <w:rsid w:val="00086157"/>
    <w:rsid w:val="000861CF"/>
    <w:rsid w:val="0008621B"/>
    <w:rsid w:val="000864A7"/>
    <w:rsid w:val="0008650C"/>
    <w:rsid w:val="00086545"/>
    <w:rsid w:val="000865F2"/>
    <w:rsid w:val="00086B83"/>
    <w:rsid w:val="00086C3B"/>
    <w:rsid w:val="00087003"/>
    <w:rsid w:val="00087095"/>
    <w:rsid w:val="000870EB"/>
    <w:rsid w:val="00087201"/>
    <w:rsid w:val="00087563"/>
    <w:rsid w:val="00087763"/>
    <w:rsid w:val="000878BC"/>
    <w:rsid w:val="00087AAE"/>
    <w:rsid w:val="00087E59"/>
    <w:rsid w:val="0009003A"/>
    <w:rsid w:val="000900B6"/>
    <w:rsid w:val="00090121"/>
    <w:rsid w:val="0009016F"/>
    <w:rsid w:val="000902C2"/>
    <w:rsid w:val="00090707"/>
    <w:rsid w:val="0009076D"/>
    <w:rsid w:val="00090894"/>
    <w:rsid w:val="00090EA9"/>
    <w:rsid w:val="00090F8A"/>
    <w:rsid w:val="00091082"/>
    <w:rsid w:val="000911EF"/>
    <w:rsid w:val="0009121A"/>
    <w:rsid w:val="00091395"/>
    <w:rsid w:val="000913E5"/>
    <w:rsid w:val="0009152F"/>
    <w:rsid w:val="0009153F"/>
    <w:rsid w:val="000916AA"/>
    <w:rsid w:val="000916AF"/>
    <w:rsid w:val="00091998"/>
    <w:rsid w:val="00091A92"/>
    <w:rsid w:val="00091AEE"/>
    <w:rsid w:val="00091B45"/>
    <w:rsid w:val="00091C16"/>
    <w:rsid w:val="000920DA"/>
    <w:rsid w:val="00092276"/>
    <w:rsid w:val="0009243E"/>
    <w:rsid w:val="00092446"/>
    <w:rsid w:val="00092670"/>
    <w:rsid w:val="00092680"/>
    <w:rsid w:val="00092BDC"/>
    <w:rsid w:val="00092F55"/>
    <w:rsid w:val="00093000"/>
    <w:rsid w:val="00093124"/>
    <w:rsid w:val="00093344"/>
    <w:rsid w:val="00093402"/>
    <w:rsid w:val="00093437"/>
    <w:rsid w:val="00093744"/>
    <w:rsid w:val="0009377E"/>
    <w:rsid w:val="000939AE"/>
    <w:rsid w:val="000939BE"/>
    <w:rsid w:val="00093B73"/>
    <w:rsid w:val="00093C49"/>
    <w:rsid w:val="00093E4B"/>
    <w:rsid w:val="00093EBE"/>
    <w:rsid w:val="00093FA2"/>
    <w:rsid w:val="00093FFD"/>
    <w:rsid w:val="00094141"/>
    <w:rsid w:val="000941CB"/>
    <w:rsid w:val="00094443"/>
    <w:rsid w:val="0009454C"/>
    <w:rsid w:val="000945CB"/>
    <w:rsid w:val="000946F1"/>
    <w:rsid w:val="0009480A"/>
    <w:rsid w:val="00094888"/>
    <w:rsid w:val="00094B40"/>
    <w:rsid w:val="00094C40"/>
    <w:rsid w:val="00094CB4"/>
    <w:rsid w:val="00094EB2"/>
    <w:rsid w:val="00094F2D"/>
    <w:rsid w:val="00094FFD"/>
    <w:rsid w:val="00095131"/>
    <w:rsid w:val="00095332"/>
    <w:rsid w:val="000954C3"/>
    <w:rsid w:val="000958C0"/>
    <w:rsid w:val="00095973"/>
    <w:rsid w:val="00095A80"/>
    <w:rsid w:val="00095EEA"/>
    <w:rsid w:val="00095EF4"/>
    <w:rsid w:val="00095F58"/>
    <w:rsid w:val="00095F85"/>
    <w:rsid w:val="000960E7"/>
    <w:rsid w:val="000968BF"/>
    <w:rsid w:val="000969E5"/>
    <w:rsid w:val="00096C7C"/>
    <w:rsid w:val="000972D2"/>
    <w:rsid w:val="000973E1"/>
    <w:rsid w:val="00097656"/>
    <w:rsid w:val="0009767F"/>
    <w:rsid w:val="00097804"/>
    <w:rsid w:val="00097850"/>
    <w:rsid w:val="00097BDC"/>
    <w:rsid w:val="00097C40"/>
    <w:rsid w:val="00097D2F"/>
    <w:rsid w:val="00097E63"/>
    <w:rsid w:val="00097F69"/>
    <w:rsid w:val="00097FCB"/>
    <w:rsid w:val="000A0230"/>
    <w:rsid w:val="000A04C6"/>
    <w:rsid w:val="000A0702"/>
    <w:rsid w:val="000A0777"/>
    <w:rsid w:val="000A094C"/>
    <w:rsid w:val="000A0A40"/>
    <w:rsid w:val="000A0AA8"/>
    <w:rsid w:val="000A0AC3"/>
    <w:rsid w:val="000A0B8E"/>
    <w:rsid w:val="000A0D54"/>
    <w:rsid w:val="000A0E3F"/>
    <w:rsid w:val="000A0EF3"/>
    <w:rsid w:val="000A0FBF"/>
    <w:rsid w:val="000A112F"/>
    <w:rsid w:val="000A11F6"/>
    <w:rsid w:val="000A1319"/>
    <w:rsid w:val="000A1402"/>
    <w:rsid w:val="000A140C"/>
    <w:rsid w:val="000A1710"/>
    <w:rsid w:val="000A1778"/>
    <w:rsid w:val="000A18FA"/>
    <w:rsid w:val="000A1982"/>
    <w:rsid w:val="000A1CCB"/>
    <w:rsid w:val="000A20BA"/>
    <w:rsid w:val="000A225B"/>
    <w:rsid w:val="000A2421"/>
    <w:rsid w:val="000A2556"/>
    <w:rsid w:val="000A25A1"/>
    <w:rsid w:val="000A262C"/>
    <w:rsid w:val="000A26E3"/>
    <w:rsid w:val="000A279E"/>
    <w:rsid w:val="000A2990"/>
    <w:rsid w:val="000A2BB9"/>
    <w:rsid w:val="000A2C74"/>
    <w:rsid w:val="000A2D3C"/>
    <w:rsid w:val="000A2D7B"/>
    <w:rsid w:val="000A2E50"/>
    <w:rsid w:val="000A3066"/>
    <w:rsid w:val="000A3347"/>
    <w:rsid w:val="000A34AB"/>
    <w:rsid w:val="000A3550"/>
    <w:rsid w:val="000A35C1"/>
    <w:rsid w:val="000A3882"/>
    <w:rsid w:val="000A38EC"/>
    <w:rsid w:val="000A3971"/>
    <w:rsid w:val="000A3AB6"/>
    <w:rsid w:val="000A3AD8"/>
    <w:rsid w:val="000A3B38"/>
    <w:rsid w:val="000A3C8D"/>
    <w:rsid w:val="000A3CF6"/>
    <w:rsid w:val="000A3D24"/>
    <w:rsid w:val="000A3DE0"/>
    <w:rsid w:val="000A3DFE"/>
    <w:rsid w:val="000A3EB3"/>
    <w:rsid w:val="000A3ECA"/>
    <w:rsid w:val="000A40EC"/>
    <w:rsid w:val="000A4253"/>
    <w:rsid w:val="000A43B4"/>
    <w:rsid w:val="000A4427"/>
    <w:rsid w:val="000A46F9"/>
    <w:rsid w:val="000A4856"/>
    <w:rsid w:val="000A48D6"/>
    <w:rsid w:val="000A49A7"/>
    <w:rsid w:val="000A49C1"/>
    <w:rsid w:val="000A4A3C"/>
    <w:rsid w:val="000A4AD7"/>
    <w:rsid w:val="000A4D4C"/>
    <w:rsid w:val="000A4DC5"/>
    <w:rsid w:val="000A4EC4"/>
    <w:rsid w:val="000A4FF1"/>
    <w:rsid w:val="000A53FB"/>
    <w:rsid w:val="000A542F"/>
    <w:rsid w:val="000A54EE"/>
    <w:rsid w:val="000A564E"/>
    <w:rsid w:val="000A59D7"/>
    <w:rsid w:val="000A5B85"/>
    <w:rsid w:val="000A5BBE"/>
    <w:rsid w:val="000A5BC4"/>
    <w:rsid w:val="000A5D4E"/>
    <w:rsid w:val="000A6099"/>
    <w:rsid w:val="000A60EB"/>
    <w:rsid w:val="000A6393"/>
    <w:rsid w:val="000A646E"/>
    <w:rsid w:val="000A6479"/>
    <w:rsid w:val="000A65A1"/>
    <w:rsid w:val="000A66FE"/>
    <w:rsid w:val="000A6745"/>
    <w:rsid w:val="000A681E"/>
    <w:rsid w:val="000A6883"/>
    <w:rsid w:val="000A6919"/>
    <w:rsid w:val="000A69C0"/>
    <w:rsid w:val="000A6A23"/>
    <w:rsid w:val="000A6C13"/>
    <w:rsid w:val="000A6C52"/>
    <w:rsid w:val="000A6C75"/>
    <w:rsid w:val="000A6CB0"/>
    <w:rsid w:val="000A6D12"/>
    <w:rsid w:val="000A6F34"/>
    <w:rsid w:val="000A71FA"/>
    <w:rsid w:val="000A748B"/>
    <w:rsid w:val="000A7496"/>
    <w:rsid w:val="000A74B6"/>
    <w:rsid w:val="000A77C3"/>
    <w:rsid w:val="000A7908"/>
    <w:rsid w:val="000A79A6"/>
    <w:rsid w:val="000A7AAD"/>
    <w:rsid w:val="000A7BC5"/>
    <w:rsid w:val="000A7D78"/>
    <w:rsid w:val="000B0068"/>
    <w:rsid w:val="000B0143"/>
    <w:rsid w:val="000B01F9"/>
    <w:rsid w:val="000B0307"/>
    <w:rsid w:val="000B08EF"/>
    <w:rsid w:val="000B0B4E"/>
    <w:rsid w:val="000B0C45"/>
    <w:rsid w:val="000B0E04"/>
    <w:rsid w:val="000B0E73"/>
    <w:rsid w:val="000B0EA0"/>
    <w:rsid w:val="000B0F5A"/>
    <w:rsid w:val="000B1140"/>
    <w:rsid w:val="000B11DA"/>
    <w:rsid w:val="000B12D6"/>
    <w:rsid w:val="000B13E1"/>
    <w:rsid w:val="000B15E6"/>
    <w:rsid w:val="000B164A"/>
    <w:rsid w:val="000B16DB"/>
    <w:rsid w:val="000B184B"/>
    <w:rsid w:val="000B18A7"/>
    <w:rsid w:val="000B1B31"/>
    <w:rsid w:val="000B1C5E"/>
    <w:rsid w:val="000B1C95"/>
    <w:rsid w:val="000B1DB4"/>
    <w:rsid w:val="000B1E0D"/>
    <w:rsid w:val="000B206B"/>
    <w:rsid w:val="000B2201"/>
    <w:rsid w:val="000B2221"/>
    <w:rsid w:val="000B2282"/>
    <w:rsid w:val="000B22FC"/>
    <w:rsid w:val="000B233E"/>
    <w:rsid w:val="000B2533"/>
    <w:rsid w:val="000B27E9"/>
    <w:rsid w:val="000B28B3"/>
    <w:rsid w:val="000B2A11"/>
    <w:rsid w:val="000B2A35"/>
    <w:rsid w:val="000B2A5B"/>
    <w:rsid w:val="000B2ABC"/>
    <w:rsid w:val="000B2B79"/>
    <w:rsid w:val="000B2E89"/>
    <w:rsid w:val="000B30B5"/>
    <w:rsid w:val="000B31B5"/>
    <w:rsid w:val="000B330C"/>
    <w:rsid w:val="000B35B6"/>
    <w:rsid w:val="000B3647"/>
    <w:rsid w:val="000B36E0"/>
    <w:rsid w:val="000B37C6"/>
    <w:rsid w:val="000B397F"/>
    <w:rsid w:val="000B3ABC"/>
    <w:rsid w:val="000B3B0D"/>
    <w:rsid w:val="000B3B2D"/>
    <w:rsid w:val="000B3B91"/>
    <w:rsid w:val="000B3CE2"/>
    <w:rsid w:val="000B3D3A"/>
    <w:rsid w:val="000B400C"/>
    <w:rsid w:val="000B4207"/>
    <w:rsid w:val="000B4236"/>
    <w:rsid w:val="000B429E"/>
    <w:rsid w:val="000B42C6"/>
    <w:rsid w:val="000B4348"/>
    <w:rsid w:val="000B4389"/>
    <w:rsid w:val="000B43AD"/>
    <w:rsid w:val="000B44AB"/>
    <w:rsid w:val="000B4566"/>
    <w:rsid w:val="000B47F3"/>
    <w:rsid w:val="000B4836"/>
    <w:rsid w:val="000B4AA8"/>
    <w:rsid w:val="000B4B1B"/>
    <w:rsid w:val="000B4C2F"/>
    <w:rsid w:val="000B4E2F"/>
    <w:rsid w:val="000B4EDA"/>
    <w:rsid w:val="000B4F25"/>
    <w:rsid w:val="000B4FE4"/>
    <w:rsid w:val="000B5079"/>
    <w:rsid w:val="000B50C3"/>
    <w:rsid w:val="000B53BA"/>
    <w:rsid w:val="000B56D3"/>
    <w:rsid w:val="000B5713"/>
    <w:rsid w:val="000B5879"/>
    <w:rsid w:val="000B5920"/>
    <w:rsid w:val="000B5AC9"/>
    <w:rsid w:val="000B5BE4"/>
    <w:rsid w:val="000B5D32"/>
    <w:rsid w:val="000B5D94"/>
    <w:rsid w:val="000B5E1E"/>
    <w:rsid w:val="000B5E4C"/>
    <w:rsid w:val="000B5F0A"/>
    <w:rsid w:val="000B6566"/>
    <w:rsid w:val="000B6660"/>
    <w:rsid w:val="000B66B6"/>
    <w:rsid w:val="000B695B"/>
    <w:rsid w:val="000B6A99"/>
    <w:rsid w:val="000B6B4D"/>
    <w:rsid w:val="000B6D65"/>
    <w:rsid w:val="000B6F2D"/>
    <w:rsid w:val="000B6F6C"/>
    <w:rsid w:val="000B6F9A"/>
    <w:rsid w:val="000B7298"/>
    <w:rsid w:val="000B7309"/>
    <w:rsid w:val="000B743C"/>
    <w:rsid w:val="000B7540"/>
    <w:rsid w:val="000B7928"/>
    <w:rsid w:val="000B79B7"/>
    <w:rsid w:val="000B7D72"/>
    <w:rsid w:val="000B8174"/>
    <w:rsid w:val="000C0093"/>
    <w:rsid w:val="000C01E4"/>
    <w:rsid w:val="000C02DD"/>
    <w:rsid w:val="000C04BC"/>
    <w:rsid w:val="000C0589"/>
    <w:rsid w:val="000C071B"/>
    <w:rsid w:val="000C0732"/>
    <w:rsid w:val="000C07F3"/>
    <w:rsid w:val="000C089B"/>
    <w:rsid w:val="000C0971"/>
    <w:rsid w:val="000C09BB"/>
    <w:rsid w:val="000C09EA"/>
    <w:rsid w:val="000C0A10"/>
    <w:rsid w:val="000C0CF5"/>
    <w:rsid w:val="000C0D7E"/>
    <w:rsid w:val="000C0E6C"/>
    <w:rsid w:val="000C0F3B"/>
    <w:rsid w:val="000C137D"/>
    <w:rsid w:val="000C1534"/>
    <w:rsid w:val="000C15FA"/>
    <w:rsid w:val="000C162E"/>
    <w:rsid w:val="000C164B"/>
    <w:rsid w:val="000C172C"/>
    <w:rsid w:val="000C17A6"/>
    <w:rsid w:val="000C1A8D"/>
    <w:rsid w:val="000C1AE9"/>
    <w:rsid w:val="000C1D59"/>
    <w:rsid w:val="000C1FF0"/>
    <w:rsid w:val="000C214D"/>
    <w:rsid w:val="000C230F"/>
    <w:rsid w:val="000C2355"/>
    <w:rsid w:val="000C2372"/>
    <w:rsid w:val="000C23DB"/>
    <w:rsid w:val="000C2616"/>
    <w:rsid w:val="000C2898"/>
    <w:rsid w:val="000C28D0"/>
    <w:rsid w:val="000C2B09"/>
    <w:rsid w:val="000C2E38"/>
    <w:rsid w:val="000C30CF"/>
    <w:rsid w:val="000C322A"/>
    <w:rsid w:val="000C3526"/>
    <w:rsid w:val="000C3527"/>
    <w:rsid w:val="000C3543"/>
    <w:rsid w:val="000C3575"/>
    <w:rsid w:val="000C3B9D"/>
    <w:rsid w:val="000C3DD1"/>
    <w:rsid w:val="000C4177"/>
    <w:rsid w:val="000C441D"/>
    <w:rsid w:val="000C4452"/>
    <w:rsid w:val="000C445C"/>
    <w:rsid w:val="000C4502"/>
    <w:rsid w:val="000C455C"/>
    <w:rsid w:val="000C4A56"/>
    <w:rsid w:val="000C4B82"/>
    <w:rsid w:val="000C4CFF"/>
    <w:rsid w:val="000C4E54"/>
    <w:rsid w:val="000C4E72"/>
    <w:rsid w:val="000C501D"/>
    <w:rsid w:val="000C5305"/>
    <w:rsid w:val="000C5679"/>
    <w:rsid w:val="000C5850"/>
    <w:rsid w:val="000C58BE"/>
    <w:rsid w:val="000C58D1"/>
    <w:rsid w:val="000C5911"/>
    <w:rsid w:val="000C5929"/>
    <w:rsid w:val="000C5B51"/>
    <w:rsid w:val="000C5B5B"/>
    <w:rsid w:val="000C5BFD"/>
    <w:rsid w:val="000C5CBA"/>
    <w:rsid w:val="000C5CED"/>
    <w:rsid w:val="000C5F9E"/>
    <w:rsid w:val="000C602F"/>
    <w:rsid w:val="000C61A5"/>
    <w:rsid w:val="000C61A6"/>
    <w:rsid w:val="000C6322"/>
    <w:rsid w:val="000C642F"/>
    <w:rsid w:val="000C66DE"/>
    <w:rsid w:val="000C6701"/>
    <w:rsid w:val="000C67C7"/>
    <w:rsid w:val="000C6892"/>
    <w:rsid w:val="000C68D9"/>
    <w:rsid w:val="000C6A90"/>
    <w:rsid w:val="000C6AAB"/>
    <w:rsid w:val="000C6AC8"/>
    <w:rsid w:val="000C6C2F"/>
    <w:rsid w:val="000C6E28"/>
    <w:rsid w:val="000C6E7B"/>
    <w:rsid w:val="000C6FAD"/>
    <w:rsid w:val="000C74BA"/>
    <w:rsid w:val="000C7531"/>
    <w:rsid w:val="000C761C"/>
    <w:rsid w:val="000C77BD"/>
    <w:rsid w:val="000C78D2"/>
    <w:rsid w:val="000C791D"/>
    <w:rsid w:val="000C7A5F"/>
    <w:rsid w:val="000C7B22"/>
    <w:rsid w:val="000C7BA7"/>
    <w:rsid w:val="000C7BB8"/>
    <w:rsid w:val="000C7C25"/>
    <w:rsid w:val="000C7C3F"/>
    <w:rsid w:val="000C7D64"/>
    <w:rsid w:val="000C7D80"/>
    <w:rsid w:val="000D0025"/>
    <w:rsid w:val="000D0400"/>
    <w:rsid w:val="000D0574"/>
    <w:rsid w:val="000D05C1"/>
    <w:rsid w:val="000D05EB"/>
    <w:rsid w:val="000D0651"/>
    <w:rsid w:val="000D07B4"/>
    <w:rsid w:val="000D07F3"/>
    <w:rsid w:val="000D0A2E"/>
    <w:rsid w:val="000D0B0F"/>
    <w:rsid w:val="000D0BD6"/>
    <w:rsid w:val="000D0C03"/>
    <w:rsid w:val="000D0C61"/>
    <w:rsid w:val="000D110D"/>
    <w:rsid w:val="000D1440"/>
    <w:rsid w:val="000D1560"/>
    <w:rsid w:val="000D1768"/>
    <w:rsid w:val="000D17FD"/>
    <w:rsid w:val="000D19C7"/>
    <w:rsid w:val="000D19CB"/>
    <w:rsid w:val="000D1CFB"/>
    <w:rsid w:val="000D1D6E"/>
    <w:rsid w:val="000D1DFB"/>
    <w:rsid w:val="000D1E4C"/>
    <w:rsid w:val="000D1E82"/>
    <w:rsid w:val="000D1E90"/>
    <w:rsid w:val="000D1EB0"/>
    <w:rsid w:val="000D2011"/>
    <w:rsid w:val="000D2076"/>
    <w:rsid w:val="000D22EE"/>
    <w:rsid w:val="000D22F4"/>
    <w:rsid w:val="000D23A1"/>
    <w:rsid w:val="000D23EE"/>
    <w:rsid w:val="000D25C0"/>
    <w:rsid w:val="000D27AD"/>
    <w:rsid w:val="000D27C4"/>
    <w:rsid w:val="000D27CD"/>
    <w:rsid w:val="000D28F0"/>
    <w:rsid w:val="000D29D1"/>
    <w:rsid w:val="000D2B0A"/>
    <w:rsid w:val="000D2D06"/>
    <w:rsid w:val="000D2E7F"/>
    <w:rsid w:val="000D2EA9"/>
    <w:rsid w:val="000D3041"/>
    <w:rsid w:val="000D308A"/>
    <w:rsid w:val="000D3286"/>
    <w:rsid w:val="000D32DD"/>
    <w:rsid w:val="000D32F7"/>
    <w:rsid w:val="000D32FA"/>
    <w:rsid w:val="000D33FF"/>
    <w:rsid w:val="000D344D"/>
    <w:rsid w:val="000D3462"/>
    <w:rsid w:val="000D35C2"/>
    <w:rsid w:val="000D383C"/>
    <w:rsid w:val="000D3B82"/>
    <w:rsid w:val="000D3D05"/>
    <w:rsid w:val="000D3D2F"/>
    <w:rsid w:val="000D3E0E"/>
    <w:rsid w:val="000D404B"/>
    <w:rsid w:val="000D40E7"/>
    <w:rsid w:val="000D4342"/>
    <w:rsid w:val="000D43BB"/>
    <w:rsid w:val="000D4696"/>
    <w:rsid w:val="000D4797"/>
    <w:rsid w:val="000D479F"/>
    <w:rsid w:val="000D48FC"/>
    <w:rsid w:val="000D4940"/>
    <w:rsid w:val="000D4B63"/>
    <w:rsid w:val="000D4C0B"/>
    <w:rsid w:val="000D4D83"/>
    <w:rsid w:val="000D4DD6"/>
    <w:rsid w:val="000D4E14"/>
    <w:rsid w:val="000D4F1E"/>
    <w:rsid w:val="000D4FB4"/>
    <w:rsid w:val="000D5067"/>
    <w:rsid w:val="000D51B3"/>
    <w:rsid w:val="000D51E8"/>
    <w:rsid w:val="000D5555"/>
    <w:rsid w:val="000D568A"/>
    <w:rsid w:val="000D578D"/>
    <w:rsid w:val="000D584F"/>
    <w:rsid w:val="000D59AE"/>
    <w:rsid w:val="000D5BCA"/>
    <w:rsid w:val="000D5BED"/>
    <w:rsid w:val="000D5C0E"/>
    <w:rsid w:val="000D5D5F"/>
    <w:rsid w:val="000D5D85"/>
    <w:rsid w:val="000D5E0E"/>
    <w:rsid w:val="000D5F7F"/>
    <w:rsid w:val="000D6230"/>
    <w:rsid w:val="000D6519"/>
    <w:rsid w:val="000D6748"/>
    <w:rsid w:val="000D67CE"/>
    <w:rsid w:val="000D68A2"/>
    <w:rsid w:val="000D6A6B"/>
    <w:rsid w:val="000D6D50"/>
    <w:rsid w:val="000D6D55"/>
    <w:rsid w:val="000D6EA7"/>
    <w:rsid w:val="000D6EE8"/>
    <w:rsid w:val="000D6FB6"/>
    <w:rsid w:val="000D7107"/>
    <w:rsid w:val="000D7204"/>
    <w:rsid w:val="000D7467"/>
    <w:rsid w:val="000D76BC"/>
    <w:rsid w:val="000D7750"/>
    <w:rsid w:val="000D775E"/>
    <w:rsid w:val="000D7872"/>
    <w:rsid w:val="000D787F"/>
    <w:rsid w:val="000D79C8"/>
    <w:rsid w:val="000D7E82"/>
    <w:rsid w:val="000DD625"/>
    <w:rsid w:val="000DE628"/>
    <w:rsid w:val="000E005E"/>
    <w:rsid w:val="000E00EF"/>
    <w:rsid w:val="000E0197"/>
    <w:rsid w:val="000E0211"/>
    <w:rsid w:val="000E037F"/>
    <w:rsid w:val="000E05B1"/>
    <w:rsid w:val="000E0674"/>
    <w:rsid w:val="000E071E"/>
    <w:rsid w:val="000E0917"/>
    <w:rsid w:val="000E0AA5"/>
    <w:rsid w:val="000E0C83"/>
    <w:rsid w:val="000E0C9A"/>
    <w:rsid w:val="000E0DEE"/>
    <w:rsid w:val="000E0F3C"/>
    <w:rsid w:val="000E12EA"/>
    <w:rsid w:val="000E137B"/>
    <w:rsid w:val="000E1493"/>
    <w:rsid w:val="000E171A"/>
    <w:rsid w:val="000E181D"/>
    <w:rsid w:val="000E18DA"/>
    <w:rsid w:val="000E18DC"/>
    <w:rsid w:val="000E1BFE"/>
    <w:rsid w:val="000E1CD3"/>
    <w:rsid w:val="000E1CD6"/>
    <w:rsid w:val="000E1CF9"/>
    <w:rsid w:val="000E1E9D"/>
    <w:rsid w:val="000E210B"/>
    <w:rsid w:val="000E2303"/>
    <w:rsid w:val="000E230D"/>
    <w:rsid w:val="000E246D"/>
    <w:rsid w:val="000E24F1"/>
    <w:rsid w:val="000E27AA"/>
    <w:rsid w:val="000E2A92"/>
    <w:rsid w:val="000E2BF4"/>
    <w:rsid w:val="000E2C43"/>
    <w:rsid w:val="000E2DD2"/>
    <w:rsid w:val="000E2F28"/>
    <w:rsid w:val="000E2F69"/>
    <w:rsid w:val="000E2FC0"/>
    <w:rsid w:val="000E3065"/>
    <w:rsid w:val="000E3233"/>
    <w:rsid w:val="000E337A"/>
    <w:rsid w:val="000E342D"/>
    <w:rsid w:val="000E34FD"/>
    <w:rsid w:val="000E3755"/>
    <w:rsid w:val="000E3A73"/>
    <w:rsid w:val="000E3AD8"/>
    <w:rsid w:val="000E3AD9"/>
    <w:rsid w:val="000E3C29"/>
    <w:rsid w:val="000E3D9C"/>
    <w:rsid w:val="000E3E3D"/>
    <w:rsid w:val="000E4002"/>
    <w:rsid w:val="000E4259"/>
    <w:rsid w:val="000E4350"/>
    <w:rsid w:val="000E4376"/>
    <w:rsid w:val="000E4408"/>
    <w:rsid w:val="000E4620"/>
    <w:rsid w:val="000E4735"/>
    <w:rsid w:val="000E4B3A"/>
    <w:rsid w:val="000E5347"/>
    <w:rsid w:val="000E53AB"/>
    <w:rsid w:val="000E5673"/>
    <w:rsid w:val="000E5716"/>
    <w:rsid w:val="000E580F"/>
    <w:rsid w:val="000E59ED"/>
    <w:rsid w:val="000E5DF9"/>
    <w:rsid w:val="000E6108"/>
    <w:rsid w:val="000E6195"/>
    <w:rsid w:val="000E628E"/>
    <w:rsid w:val="000E6337"/>
    <w:rsid w:val="000E684B"/>
    <w:rsid w:val="000E6AA2"/>
    <w:rsid w:val="000E6B9B"/>
    <w:rsid w:val="000E6CAB"/>
    <w:rsid w:val="000E6CDC"/>
    <w:rsid w:val="000E6D1E"/>
    <w:rsid w:val="000E6E81"/>
    <w:rsid w:val="000E6EDA"/>
    <w:rsid w:val="000E6F6F"/>
    <w:rsid w:val="000E7030"/>
    <w:rsid w:val="000E70C9"/>
    <w:rsid w:val="000E7251"/>
    <w:rsid w:val="000E72F4"/>
    <w:rsid w:val="000E74F8"/>
    <w:rsid w:val="000E7A79"/>
    <w:rsid w:val="000E7B48"/>
    <w:rsid w:val="000E7B80"/>
    <w:rsid w:val="000E7BE7"/>
    <w:rsid w:val="000E7F04"/>
    <w:rsid w:val="000F02EE"/>
    <w:rsid w:val="000F062E"/>
    <w:rsid w:val="000F06AA"/>
    <w:rsid w:val="000F0783"/>
    <w:rsid w:val="000F0907"/>
    <w:rsid w:val="000F0998"/>
    <w:rsid w:val="000F0A02"/>
    <w:rsid w:val="000F0A91"/>
    <w:rsid w:val="000F0BC5"/>
    <w:rsid w:val="000F0BFD"/>
    <w:rsid w:val="000F0D02"/>
    <w:rsid w:val="000F0DA7"/>
    <w:rsid w:val="000F0E44"/>
    <w:rsid w:val="000F0F5A"/>
    <w:rsid w:val="000F1121"/>
    <w:rsid w:val="000F15B2"/>
    <w:rsid w:val="000F1879"/>
    <w:rsid w:val="000F1944"/>
    <w:rsid w:val="000F19DE"/>
    <w:rsid w:val="000F1AA4"/>
    <w:rsid w:val="000F1B79"/>
    <w:rsid w:val="000F1D83"/>
    <w:rsid w:val="000F1D97"/>
    <w:rsid w:val="000F1F90"/>
    <w:rsid w:val="000F1FE0"/>
    <w:rsid w:val="000F202D"/>
    <w:rsid w:val="000F20D5"/>
    <w:rsid w:val="000F2146"/>
    <w:rsid w:val="000F2156"/>
    <w:rsid w:val="000F25C2"/>
    <w:rsid w:val="000F261E"/>
    <w:rsid w:val="000F27A7"/>
    <w:rsid w:val="000F29C4"/>
    <w:rsid w:val="000F2A04"/>
    <w:rsid w:val="000F2B72"/>
    <w:rsid w:val="000F2E1F"/>
    <w:rsid w:val="000F3005"/>
    <w:rsid w:val="000F342A"/>
    <w:rsid w:val="000F3593"/>
    <w:rsid w:val="000F3629"/>
    <w:rsid w:val="000F3708"/>
    <w:rsid w:val="000F37B0"/>
    <w:rsid w:val="000F385D"/>
    <w:rsid w:val="000F39A3"/>
    <w:rsid w:val="000F3BD2"/>
    <w:rsid w:val="000F3C73"/>
    <w:rsid w:val="000F3E16"/>
    <w:rsid w:val="000F3E6A"/>
    <w:rsid w:val="000F4015"/>
    <w:rsid w:val="000F4253"/>
    <w:rsid w:val="000F42DB"/>
    <w:rsid w:val="000F430C"/>
    <w:rsid w:val="000F4479"/>
    <w:rsid w:val="000F4492"/>
    <w:rsid w:val="000F4595"/>
    <w:rsid w:val="000F471C"/>
    <w:rsid w:val="000F49F3"/>
    <w:rsid w:val="000F4B5A"/>
    <w:rsid w:val="000F4C26"/>
    <w:rsid w:val="000F4CB2"/>
    <w:rsid w:val="000F4D31"/>
    <w:rsid w:val="000F4E44"/>
    <w:rsid w:val="000F4E90"/>
    <w:rsid w:val="000F50A7"/>
    <w:rsid w:val="000F5105"/>
    <w:rsid w:val="000F5210"/>
    <w:rsid w:val="000F53FF"/>
    <w:rsid w:val="000F54EC"/>
    <w:rsid w:val="000F55D6"/>
    <w:rsid w:val="000F5685"/>
    <w:rsid w:val="000F568D"/>
    <w:rsid w:val="000F56AF"/>
    <w:rsid w:val="000F57D2"/>
    <w:rsid w:val="000F5877"/>
    <w:rsid w:val="000F58B2"/>
    <w:rsid w:val="000F5C18"/>
    <w:rsid w:val="000F5CC3"/>
    <w:rsid w:val="000F6022"/>
    <w:rsid w:val="000F61B6"/>
    <w:rsid w:val="000F62DE"/>
    <w:rsid w:val="000F63CF"/>
    <w:rsid w:val="000F6702"/>
    <w:rsid w:val="000F6742"/>
    <w:rsid w:val="000F68B3"/>
    <w:rsid w:val="000F68C3"/>
    <w:rsid w:val="000F68D0"/>
    <w:rsid w:val="000F698E"/>
    <w:rsid w:val="000F6A7B"/>
    <w:rsid w:val="000F6B15"/>
    <w:rsid w:val="000F6B5E"/>
    <w:rsid w:val="000F6E58"/>
    <w:rsid w:val="000F6EE9"/>
    <w:rsid w:val="000F6F85"/>
    <w:rsid w:val="000F7112"/>
    <w:rsid w:val="000F7176"/>
    <w:rsid w:val="000F71F0"/>
    <w:rsid w:val="000F7728"/>
    <w:rsid w:val="000F788E"/>
    <w:rsid w:val="000F7900"/>
    <w:rsid w:val="000F79D2"/>
    <w:rsid w:val="000F79D7"/>
    <w:rsid w:val="000F7C11"/>
    <w:rsid w:val="000F7F86"/>
    <w:rsid w:val="0010001C"/>
    <w:rsid w:val="0010009B"/>
    <w:rsid w:val="001003DA"/>
    <w:rsid w:val="00100D8A"/>
    <w:rsid w:val="00100DFC"/>
    <w:rsid w:val="001010E3"/>
    <w:rsid w:val="001012FC"/>
    <w:rsid w:val="00101333"/>
    <w:rsid w:val="00101580"/>
    <w:rsid w:val="001016D5"/>
    <w:rsid w:val="00101705"/>
    <w:rsid w:val="0010170B"/>
    <w:rsid w:val="0010174C"/>
    <w:rsid w:val="00101AF6"/>
    <w:rsid w:val="00101C20"/>
    <w:rsid w:val="00101C4F"/>
    <w:rsid w:val="00101D28"/>
    <w:rsid w:val="00101D74"/>
    <w:rsid w:val="00101E0C"/>
    <w:rsid w:val="00101FFC"/>
    <w:rsid w:val="001020BB"/>
    <w:rsid w:val="001020CE"/>
    <w:rsid w:val="00102235"/>
    <w:rsid w:val="0010255F"/>
    <w:rsid w:val="0010257C"/>
    <w:rsid w:val="00102697"/>
    <w:rsid w:val="001027AE"/>
    <w:rsid w:val="001027C9"/>
    <w:rsid w:val="00102804"/>
    <w:rsid w:val="00102C9F"/>
    <w:rsid w:val="00102D9E"/>
    <w:rsid w:val="00102FB4"/>
    <w:rsid w:val="0010310A"/>
    <w:rsid w:val="00103205"/>
    <w:rsid w:val="00103303"/>
    <w:rsid w:val="00103379"/>
    <w:rsid w:val="00103400"/>
    <w:rsid w:val="00103577"/>
    <w:rsid w:val="00103B0B"/>
    <w:rsid w:val="00103BFD"/>
    <w:rsid w:val="00103F53"/>
    <w:rsid w:val="00103FC9"/>
    <w:rsid w:val="001041D8"/>
    <w:rsid w:val="001041E3"/>
    <w:rsid w:val="00104262"/>
    <w:rsid w:val="00104277"/>
    <w:rsid w:val="00104323"/>
    <w:rsid w:val="00104357"/>
    <w:rsid w:val="00104425"/>
    <w:rsid w:val="00104576"/>
    <w:rsid w:val="001045DF"/>
    <w:rsid w:val="001047A4"/>
    <w:rsid w:val="0010485D"/>
    <w:rsid w:val="00104B93"/>
    <w:rsid w:val="00104CCF"/>
    <w:rsid w:val="00104DF8"/>
    <w:rsid w:val="00104E50"/>
    <w:rsid w:val="00104E6A"/>
    <w:rsid w:val="00104EE8"/>
    <w:rsid w:val="001051D0"/>
    <w:rsid w:val="0010528E"/>
    <w:rsid w:val="001053B5"/>
    <w:rsid w:val="00105425"/>
    <w:rsid w:val="0010554A"/>
    <w:rsid w:val="00105739"/>
    <w:rsid w:val="00105862"/>
    <w:rsid w:val="00105886"/>
    <w:rsid w:val="00105E16"/>
    <w:rsid w:val="00105ED4"/>
    <w:rsid w:val="00105F3A"/>
    <w:rsid w:val="00105FFE"/>
    <w:rsid w:val="0010616B"/>
    <w:rsid w:val="00106296"/>
    <w:rsid w:val="001062A3"/>
    <w:rsid w:val="00106501"/>
    <w:rsid w:val="00106683"/>
    <w:rsid w:val="00106704"/>
    <w:rsid w:val="001068D2"/>
    <w:rsid w:val="001068E8"/>
    <w:rsid w:val="001069F2"/>
    <w:rsid w:val="00106A8D"/>
    <w:rsid w:val="00106C35"/>
    <w:rsid w:val="00106C42"/>
    <w:rsid w:val="00106F04"/>
    <w:rsid w:val="0010757C"/>
    <w:rsid w:val="001076C8"/>
    <w:rsid w:val="0010791A"/>
    <w:rsid w:val="001079F7"/>
    <w:rsid w:val="00107A6C"/>
    <w:rsid w:val="00107A78"/>
    <w:rsid w:val="0011016F"/>
    <w:rsid w:val="00110240"/>
    <w:rsid w:val="001102CA"/>
    <w:rsid w:val="00110374"/>
    <w:rsid w:val="001103BD"/>
    <w:rsid w:val="0011044F"/>
    <w:rsid w:val="001105EE"/>
    <w:rsid w:val="0011075D"/>
    <w:rsid w:val="00110885"/>
    <w:rsid w:val="001108A4"/>
    <w:rsid w:val="0011093C"/>
    <w:rsid w:val="001109CA"/>
    <w:rsid w:val="001109CC"/>
    <w:rsid w:val="00110ACC"/>
    <w:rsid w:val="00110C7E"/>
    <w:rsid w:val="00110D6E"/>
    <w:rsid w:val="00110DDC"/>
    <w:rsid w:val="00110EF3"/>
    <w:rsid w:val="00110F06"/>
    <w:rsid w:val="00111197"/>
    <w:rsid w:val="00111208"/>
    <w:rsid w:val="001112C5"/>
    <w:rsid w:val="00111435"/>
    <w:rsid w:val="001115E4"/>
    <w:rsid w:val="001115FE"/>
    <w:rsid w:val="00111743"/>
    <w:rsid w:val="001117DA"/>
    <w:rsid w:val="00111808"/>
    <w:rsid w:val="00111939"/>
    <w:rsid w:val="001119EA"/>
    <w:rsid w:val="001119FB"/>
    <w:rsid w:val="00111BDB"/>
    <w:rsid w:val="00111E92"/>
    <w:rsid w:val="00112220"/>
    <w:rsid w:val="001123AA"/>
    <w:rsid w:val="0011244F"/>
    <w:rsid w:val="001126F9"/>
    <w:rsid w:val="00112734"/>
    <w:rsid w:val="0011275D"/>
    <w:rsid w:val="00112781"/>
    <w:rsid w:val="001127C4"/>
    <w:rsid w:val="00112821"/>
    <w:rsid w:val="0011283F"/>
    <w:rsid w:val="00112985"/>
    <w:rsid w:val="001129AE"/>
    <w:rsid w:val="00112ADA"/>
    <w:rsid w:val="00112CA8"/>
    <w:rsid w:val="00112CD8"/>
    <w:rsid w:val="001130EC"/>
    <w:rsid w:val="001130F2"/>
    <w:rsid w:val="001131D7"/>
    <w:rsid w:val="0011339F"/>
    <w:rsid w:val="001135F5"/>
    <w:rsid w:val="001137A2"/>
    <w:rsid w:val="00113829"/>
    <w:rsid w:val="00113961"/>
    <w:rsid w:val="00113ABF"/>
    <w:rsid w:val="00113B8F"/>
    <w:rsid w:val="00113C12"/>
    <w:rsid w:val="00113EC8"/>
    <w:rsid w:val="00113ED9"/>
    <w:rsid w:val="0011409D"/>
    <w:rsid w:val="0011435A"/>
    <w:rsid w:val="001143A3"/>
    <w:rsid w:val="001144A8"/>
    <w:rsid w:val="001144F4"/>
    <w:rsid w:val="0011468F"/>
    <w:rsid w:val="0011482F"/>
    <w:rsid w:val="00114D1D"/>
    <w:rsid w:val="00114D2B"/>
    <w:rsid w:val="00114D51"/>
    <w:rsid w:val="00114E96"/>
    <w:rsid w:val="00115133"/>
    <w:rsid w:val="0011523C"/>
    <w:rsid w:val="001152C7"/>
    <w:rsid w:val="00115623"/>
    <w:rsid w:val="001156FF"/>
    <w:rsid w:val="00115734"/>
    <w:rsid w:val="001157B4"/>
    <w:rsid w:val="001157FB"/>
    <w:rsid w:val="001158AE"/>
    <w:rsid w:val="00115906"/>
    <w:rsid w:val="00115917"/>
    <w:rsid w:val="001159D8"/>
    <w:rsid w:val="00115AD7"/>
    <w:rsid w:val="00115BC2"/>
    <w:rsid w:val="00115C88"/>
    <w:rsid w:val="00115CD2"/>
    <w:rsid w:val="00115F89"/>
    <w:rsid w:val="00115FED"/>
    <w:rsid w:val="0011601C"/>
    <w:rsid w:val="00116032"/>
    <w:rsid w:val="001161EF"/>
    <w:rsid w:val="0011627D"/>
    <w:rsid w:val="0011639C"/>
    <w:rsid w:val="0011644A"/>
    <w:rsid w:val="001165FA"/>
    <w:rsid w:val="001168EC"/>
    <w:rsid w:val="00116B8E"/>
    <w:rsid w:val="00116DF4"/>
    <w:rsid w:val="00116E1C"/>
    <w:rsid w:val="00116EE4"/>
    <w:rsid w:val="001170C8"/>
    <w:rsid w:val="0011731B"/>
    <w:rsid w:val="00117332"/>
    <w:rsid w:val="001173FD"/>
    <w:rsid w:val="0011746D"/>
    <w:rsid w:val="00117761"/>
    <w:rsid w:val="0011784B"/>
    <w:rsid w:val="0011787E"/>
    <w:rsid w:val="00117977"/>
    <w:rsid w:val="00117C4D"/>
    <w:rsid w:val="00117C80"/>
    <w:rsid w:val="00117D87"/>
    <w:rsid w:val="00117DBB"/>
    <w:rsid w:val="00117E4E"/>
    <w:rsid w:val="00117F30"/>
    <w:rsid w:val="0012015C"/>
    <w:rsid w:val="00120197"/>
    <w:rsid w:val="001201A0"/>
    <w:rsid w:val="00120224"/>
    <w:rsid w:val="0012023D"/>
    <w:rsid w:val="0012031D"/>
    <w:rsid w:val="0012040B"/>
    <w:rsid w:val="001204DD"/>
    <w:rsid w:val="001206B5"/>
    <w:rsid w:val="001206C9"/>
    <w:rsid w:val="00120880"/>
    <w:rsid w:val="00120986"/>
    <w:rsid w:val="001209B1"/>
    <w:rsid w:val="0012111D"/>
    <w:rsid w:val="0012116F"/>
    <w:rsid w:val="00121192"/>
    <w:rsid w:val="00121306"/>
    <w:rsid w:val="001213AF"/>
    <w:rsid w:val="0012151E"/>
    <w:rsid w:val="00121555"/>
    <w:rsid w:val="00121737"/>
    <w:rsid w:val="001217F0"/>
    <w:rsid w:val="0012186E"/>
    <w:rsid w:val="00121A66"/>
    <w:rsid w:val="00121C1F"/>
    <w:rsid w:val="00121DBD"/>
    <w:rsid w:val="00121E87"/>
    <w:rsid w:val="00121F9A"/>
    <w:rsid w:val="00122019"/>
    <w:rsid w:val="0012204C"/>
    <w:rsid w:val="00122071"/>
    <w:rsid w:val="00122105"/>
    <w:rsid w:val="00122153"/>
    <w:rsid w:val="0012228A"/>
    <w:rsid w:val="001223C5"/>
    <w:rsid w:val="001223D9"/>
    <w:rsid w:val="0012267D"/>
    <w:rsid w:val="00122839"/>
    <w:rsid w:val="001229A2"/>
    <w:rsid w:val="001229AF"/>
    <w:rsid w:val="00122ED9"/>
    <w:rsid w:val="00122F88"/>
    <w:rsid w:val="00122FE3"/>
    <w:rsid w:val="001234A9"/>
    <w:rsid w:val="001234BA"/>
    <w:rsid w:val="001235F7"/>
    <w:rsid w:val="0012372A"/>
    <w:rsid w:val="001237AC"/>
    <w:rsid w:val="00123BFD"/>
    <w:rsid w:val="00123CD8"/>
    <w:rsid w:val="00123FC9"/>
    <w:rsid w:val="001240A5"/>
    <w:rsid w:val="001240F7"/>
    <w:rsid w:val="00124209"/>
    <w:rsid w:val="0012447B"/>
    <w:rsid w:val="00124714"/>
    <w:rsid w:val="001247C1"/>
    <w:rsid w:val="00124ADD"/>
    <w:rsid w:val="00124B04"/>
    <w:rsid w:val="00124D21"/>
    <w:rsid w:val="00124E12"/>
    <w:rsid w:val="00124E75"/>
    <w:rsid w:val="00124F94"/>
    <w:rsid w:val="00124FB6"/>
    <w:rsid w:val="0012505B"/>
    <w:rsid w:val="0012520F"/>
    <w:rsid w:val="001252B0"/>
    <w:rsid w:val="00125319"/>
    <w:rsid w:val="001257E0"/>
    <w:rsid w:val="00125996"/>
    <w:rsid w:val="001259BF"/>
    <w:rsid w:val="00125A83"/>
    <w:rsid w:val="00125AB8"/>
    <w:rsid w:val="00125BD8"/>
    <w:rsid w:val="00125BDD"/>
    <w:rsid w:val="001261B1"/>
    <w:rsid w:val="001261E1"/>
    <w:rsid w:val="00126311"/>
    <w:rsid w:val="00126370"/>
    <w:rsid w:val="00126423"/>
    <w:rsid w:val="001265CE"/>
    <w:rsid w:val="00126672"/>
    <w:rsid w:val="0012673D"/>
    <w:rsid w:val="0012679C"/>
    <w:rsid w:val="001267E7"/>
    <w:rsid w:val="00126939"/>
    <w:rsid w:val="00126954"/>
    <w:rsid w:val="001269A8"/>
    <w:rsid w:val="001269B8"/>
    <w:rsid w:val="00126A21"/>
    <w:rsid w:val="00126B7F"/>
    <w:rsid w:val="00126D3A"/>
    <w:rsid w:val="00126F59"/>
    <w:rsid w:val="00126FF4"/>
    <w:rsid w:val="00127099"/>
    <w:rsid w:val="001271C2"/>
    <w:rsid w:val="001271E7"/>
    <w:rsid w:val="001273E7"/>
    <w:rsid w:val="001275DE"/>
    <w:rsid w:val="001279E5"/>
    <w:rsid w:val="00127A56"/>
    <w:rsid w:val="00127C1B"/>
    <w:rsid w:val="00127E68"/>
    <w:rsid w:val="0013007E"/>
    <w:rsid w:val="00130113"/>
    <w:rsid w:val="001301CA"/>
    <w:rsid w:val="0013034B"/>
    <w:rsid w:val="001304B8"/>
    <w:rsid w:val="001305DF"/>
    <w:rsid w:val="001306FB"/>
    <w:rsid w:val="001308FC"/>
    <w:rsid w:val="0013097D"/>
    <w:rsid w:val="00130B1F"/>
    <w:rsid w:val="00130C84"/>
    <w:rsid w:val="00130C9F"/>
    <w:rsid w:val="00130E7E"/>
    <w:rsid w:val="00131041"/>
    <w:rsid w:val="0013107A"/>
    <w:rsid w:val="001311D8"/>
    <w:rsid w:val="001311DF"/>
    <w:rsid w:val="0013173D"/>
    <w:rsid w:val="001318FE"/>
    <w:rsid w:val="001319DB"/>
    <w:rsid w:val="00131AC9"/>
    <w:rsid w:val="00131D51"/>
    <w:rsid w:val="00131E6A"/>
    <w:rsid w:val="00131F69"/>
    <w:rsid w:val="00131FEB"/>
    <w:rsid w:val="00132027"/>
    <w:rsid w:val="00132375"/>
    <w:rsid w:val="0013239C"/>
    <w:rsid w:val="001323D3"/>
    <w:rsid w:val="001323F3"/>
    <w:rsid w:val="0013243F"/>
    <w:rsid w:val="0013245D"/>
    <w:rsid w:val="001326CE"/>
    <w:rsid w:val="0013276F"/>
    <w:rsid w:val="001327DA"/>
    <w:rsid w:val="00132830"/>
    <w:rsid w:val="00132B71"/>
    <w:rsid w:val="0013305D"/>
    <w:rsid w:val="001331B4"/>
    <w:rsid w:val="001331DC"/>
    <w:rsid w:val="001332E2"/>
    <w:rsid w:val="00133338"/>
    <w:rsid w:val="001336FE"/>
    <w:rsid w:val="001337A5"/>
    <w:rsid w:val="00133987"/>
    <w:rsid w:val="00133A5E"/>
    <w:rsid w:val="00133A66"/>
    <w:rsid w:val="00133CD4"/>
    <w:rsid w:val="00133FCA"/>
    <w:rsid w:val="00134254"/>
    <w:rsid w:val="0013427A"/>
    <w:rsid w:val="001345A8"/>
    <w:rsid w:val="001345F0"/>
    <w:rsid w:val="00134633"/>
    <w:rsid w:val="00134792"/>
    <w:rsid w:val="00134834"/>
    <w:rsid w:val="001348EB"/>
    <w:rsid w:val="001348FE"/>
    <w:rsid w:val="00134919"/>
    <w:rsid w:val="00134970"/>
    <w:rsid w:val="001349EA"/>
    <w:rsid w:val="00134AFE"/>
    <w:rsid w:val="00134B36"/>
    <w:rsid w:val="00134B70"/>
    <w:rsid w:val="00134D55"/>
    <w:rsid w:val="00134F7D"/>
    <w:rsid w:val="00135016"/>
    <w:rsid w:val="00135193"/>
    <w:rsid w:val="001351F9"/>
    <w:rsid w:val="00135390"/>
    <w:rsid w:val="00135397"/>
    <w:rsid w:val="00135A62"/>
    <w:rsid w:val="00135CD9"/>
    <w:rsid w:val="00136073"/>
    <w:rsid w:val="001360F3"/>
    <w:rsid w:val="00136185"/>
    <w:rsid w:val="001361F2"/>
    <w:rsid w:val="0013624E"/>
    <w:rsid w:val="001362A1"/>
    <w:rsid w:val="001362C2"/>
    <w:rsid w:val="00136391"/>
    <w:rsid w:val="0013662B"/>
    <w:rsid w:val="00136684"/>
    <w:rsid w:val="0013678C"/>
    <w:rsid w:val="001367C2"/>
    <w:rsid w:val="0013680A"/>
    <w:rsid w:val="00136955"/>
    <w:rsid w:val="00136A88"/>
    <w:rsid w:val="00136E19"/>
    <w:rsid w:val="001371B2"/>
    <w:rsid w:val="001371D3"/>
    <w:rsid w:val="0013720D"/>
    <w:rsid w:val="00137281"/>
    <w:rsid w:val="001373F7"/>
    <w:rsid w:val="0013744C"/>
    <w:rsid w:val="001375C7"/>
    <w:rsid w:val="00137620"/>
    <w:rsid w:val="00137781"/>
    <w:rsid w:val="001377ED"/>
    <w:rsid w:val="00137829"/>
    <w:rsid w:val="00137AB9"/>
    <w:rsid w:val="00137AE9"/>
    <w:rsid w:val="00137BCB"/>
    <w:rsid w:val="00137C84"/>
    <w:rsid w:val="00137CC7"/>
    <w:rsid w:val="00137D14"/>
    <w:rsid w:val="00137D68"/>
    <w:rsid w:val="00137D78"/>
    <w:rsid w:val="00137DB5"/>
    <w:rsid w:val="00137DD6"/>
    <w:rsid w:val="00137E0B"/>
    <w:rsid w:val="00140062"/>
    <w:rsid w:val="0014007B"/>
    <w:rsid w:val="00140186"/>
    <w:rsid w:val="001401DC"/>
    <w:rsid w:val="00140235"/>
    <w:rsid w:val="00140332"/>
    <w:rsid w:val="00140577"/>
    <w:rsid w:val="0014060C"/>
    <w:rsid w:val="0014073C"/>
    <w:rsid w:val="00140915"/>
    <w:rsid w:val="00140967"/>
    <w:rsid w:val="001409A0"/>
    <w:rsid w:val="00140A3B"/>
    <w:rsid w:val="00140E19"/>
    <w:rsid w:val="001410F6"/>
    <w:rsid w:val="001412EC"/>
    <w:rsid w:val="0014133A"/>
    <w:rsid w:val="001413B6"/>
    <w:rsid w:val="0014143C"/>
    <w:rsid w:val="00141468"/>
    <w:rsid w:val="0014150E"/>
    <w:rsid w:val="001415A7"/>
    <w:rsid w:val="00141687"/>
    <w:rsid w:val="0014179D"/>
    <w:rsid w:val="001419CD"/>
    <w:rsid w:val="00141B64"/>
    <w:rsid w:val="00141C3E"/>
    <w:rsid w:val="00141C8B"/>
    <w:rsid w:val="00141C9D"/>
    <w:rsid w:val="00141D0F"/>
    <w:rsid w:val="00141DD1"/>
    <w:rsid w:val="00141E40"/>
    <w:rsid w:val="00141E45"/>
    <w:rsid w:val="00141F08"/>
    <w:rsid w:val="00141F7E"/>
    <w:rsid w:val="00141FF2"/>
    <w:rsid w:val="001420FA"/>
    <w:rsid w:val="001423B5"/>
    <w:rsid w:val="001424A0"/>
    <w:rsid w:val="00142506"/>
    <w:rsid w:val="00142552"/>
    <w:rsid w:val="001426BD"/>
    <w:rsid w:val="00142877"/>
    <w:rsid w:val="0014287A"/>
    <w:rsid w:val="001429D5"/>
    <w:rsid w:val="00142D0B"/>
    <w:rsid w:val="00142DCA"/>
    <w:rsid w:val="00142DE2"/>
    <w:rsid w:val="00142DF8"/>
    <w:rsid w:val="001430E7"/>
    <w:rsid w:val="001433F0"/>
    <w:rsid w:val="0014349C"/>
    <w:rsid w:val="0014376D"/>
    <w:rsid w:val="00143801"/>
    <w:rsid w:val="0014380C"/>
    <w:rsid w:val="001439F8"/>
    <w:rsid w:val="00143CA5"/>
    <w:rsid w:val="00143EBE"/>
    <w:rsid w:val="00143EEB"/>
    <w:rsid w:val="00143F09"/>
    <w:rsid w:val="00144388"/>
    <w:rsid w:val="00144619"/>
    <w:rsid w:val="00144650"/>
    <w:rsid w:val="00144AF5"/>
    <w:rsid w:val="00144B5F"/>
    <w:rsid w:val="00144C4B"/>
    <w:rsid w:val="00144C6A"/>
    <w:rsid w:val="00144C87"/>
    <w:rsid w:val="00144E19"/>
    <w:rsid w:val="00144F04"/>
    <w:rsid w:val="00144F48"/>
    <w:rsid w:val="00144F53"/>
    <w:rsid w:val="00144FB3"/>
    <w:rsid w:val="001450F1"/>
    <w:rsid w:val="00145424"/>
    <w:rsid w:val="001454D0"/>
    <w:rsid w:val="0014561F"/>
    <w:rsid w:val="001457F5"/>
    <w:rsid w:val="0014580F"/>
    <w:rsid w:val="00145AA8"/>
    <w:rsid w:val="00145B5E"/>
    <w:rsid w:val="00145D8C"/>
    <w:rsid w:val="00145F08"/>
    <w:rsid w:val="00145F1D"/>
    <w:rsid w:val="001460DC"/>
    <w:rsid w:val="001462EA"/>
    <w:rsid w:val="001463E0"/>
    <w:rsid w:val="0014640A"/>
    <w:rsid w:val="001467B1"/>
    <w:rsid w:val="001468E5"/>
    <w:rsid w:val="001470D1"/>
    <w:rsid w:val="00147200"/>
    <w:rsid w:val="0014749C"/>
    <w:rsid w:val="001474BB"/>
    <w:rsid w:val="001474E2"/>
    <w:rsid w:val="00147617"/>
    <w:rsid w:val="00147829"/>
    <w:rsid w:val="00147A7B"/>
    <w:rsid w:val="00147BBA"/>
    <w:rsid w:val="00147BE5"/>
    <w:rsid w:val="00147C31"/>
    <w:rsid w:val="00147C6F"/>
    <w:rsid w:val="00147E85"/>
    <w:rsid w:val="00147EFB"/>
    <w:rsid w:val="00150175"/>
    <w:rsid w:val="0015017B"/>
    <w:rsid w:val="001502C8"/>
    <w:rsid w:val="001502D8"/>
    <w:rsid w:val="00150785"/>
    <w:rsid w:val="00150855"/>
    <w:rsid w:val="00150867"/>
    <w:rsid w:val="00150A4C"/>
    <w:rsid w:val="00150BBE"/>
    <w:rsid w:val="00150F0B"/>
    <w:rsid w:val="00150F2C"/>
    <w:rsid w:val="00151011"/>
    <w:rsid w:val="0015111A"/>
    <w:rsid w:val="00151224"/>
    <w:rsid w:val="0015130F"/>
    <w:rsid w:val="00151374"/>
    <w:rsid w:val="00151391"/>
    <w:rsid w:val="00151489"/>
    <w:rsid w:val="00151788"/>
    <w:rsid w:val="00151876"/>
    <w:rsid w:val="00151929"/>
    <w:rsid w:val="00151931"/>
    <w:rsid w:val="00151A64"/>
    <w:rsid w:val="00151B47"/>
    <w:rsid w:val="00151E0D"/>
    <w:rsid w:val="00151E8D"/>
    <w:rsid w:val="00151EF8"/>
    <w:rsid w:val="00152209"/>
    <w:rsid w:val="00152258"/>
    <w:rsid w:val="0015258E"/>
    <w:rsid w:val="00152608"/>
    <w:rsid w:val="00152928"/>
    <w:rsid w:val="00152A81"/>
    <w:rsid w:val="00152BB6"/>
    <w:rsid w:val="00152D43"/>
    <w:rsid w:val="00152E06"/>
    <w:rsid w:val="00152ED9"/>
    <w:rsid w:val="00152F7F"/>
    <w:rsid w:val="00152F81"/>
    <w:rsid w:val="00153026"/>
    <w:rsid w:val="001531BD"/>
    <w:rsid w:val="0015320A"/>
    <w:rsid w:val="0015321C"/>
    <w:rsid w:val="001532BA"/>
    <w:rsid w:val="00153303"/>
    <w:rsid w:val="00153395"/>
    <w:rsid w:val="001533C2"/>
    <w:rsid w:val="001533DB"/>
    <w:rsid w:val="001533E8"/>
    <w:rsid w:val="00153542"/>
    <w:rsid w:val="001535F1"/>
    <w:rsid w:val="001537E8"/>
    <w:rsid w:val="00153932"/>
    <w:rsid w:val="001539D2"/>
    <w:rsid w:val="00153B4F"/>
    <w:rsid w:val="00153D21"/>
    <w:rsid w:val="00153E03"/>
    <w:rsid w:val="00153F0E"/>
    <w:rsid w:val="00153FED"/>
    <w:rsid w:val="0015416A"/>
    <w:rsid w:val="0015439A"/>
    <w:rsid w:val="001544ED"/>
    <w:rsid w:val="0015457A"/>
    <w:rsid w:val="00154667"/>
    <w:rsid w:val="00154AAB"/>
    <w:rsid w:val="00154B1D"/>
    <w:rsid w:val="00154CA7"/>
    <w:rsid w:val="00154F81"/>
    <w:rsid w:val="00155238"/>
    <w:rsid w:val="001553E0"/>
    <w:rsid w:val="001553FA"/>
    <w:rsid w:val="00155477"/>
    <w:rsid w:val="0015548D"/>
    <w:rsid w:val="00155641"/>
    <w:rsid w:val="001556A3"/>
    <w:rsid w:val="001556E5"/>
    <w:rsid w:val="001556E6"/>
    <w:rsid w:val="001558FC"/>
    <w:rsid w:val="0015596D"/>
    <w:rsid w:val="00155B3F"/>
    <w:rsid w:val="00155BFD"/>
    <w:rsid w:val="00155C67"/>
    <w:rsid w:val="00155CCF"/>
    <w:rsid w:val="00155CD9"/>
    <w:rsid w:val="00155DF2"/>
    <w:rsid w:val="00155FF7"/>
    <w:rsid w:val="0015601A"/>
    <w:rsid w:val="001560CE"/>
    <w:rsid w:val="00156118"/>
    <w:rsid w:val="00156391"/>
    <w:rsid w:val="00156393"/>
    <w:rsid w:val="00156578"/>
    <w:rsid w:val="00156624"/>
    <w:rsid w:val="0015666C"/>
    <w:rsid w:val="00156717"/>
    <w:rsid w:val="001567A0"/>
    <w:rsid w:val="001567F1"/>
    <w:rsid w:val="001568EB"/>
    <w:rsid w:val="00156960"/>
    <w:rsid w:val="00156ABA"/>
    <w:rsid w:val="00156C3D"/>
    <w:rsid w:val="00156DB0"/>
    <w:rsid w:val="00156F91"/>
    <w:rsid w:val="00156F9F"/>
    <w:rsid w:val="00157390"/>
    <w:rsid w:val="0015739F"/>
    <w:rsid w:val="001574CD"/>
    <w:rsid w:val="0015750E"/>
    <w:rsid w:val="001576C4"/>
    <w:rsid w:val="00157887"/>
    <w:rsid w:val="00157979"/>
    <w:rsid w:val="00157A70"/>
    <w:rsid w:val="00157C16"/>
    <w:rsid w:val="00157C60"/>
    <w:rsid w:val="00157D1F"/>
    <w:rsid w:val="00157E5E"/>
    <w:rsid w:val="00157F83"/>
    <w:rsid w:val="00157F84"/>
    <w:rsid w:val="00157FE0"/>
    <w:rsid w:val="0016014A"/>
    <w:rsid w:val="001601B0"/>
    <w:rsid w:val="001604BD"/>
    <w:rsid w:val="00160639"/>
    <w:rsid w:val="00160838"/>
    <w:rsid w:val="0016097A"/>
    <w:rsid w:val="00160998"/>
    <w:rsid w:val="001609D8"/>
    <w:rsid w:val="00160A09"/>
    <w:rsid w:val="00160A65"/>
    <w:rsid w:val="00160B1D"/>
    <w:rsid w:val="00160B3F"/>
    <w:rsid w:val="00160BF0"/>
    <w:rsid w:val="00160BF6"/>
    <w:rsid w:val="00160C6B"/>
    <w:rsid w:val="00160CD6"/>
    <w:rsid w:val="00160E07"/>
    <w:rsid w:val="00160F5F"/>
    <w:rsid w:val="00160FB2"/>
    <w:rsid w:val="00161262"/>
    <w:rsid w:val="001613B9"/>
    <w:rsid w:val="00161439"/>
    <w:rsid w:val="001614F0"/>
    <w:rsid w:val="001616E2"/>
    <w:rsid w:val="0016176C"/>
    <w:rsid w:val="001617A2"/>
    <w:rsid w:val="001617DE"/>
    <w:rsid w:val="00161802"/>
    <w:rsid w:val="0016180C"/>
    <w:rsid w:val="0016197D"/>
    <w:rsid w:val="001619F2"/>
    <w:rsid w:val="00161BF0"/>
    <w:rsid w:val="00161CBE"/>
    <w:rsid w:val="00161CD6"/>
    <w:rsid w:val="00161D9F"/>
    <w:rsid w:val="00161DC4"/>
    <w:rsid w:val="00161E52"/>
    <w:rsid w:val="00161E87"/>
    <w:rsid w:val="00161F3D"/>
    <w:rsid w:val="0016213C"/>
    <w:rsid w:val="001621FA"/>
    <w:rsid w:val="001622BE"/>
    <w:rsid w:val="00162308"/>
    <w:rsid w:val="00162608"/>
    <w:rsid w:val="00162B5F"/>
    <w:rsid w:val="00162DDC"/>
    <w:rsid w:val="00162E83"/>
    <w:rsid w:val="0016316A"/>
    <w:rsid w:val="00163454"/>
    <w:rsid w:val="001634A3"/>
    <w:rsid w:val="00163539"/>
    <w:rsid w:val="001635E2"/>
    <w:rsid w:val="0016381F"/>
    <w:rsid w:val="00163ABF"/>
    <w:rsid w:val="00163B88"/>
    <w:rsid w:val="00163BF8"/>
    <w:rsid w:val="00163C65"/>
    <w:rsid w:val="00163D1D"/>
    <w:rsid w:val="00163EFC"/>
    <w:rsid w:val="00163FDB"/>
    <w:rsid w:val="00164008"/>
    <w:rsid w:val="00164171"/>
    <w:rsid w:val="0016434A"/>
    <w:rsid w:val="0016454A"/>
    <w:rsid w:val="0016465A"/>
    <w:rsid w:val="00164796"/>
    <w:rsid w:val="0016488B"/>
    <w:rsid w:val="001649E8"/>
    <w:rsid w:val="00164A54"/>
    <w:rsid w:val="00164A89"/>
    <w:rsid w:val="00164E58"/>
    <w:rsid w:val="00164E6A"/>
    <w:rsid w:val="00165033"/>
    <w:rsid w:val="00165111"/>
    <w:rsid w:val="00165130"/>
    <w:rsid w:val="001651C5"/>
    <w:rsid w:val="0016536B"/>
    <w:rsid w:val="001653A7"/>
    <w:rsid w:val="001654EF"/>
    <w:rsid w:val="001655F9"/>
    <w:rsid w:val="00165926"/>
    <w:rsid w:val="001659E4"/>
    <w:rsid w:val="00165B5A"/>
    <w:rsid w:val="00165B76"/>
    <w:rsid w:val="00165BCF"/>
    <w:rsid w:val="00165BF0"/>
    <w:rsid w:val="00165C1D"/>
    <w:rsid w:val="00165D84"/>
    <w:rsid w:val="00165DF8"/>
    <w:rsid w:val="00165E47"/>
    <w:rsid w:val="00165F13"/>
    <w:rsid w:val="00165F23"/>
    <w:rsid w:val="00166181"/>
    <w:rsid w:val="001661EA"/>
    <w:rsid w:val="001663B4"/>
    <w:rsid w:val="001663C5"/>
    <w:rsid w:val="001665A1"/>
    <w:rsid w:val="001665B3"/>
    <w:rsid w:val="001665EB"/>
    <w:rsid w:val="00166718"/>
    <w:rsid w:val="00166BC1"/>
    <w:rsid w:val="00166EAC"/>
    <w:rsid w:val="00166ED4"/>
    <w:rsid w:val="001670EA"/>
    <w:rsid w:val="001670EC"/>
    <w:rsid w:val="001671A8"/>
    <w:rsid w:val="001671CD"/>
    <w:rsid w:val="001674A0"/>
    <w:rsid w:val="00167536"/>
    <w:rsid w:val="0016775C"/>
    <w:rsid w:val="0016775F"/>
    <w:rsid w:val="0016778E"/>
    <w:rsid w:val="001677D5"/>
    <w:rsid w:val="00167902"/>
    <w:rsid w:val="00167BEC"/>
    <w:rsid w:val="00167C47"/>
    <w:rsid w:val="00167CC7"/>
    <w:rsid w:val="00167D68"/>
    <w:rsid w:val="00167FBA"/>
    <w:rsid w:val="0017003B"/>
    <w:rsid w:val="00170217"/>
    <w:rsid w:val="00170376"/>
    <w:rsid w:val="001705B7"/>
    <w:rsid w:val="0017075B"/>
    <w:rsid w:val="001707DC"/>
    <w:rsid w:val="0017088B"/>
    <w:rsid w:val="00170910"/>
    <w:rsid w:val="00170A50"/>
    <w:rsid w:val="00170AFE"/>
    <w:rsid w:val="00170ECC"/>
    <w:rsid w:val="00170F82"/>
    <w:rsid w:val="00171306"/>
    <w:rsid w:val="00171369"/>
    <w:rsid w:val="00171399"/>
    <w:rsid w:val="00171460"/>
    <w:rsid w:val="0017147B"/>
    <w:rsid w:val="0017178D"/>
    <w:rsid w:val="00171B6B"/>
    <w:rsid w:val="00171C70"/>
    <w:rsid w:val="00171CE2"/>
    <w:rsid w:val="00171DD4"/>
    <w:rsid w:val="0017206E"/>
    <w:rsid w:val="00172190"/>
    <w:rsid w:val="001721F8"/>
    <w:rsid w:val="00172653"/>
    <w:rsid w:val="001726A0"/>
    <w:rsid w:val="001728DD"/>
    <w:rsid w:val="00172A32"/>
    <w:rsid w:val="00172A9F"/>
    <w:rsid w:val="00172AA0"/>
    <w:rsid w:val="00172AE8"/>
    <w:rsid w:val="00172C70"/>
    <w:rsid w:val="00172CD3"/>
    <w:rsid w:val="00172D0E"/>
    <w:rsid w:val="00172D13"/>
    <w:rsid w:val="00172D79"/>
    <w:rsid w:val="00172D9D"/>
    <w:rsid w:val="00172DAE"/>
    <w:rsid w:val="00173161"/>
    <w:rsid w:val="001731AD"/>
    <w:rsid w:val="00173211"/>
    <w:rsid w:val="00173217"/>
    <w:rsid w:val="0017334B"/>
    <w:rsid w:val="0017339B"/>
    <w:rsid w:val="00173460"/>
    <w:rsid w:val="00173712"/>
    <w:rsid w:val="00173833"/>
    <w:rsid w:val="00173A06"/>
    <w:rsid w:val="00173AEA"/>
    <w:rsid w:val="00173BAB"/>
    <w:rsid w:val="00173BF2"/>
    <w:rsid w:val="00173C43"/>
    <w:rsid w:val="00173C90"/>
    <w:rsid w:val="00173CA1"/>
    <w:rsid w:val="00173E6E"/>
    <w:rsid w:val="0017404D"/>
    <w:rsid w:val="00174082"/>
    <w:rsid w:val="00174097"/>
    <w:rsid w:val="001740B8"/>
    <w:rsid w:val="00174201"/>
    <w:rsid w:val="0017421B"/>
    <w:rsid w:val="00174441"/>
    <w:rsid w:val="001744AB"/>
    <w:rsid w:val="00174722"/>
    <w:rsid w:val="00174B66"/>
    <w:rsid w:val="00174B88"/>
    <w:rsid w:val="00174FFD"/>
    <w:rsid w:val="0017533C"/>
    <w:rsid w:val="0017556D"/>
    <w:rsid w:val="00175579"/>
    <w:rsid w:val="0017559D"/>
    <w:rsid w:val="001758BF"/>
    <w:rsid w:val="001759CA"/>
    <w:rsid w:val="00175CDC"/>
    <w:rsid w:val="00175F0B"/>
    <w:rsid w:val="00175F92"/>
    <w:rsid w:val="00175FB9"/>
    <w:rsid w:val="00176271"/>
    <w:rsid w:val="00176276"/>
    <w:rsid w:val="0017630E"/>
    <w:rsid w:val="0017662C"/>
    <w:rsid w:val="00176635"/>
    <w:rsid w:val="0017693F"/>
    <w:rsid w:val="00176EF5"/>
    <w:rsid w:val="00176F36"/>
    <w:rsid w:val="00177007"/>
    <w:rsid w:val="00177131"/>
    <w:rsid w:val="0017726A"/>
    <w:rsid w:val="001773E8"/>
    <w:rsid w:val="0017780D"/>
    <w:rsid w:val="00177D06"/>
    <w:rsid w:val="00177DD3"/>
    <w:rsid w:val="00177FF3"/>
    <w:rsid w:val="0018006A"/>
    <w:rsid w:val="0018008F"/>
    <w:rsid w:val="00180278"/>
    <w:rsid w:val="001802CC"/>
    <w:rsid w:val="00180376"/>
    <w:rsid w:val="0018039D"/>
    <w:rsid w:val="00180468"/>
    <w:rsid w:val="00180503"/>
    <w:rsid w:val="001805EC"/>
    <w:rsid w:val="00180660"/>
    <w:rsid w:val="001806F9"/>
    <w:rsid w:val="0018073B"/>
    <w:rsid w:val="00180777"/>
    <w:rsid w:val="001807F2"/>
    <w:rsid w:val="00180A8C"/>
    <w:rsid w:val="00180B28"/>
    <w:rsid w:val="00180E18"/>
    <w:rsid w:val="00180E58"/>
    <w:rsid w:val="00180E69"/>
    <w:rsid w:val="00180F84"/>
    <w:rsid w:val="00181004"/>
    <w:rsid w:val="0018126B"/>
    <w:rsid w:val="0018127F"/>
    <w:rsid w:val="001813F7"/>
    <w:rsid w:val="00181418"/>
    <w:rsid w:val="00181575"/>
    <w:rsid w:val="0018183B"/>
    <w:rsid w:val="001818A7"/>
    <w:rsid w:val="001819D3"/>
    <w:rsid w:val="00181A5F"/>
    <w:rsid w:val="00181B73"/>
    <w:rsid w:val="00181BE4"/>
    <w:rsid w:val="00181CC1"/>
    <w:rsid w:val="00181D1B"/>
    <w:rsid w:val="00181EF9"/>
    <w:rsid w:val="001821FD"/>
    <w:rsid w:val="0018229B"/>
    <w:rsid w:val="00182313"/>
    <w:rsid w:val="001823CB"/>
    <w:rsid w:val="001823D9"/>
    <w:rsid w:val="001825BE"/>
    <w:rsid w:val="00182695"/>
    <w:rsid w:val="001826F6"/>
    <w:rsid w:val="00182707"/>
    <w:rsid w:val="00182725"/>
    <w:rsid w:val="001829C8"/>
    <w:rsid w:val="00182B21"/>
    <w:rsid w:val="00182B94"/>
    <w:rsid w:val="00182BF7"/>
    <w:rsid w:val="00182DAD"/>
    <w:rsid w:val="00182F76"/>
    <w:rsid w:val="00183009"/>
    <w:rsid w:val="001833E7"/>
    <w:rsid w:val="0018359A"/>
    <w:rsid w:val="001835C1"/>
    <w:rsid w:val="00183829"/>
    <w:rsid w:val="001838EF"/>
    <w:rsid w:val="00183B69"/>
    <w:rsid w:val="00183B79"/>
    <w:rsid w:val="00184058"/>
    <w:rsid w:val="001842FA"/>
    <w:rsid w:val="00184310"/>
    <w:rsid w:val="0018445A"/>
    <w:rsid w:val="0018458D"/>
    <w:rsid w:val="001846A5"/>
    <w:rsid w:val="00184795"/>
    <w:rsid w:val="00184822"/>
    <w:rsid w:val="001848FC"/>
    <w:rsid w:val="00184995"/>
    <w:rsid w:val="00184B88"/>
    <w:rsid w:val="00184C58"/>
    <w:rsid w:val="00184D30"/>
    <w:rsid w:val="00185031"/>
    <w:rsid w:val="0018512F"/>
    <w:rsid w:val="00185222"/>
    <w:rsid w:val="0018523C"/>
    <w:rsid w:val="00185257"/>
    <w:rsid w:val="0018542A"/>
    <w:rsid w:val="0018545B"/>
    <w:rsid w:val="001855C6"/>
    <w:rsid w:val="00185D85"/>
    <w:rsid w:val="00185DE3"/>
    <w:rsid w:val="00185E71"/>
    <w:rsid w:val="0018622A"/>
    <w:rsid w:val="00186332"/>
    <w:rsid w:val="001865A8"/>
    <w:rsid w:val="00186649"/>
    <w:rsid w:val="001867BD"/>
    <w:rsid w:val="00186904"/>
    <w:rsid w:val="0018691F"/>
    <w:rsid w:val="001869E5"/>
    <w:rsid w:val="00186A0E"/>
    <w:rsid w:val="00186B0A"/>
    <w:rsid w:val="00186B1F"/>
    <w:rsid w:val="00186D68"/>
    <w:rsid w:val="00186D69"/>
    <w:rsid w:val="00186E15"/>
    <w:rsid w:val="00187067"/>
    <w:rsid w:val="0018713F"/>
    <w:rsid w:val="00187217"/>
    <w:rsid w:val="00187354"/>
    <w:rsid w:val="001874C6"/>
    <w:rsid w:val="001876CB"/>
    <w:rsid w:val="0018786A"/>
    <w:rsid w:val="001878DF"/>
    <w:rsid w:val="001878FF"/>
    <w:rsid w:val="0018792E"/>
    <w:rsid w:val="001879B6"/>
    <w:rsid w:val="001879F1"/>
    <w:rsid w:val="00187A12"/>
    <w:rsid w:val="00187B13"/>
    <w:rsid w:val="00187D94"/>
    <w:rsid w:val="001901B1"/>
    <w:rsid w:val="001901B6"/>
    <w:rsid w:val="0019057B"/>
    <w:rsid w:val="001905BD"/>
    <w:rsid w:val="001907B8"/>
    <w:rsid w:val="00190977"/>
    <w:rsid w:val="00190BF5"/>
    <w:rsid w:val="00190C17"/>
    <w:rsid w:val="00190F6F"/>
    <w:rsid w:val="001911F2"/>
    <w:rsid w:val="001911F3"/>
    <w:rsid w:val="00191249"/>
    <w:rsid w:val="0019134A"/>
    <w:rsid w:val="00191363"/>
    <w:rsid w:val="001915C9"/>
    <w:rsid w:val="00191757"/>
    <w:rsid w:val="001917BC"/>
    <w:rsid w:val="001918A8"/>
    <w:rsid w:val="00191A94"/>
    <w:rsid w:val="00191B24"/>
    <w:rsid w:val="00191CD9"/>
    <w:rsid w:val="00191E79"/>
    <w:rsid w:val="00191EAB"/>
    <w:rsid w:val="00191EC3"/>
    <w:rsid w:val="00191F32"/>
    <w:rsid w:val="001922C2"/>
    <w:rsid w:val="00192368"/>
    <w:rsid w:val="0019283B"/>
    <w:rsid w:val="001928A8"/>
    <w:rsid w:val="001928D6"/>
    <w:rsid w:val="001928EB"/>
    <w:rsid w:val="0019292B"/>
    <w:rsid w:val="001929C5"/>
    <w:rsid w:val="00192FE6"/>
    <w:rsid w:val="00193111"/>
    <w:rsid w:val="001932FA"/>
    <w:rsid w:val="0019338E"/>
    <w:rsid w:val="001935D1"/>
    <w:rsid w:val="0019360B"/>
    <w:rsid w:val="00193986"/>
    <w:rsid w:val="00193A8E"/>
    <w:rsid w:val="00193B08"/>
    <w:rsid w:val="00193C31"/>
    <w:rsid w:val="00193CDC"/>
    <w:rsid w:val="00193D40"/>
    <w:rsid w:val="00193E32"/>
    <w:rsid w:val="00193E47"/>
    <w:rsid w:val="001943CE"/>
    <w:rsid w:val="001943FC"/>
    <w:rsid w:val="00194517"/>
    <w:rsid w:val="00194570"/>
    <w:rsid w:val="00194666"/>
    <w:rsid w:val="00194799"/>
    <w:rsid w:val="00194BA0"/>
    <w:rsid w:val="00194BC8"/>
    <w:rsid w:val="00194BFB"/>
    <w:rsid w:val="00194C3C"/>
    <w:rsid w:val="00194EE0"/>
    <w:rsid w:val="00195079"/>
    <w:rsid w:val="001951DA"/>
    <w:rsid w:val="0019569B"/>
    <w:rsid w:val="001956E6"/>
    <w:rsid w:val="00195792"/>
    <w:rsid w:val="001957ED"/>
    <w:rsid w:val="0019584D"/>
    <w:rsid w:val="001959DE"/>
    <w:rsid w:val="00195CE7"/>
    <w:rsid w:val="00195D70"/>
    <w:rsid w:val="00195F31"/>
    <w:rsid w:val="0019604E"/>
    <w:rsid w:val="00196147"/>
    <w:rsid w:val="0019647A"/>
    <w:rsid w:val="0019665E"/>
    <w:rsid w:val="0019668E"/>
    <w:rsid w:val="001968A4"/>
    <w:rsid w:val="0019697A"/>
    <w:rsid w:val="00196A05"/>
    <w:rsid w:val="00196A74"/>
    <w:rsid w:val="00196AC3"/>
    <w:rsid w:val="00196BF4"/>
    <w:rsid w:val="00196D1E"/>
    <w:rsid w:val="00196EBF"/>
    <w:rsid w:val="00197028"/>
    <w:rsid w:val="001972B8"/>
    <w:rsid w:val="001972CE"/>
    <w:rsid w:val="001972DA"/>
    <w:rsid w:val="0019732C"/>
    <w:rsid w:val="001975EC"/>
    <w:rsid w:val="001975ED"/>
    <w:rsid w:val="0019763F"/>
    <w:rsid w:val="001976AA"/>
    <w:rsid w:val="001977D1"/>
    <w:rsid w:val="00197966"/>
    <w:rsid w:val="001979D7"/>
    <w:rsid w:val="001979F2"/>
    <w:rsid w:val="00197AEC"/>
    <w:rsid w:val="00197B20"/>
    <w:rsid w:val="00197E48"/>
    <w:rsid w:val="00197F54"/>
    <w:rsid w:val="00197F89"/>
    <w:rsid w:val="001A00D8"/>
    <w:rsid w:val="001A01E6"/>
    <w:rsid w:val="001A02F6"/>
    <w:rsid w:val="001A0519"/>
    <w:rsid w:val="001A05AA"/>
    <w:rsid w:val="001A06CE"/>
    <w:rsid w:val="001A081D"/>
    <w:rsid w:val="001A0947"/>
    <w:rsid w:val="001A09CF"/>
    <w:rsid w:val="001A0BCC"/>
    <w:rsid w:val="001A0CD2"/>
    <w:rsid w:val="001A0D9A"/>
    <w:rsid w:val="001A0E66"/>
    <w:rsid w:val="001A0F6F"/>
    <w:rsid w:val="001A1536"/>
    <w:rsid w:val="001A15C6"/>
    <w:rsid w:val="001A165B"/>
    <w:rsid w:val="001A17C9"/>
    <w:rsid w:val="001A17D3"/>
    <w:rsid w:val="001A19C4"/>
    <w:rsid w:val="001A1B86"/>
    <w:rsid w:val="001A1B8C"/>
    <w:rsid w:val="001A1BFF"/>
    <w:rsid w:val="001A1CB9"/>
    <w:rsid w:val="001A1F2E"/>
    <w:rsid w:val="001A1F6B"/>
    <w:rsid w:val="001A2206"/>
    <w:rsid w:val="001A221A"/>
    <w:rsid w:val="001A250B"/>
    <w:rsid w:val="001A252D"/>
    <w:rsid w:val="001A2895"/>
    <w:rsid w:val="001A2CAA"/>
    <w:rsid w:val="001A3159"/>
    <w:rsid w:val="001A31E5"/>
    <w:rsid w:val="001A31F3"/>
    <w:rsid w:val="001A324C"/>
    <w:rsid w:val="001A32A6"/>
    <w:rsid w:val="001A32BE"/>
    <w:rsid w:val="001A333F"/>
    <w:rsid w:val="001A3373"/>
    <w:rsid w:val="001A338C"/>
    <w:rsid w:val="001A3D08"/>
    <w:rsid w:val="001A3D98"/>
    <w:rsid w:val="001A41D5"/>
    <w:rsid w:val="001A4491"/>
    <w:rsid w:val="001A4508"/>
    <w:rsid w:val="001A49F9"/>
    <w:rsid w:val="001A4A36"/>
    <w:rsid w:val="001A4B4E"/>
    <w:rsid w:val="001A4C33"/>
    <w:rsid w:val="001A4D52"/>
    <w:rsid w:val="001A4DBF"/>
    <w:rsid w:val="001A517F"/>
    <w:rsid w:val="001A51F2"/>
    <w:rsid w:val="001A52CA"/>
    <w:rsid w:val="001A5510"/>
    <w:rsid w:val="001A5513"/>
    <w:rsid w:val="001A585C"/>
    <w:rsid w:val="001A58B9"/>
    <w:rsid w:val="001A590E"/>
    <w:rsid w:val="001A5B75"/>
    <w:rsid w:val="001A5C7B"/>
    <w:rsid w:val="001A5D14"/>
    <w:rsid w:val="001A5E19"/>
    <w:rsid w:val="001A5ECC"/>
    <w:rsid w:val="001A5FF5"/>
    <w:rsid w:val="001A60CA"/>
    <w:rsid w:val="001A6214"/>
    <w:rsid w:val="001A621A"/>
    <w:rsid w:val="001A626C"/>
    <w:rsid w:val="001A6301"/>
    <w:rsid w:val="001A63D8"/>
    <w:rsid w:val="001A644D"/>
    <w:rsid w:val="001A6451"/>
    <w:rsid w:val="001A652F"/>
    <w:rsid w:val="001A6570"/>
    <w:rsid w:val="001A666B"/>
    <w:rsid w:val="001A66F9"/>
    <w:rsid w:val="001A6775"/>
    <w:rsid w:val="001A6915"/>
    <w:rsid w:val="001A6A27"/>
    <w:rsid w:val="001A6B05"/>
    <w:rsid w:val="001A6BCA"/>
    <w:rsid w:val="001A6BCC"/>
    <w:rsid w:val="001A6CFD"/>
    <w:rsid w:val="001A6D05"/>
    <w:rsid w:val="001A6EA8"/>
    <w:rsid w:val="001A6F46"/>
    <w:rsid w:val="001A73AF"/>
    <w:rsid w:val="001A73CE"/>
    <w:rsid w:val="001A773C"/>
    <w:rsid w:val="001A77EF"/>
    <w:rsid w:val="001A7956"/>
    <w:rsid w:val="001A7A15"/>
    <w:rsid w:val="001A7CD1"/>
    <w:rsid w:val="001A7D7F"/>
    <w:rsid w:val="001A7E5D"/>
    <w:rsid w:val="001A7E6C"/>
    <w:rsid w:val="001A7ED6"/>
    <w:rsid w:val="001A7FAB"/>
    <w:rsid w:val="001B000E"/>
    <w:rsid w:val="001B0044"/>
    <w:rsid w:val="001B01FA"/>
    <w:rsid w:val="001B04E7"/>
    <w:rsid w:val="001B06BA"/>
    <w:rsid w:val="001B06E4"/>
    <w:rsid w:val="001B076A"/>
    <w:rsid w:val="001B0832"/>
    <w:rsid w:val="001B0A62"/>
    <w:rsid w:val="001B0B0C"/>
    <w:rsid w:val="001B0B3F"/>
    <w:rsid w:val="001B0E32"/>
    <w:rsid w:val="001B0E55"/>
    <w:rsid w:val="001B0FC7"/>
    <w:rsid w:val="001B113B"/>
    <w:rsid w:val="001B1241"/>
    <w:rsid w:val="001B1485"/>
    <w:rsid w:val="001B1507"/>
    <w:rsid w:val="001B1510"/>
    <w:rsid w:val="001B18A7"/>
    <w:rsid w:val="001B190A"/>
    <w:rsid w:val="001B1A05"/>
    <w:rsid w:val="001B1AFD"/>
    <w:rsid w:val="001B1BD0"/>
    <w:rsid w:val="001B1CF5"/>
    <w:rsid w:val="001B1CFA"/>
    <w:rsid w:val="001B1FEA"/>
    <w:rsid w:val="001B21B1"/>
    <w:rsid w:val="001B2266"/>
    <w:rsid w:val="001B22E8"/>
    <w:rsid w:val="001B2407"/>
    <w:rsid w:val="001B2494"/>
    <w:rsid w:val="001B251A"/>
    <w:rsid w:val="001B2762"/>
    <w:rsid w:val="001B27E2"/>
    <w:rsid w:val="001B297F"/>
    <w:rsid w:val="001B2B7A"/>
    <w:rsid w:val="001B2BB8"/>
    <w:rsid w:val="001B2D51"/>
    <w:rsid w:val="001B2E3C"/>
    <w:rsid w:val="001B3013"/>
    <w:rsid w:val="001B31D7"/>
    <w:rsid w:val="001B325C"/>
    <w:rsid w:val="001B33BE"/>
    <w:rsid w:val="001B3640"/>
    <w:rsid w:val="001B36FC"/>
    <w:rsid w:val="001B38EE"/>
    <w:rsid w:val="001B3919"/>
    <w:rsid w:val="001B3B80"/>
    <w:rsid w:val="001B3E2E"/>
    <w:rsid w:val="001B4144"/>
    <w:rsid w:val="001B41ED"/>
    <w:rsid w:val="001B436B"/>
    <w:rsid w:val="001B43E7"/>
    <w:rsid w:val="001B43EC"/>
    <w:rsid w:val="001B459C"/>
    <w:rsid w:val="001B4607"/>
    <w:rsid w:val="001B4C1C"/>
    <w:rsid w:val="001B4E6B"/>
    <w:rsid w:val="001B5065"/>
    <w:rsid w:val="001B51A1"/>
    <w:rsid w:val="001B51D1"/>
    <w:rsid w:val="001B5221"/>
    <w:rsid w:val="001B52FC"/>
    <w:rsid w:val="001B5470"/>
    <w:rsid w:val="001B558A"/>
    <w:rsid w:val="001B5876"/>
    <w:rsid w:val="001B5C7A"/>
    <w:rsid w:val="001B5D25"/>
    <w:rsid w:val="001B5DFA"/>
    <w:rsid w:val="001B61A2"/>
    <w:rsid w:val="001B6332"/>
    <w:rsid w:val="001B6340"/>
    <w:rsid w:val="001B6440"/>
    <w:rsid w:val="001B647C"/>
    <w:rsid w:val="001B655B"/>
    <w:rsid w:val="001B668D"/>
    <w:rsid w:val="001B66C6"/>
    <w:rsid w:val="001B6AA4"/>
    <w:rsid w:val="001B6C0D"/>
    <w:rsid w:val="001B6CA9"/>
    <w:rsid w:val="001B7103"/>
    <w:rsid w:val="001B7218"/>
    <w:rsid w:val="001B73FF"/>
    <w:rsid w:val="001B7500"/>
    <w:rsid w:val="001B75B4"/>
    <w:rsid w:val="001B7749"/>
    <w:rsid w:val="001B7853"/>
    <w:rsid w:val="001B7985"/>
    <w:rsid w:val="001B7A56"/>
    <w:rsid w:val="001B7B9B"/>
    <w:rsid w:val="001B7BED"/>
    <w:rsid w:val="001B7D50"/>
    <w:rsid w:val="001B7DA3"/>
    <w:rsid w:val="001B7E0C"/>
    <w:rsid w:val="001B7F8D"/>
    <w:rsid w:val="001B7FD6"/>
    <w:rsid w:val="001C0090"/>
    <w:rsid w:val="001C00EB"/>
    <w:rsid w:val="001C041F"/>
    <w:rsid w:val="001C0441"/>
    <w:rsid w:val="001C0674"/>
    <w:rsid w:val="001C07FD"/>
    <w:rsid w:val="001C0831"/>
    <w:rsid w:val="001C09D3"/>
    <w:rsid w:val="001C0A7D"/>
    <w:rsid w:val="001C0A81"/>
    <w:rsid w:val="001C1201"/>
    <w:rsid w:val="001C1274"/>
    <w:rsid w:val="001C12D8"/>
    <w:rsid w:val="001C12FA"/>
    <w:rsid w:val="001C1405"/>
    <w:rsid w:val="001C174E"/>
    <w:rsid w:val="001C1889"/>
    <w:rsid w:val="001C198E"/>
    <w:rsid w:val="001C199D"/>
    <w:rsid w:val="001C1B40"/>
    <w:rsid w:val="001C1B93"/>
    <w:rsid w:val="001C1BC2"/>
    <w:rsid w:val="001C1D6D"/>
    <w:rsid w:val="001C1E55"/>
    <w:rsid w:val="001C1F89"/>
    <w:rsid w:val="001C1FE9"/>
    <w:rsid w:val="001C20A7"/>
    <w:rsid w:val="001C226F"/>
    <w:rsid w:val="001C22CB"/>
    <w:rsid w:val="001C2318"/>
    <w:rsid w:val="001C256E"/>
    <w:rsid w:val="001C2746"/>
    <w:rsid w:val="001C27E0"/>
    <w:rsid w:val="001C28EE"/>
    <w:rsid w:val="001C2AB4"/>
    <w:rsid w:val="001C2D33"/>
    <w:rsid w:val="001C2E1B"/>
    <w:rsid w:val="001C2EC5"/>
    <w:rsid w:val="001C2EE2"/>
    <w:rsid w:val="001C3045"/>
    <w:rsid w:val="001C3197"/>
    <w:rsid w:val="001C3367"/>
    <w:rsid w:val="001C397D"/>
    <w:rsid w:val="001C3B30"/>
    <w:rsid w:val="001C3C17"/>
    <w:rsid w:val="001C415C"/>
    <w:rsid w:val="001C435B"/>
    <w:rsid w:val="001C436F"/>
    <w:rsid w:val="001C443B"/>
    <w:rsid w:val="001C46C1"/>
    <w:rsid w:val="001C498C"/>
    <w:rsid w:val="001C4AF0"/>
    <w:rsid w:val="001C4B50"/>
    <w:rsid w:val="001C4BB3"/>
    <w:rsid w:val="001C4C5A"/>
    <w:rsid w:val="001C4CBC"/>
    <w:rsid w:val="001C4F42"/>
    <w:rsid w:val="001C5214"/>
    <w:rsid w:val="001C5296"/>
    <w:rsid w:val="001C5365"/>
    <w:rsid w:val="001C53E3"/>
    <w:rsid w:val="001C54FA"/>
    <w:rsid w:val="001C57B3"/>
    <w:rsid w:val="001C6063"/>
    <w:rsid w:val="001C61A4"/>
    <w:rsid w:val="001C62E6"/>
    <w:rsid w:val="001C640C"/>
    <w:rsid w:val="001C651F"/>
    <w:rsid w:val="001C66AC"/>
    <w:rsid w:val="001C6754"/>
    <w:rsid w:val="001C687A"/>
    <w:rsid w:val="001C6B0E"/>
    <w:rsid w:val="001C6B2B"/>
    <w:rsid w:val="001C6DB3"/>
    <w:rsid w:val="001C71B1"/>
    <w:rsid w:val="001C720B"/>
    <w:rsid w:val="001C7220"/>
    <w:rsid w:val="001C7224"/>
    <w:rsid w:val="001C7360"/>
    <w:rsid w:val="001C73ED"/>
    <w:rsid w:val="001C77F0"/>
    <w:rsid w:val="001C7978"/>
    <w:rsid w:val="001C79C9"/>
    <w:rsid w:val="001C7A41"/>
    <w:rsid w:val="001C7B13"/>
    <w:rsid w:val="001D00DE"/>
    <w:rsid w:val="001D00F3"/>
    <w:rsid w:val="001D01B5"/>
    <w:rsid w:val="001D0280"/>
    <w:rsid w:val="001D02C5"/>
    <w:rsid w:val="001D0409"/>
    <w:rsid w:val="001D0423"/>
    <w:rsid w:val="001D069C"/>
    <w:rsid w:val="001D07E6"/>
    <w:rsid w:val="001D0807"/>
    <w:rsid w:val="001D08A4"/>
    <w:rsid w:val="001D0A9E"/>
    <w:rsid w:val="001D0B48"/>
    <w:rsid w:val="001D0BE1"/>
    <w:rsid w:val="001D0E73"/>
    <w:rsid w:val="001D0F27"/>
    <w:rsid w:val="001D0F45"/>
    <w:rsid w:val="001D0F55"/>
    <w:rsid w:val="001D0F58"/>
    <w:rsid w:val="001D1055"/>
    <w:rsid w:val="001D1083"/>
    <w:rsid w:val="001D119A"/>
    <w:rsid w:val="001D1426"/>
    <w:rsid w:val="001D14DB"/>
    <w:rsid w:val="001D18C9"/>
    <w:rsid w:val="001D1C5F"/>
    <w:rsid w:val="001D1C68"/>
    <w:rsid w:val="001D1D80"/>
    <w:rsid w:val="001D1E08"/>
    <w:rsid w:val="001D1E98"/>
    <w:rsid w:val="001D1FBE"/>
    <w:rsid w:val="001D2000"/>
    <w:rsid w:val="001D2169"/>
    <w:rsid w:val="001D247A"/>
    <w:rsid w:val="001D2486"/>
    <w:rsid w:val="001D24D8"/>
    <w:rsid w:val="001D24E4"/>
    <w:rsid w:val="001D2506"/>
    <w:rsid w:val="001D255E"/>
    <w:rsid w:val="001D289A"/>
    <w:rsid w:val="001D28A2"/>
    <w:rsid w:val="001D28F8"/>
    <w:rsid w:val="001D2FF8"/>
    <w:rsid w:val="001D30C9"/>
    <w:rsid w:val="001D30EB"/>
    <w:rsid w:val="001D31C4"/>
    <w:rsid w:val="001D3305"/>
    <w:rsid w:val="001D37AD"/>
    <w:rsid w:val="001D3814"/>
    <w:rsid w:val="001D3B9C"/>
    <w:rsid w:val="001D3C45"/>
    <w:rsid w:val="001D3C77"/>
    <w:rsid w:val="001D3CE1"/>
    <w:rsid w:val="001D3D5A"/>
    <w:rsid w:val="001D3E74"/>
    <w:rsid w:val="001D3EAF"/>
    <w:rsid w:val="001D445B"/>
    <w:rsid w:val="001D451C"/>
    <w:rsid w:val="001D466D"/>
    <w:rsid w:val="001D46A0"/>
    <w:rsid w:val="001D4786"/>
    <w:rsid w:val="001D4858"/>
    <w:rsid w:val="001D4AD1"/>
    <w:rsid w:val="001D4ADA"/>
    <w:rsid w:val="001D4C63"/>
    <w:rsid w:val="001D4DD2"/>
    <w:rsid w:val="001D504F"/>
    <w:rsid w:val="001D50C2"/>
    <w:rsid w:val="001D5513"/>
    <w:rsid w:val="001D552E"/>
    <w:rsid w:val="001D56B6"/>
    <w:rsid w:val="001D58E4"/>
    <w:rsid w:val="001D59EC"/>
    <w:rsid w:val="001D5A18"/>
    <w:rsid w:val="001D5A40"/>
    <w:rsid w:val="001D5B28"/>
    <w:rsid w:val="001D5EEA"/>
    <w:rsid w:val="001D5F99"/>
    <w:rsid w:val="001D5FEA"/>
    <w:rsid w:val="001D6366"/>
    <w:rsid w:val="001D6614"/>
    <w:rsid w:val="001D6629"/>
    <w:rsid w:val="001D6889"/>
    <w:rsid w:val="001D69EA"/>
    <w:rsid w:val="001D6AE7"/>
    <w:rsid w:val="001D6B6F"/>
    <w:rsid w:val="001D6BAB"/>
    <w:rsid w:val="001D6C73"/>
    <w:rsid w:val="001D6FFB"/>
    <w:rsid w:val="001D7061"/>
    <w:rsid w:val="001D7330"/>
    <w:rsid w:val="001D753C"/>
    <w:rsid w:val="001D7703"/>
    <w:rsid w:val="001D7BE6"/>
    <w:rsid w:val="001D7C0E"/>
    <w:rsid w:val="001D7CA4"/>
    <w:rsid w:val="001D7D91"/>
    <w:rsid w:val="001D7E58"/>
    <w:rsid w:val="001D7EF5"/>
    <w:rsid w:val="001D7F47"/>
    <w:rsid w:val="001E0349"/>
    <w:rsid w:val="001E0425"/>
    <w:rsid w:val="001E04DE"/>
    <w:rsid w:val="001E062D"/>
    <w:rsid w:val="001E0969"/>
    <w:rsid w:val="001E0BE8"/>
    <w:rsid w:val="001E0D06"/>
    <w:rsid w:val="001E11A7"/>
    <w:rsid w:val="001E13B3"/>
    <w:rsid w:val="001E140A"/>
    <w:rsid w:val="001E15EB"/>
    <w:rsid w:val="001E17CA"/>
    <w:rsid w:val="001E181E"/>
    <w:rsid w:val="001E19AB"/>
    <w:rsid w:val="001E1B83"/>
    <w:rsid w:val="001E1C53"/>
    <w:rsid w:val="001E1CC4"/>
    <w:rsid w:val="001E1D2C"/>
    <w:rsid w:val="001E1DA8"/>
    <w:rsid w:val="001E1DFD"/>
    <w:rsid w:val="001E1E07"/>
    <w:rsid w:val="001E1E52"/>
    <w:rsid w:val="001E1EB0"/>
    <w:rsid w:val="001E1FC4"/>
    <w:rsid w:val="001E2024"/>
    <w:rsid w:val="001E2076"/>
    <w:rsid w:val="001E236F"/>
    <w:rsid w:val="001E23A6"/>
    <w:rsid w:val="001E25D3"/>
    <w:rsid w:val="001E2650"/>
    <w:rsid w:val="001E2726"/>
    <w:rsid w:val="001E28AD"/>
    <w:rsid w:val="001E29E8"/>
    <w:rsid w:val="001E29ED"/>
    <w:rsid w:val="001E2D67"/>
    <w:rsid w:val="001E30A0"/>
    <w:rsid w:val="001E30EE"/>
    <w:rsid w:val="001E323E"/>
    <w:rsid w:val="001E3257"/>
    <w:rsid w:val="001E3351"/>
    <w:rsid w:val="001E342F"/>
    <w:rsid w:val="001E3447"/>
    <w:rsid w:val="001E34D3"/>
    <w:rsid w:val="001E3508"/>
    <w:rsid w:val="001E3613"/>
    <w:rsid w:val="001E37BD"/>
    <w:rsid w:val="001E3AF9"/>
    <w:rsid w:val="001E3B5C"/>
    <w:rsid w:val="001E3C56"/>
    <w:rsid w:val="001E3D56"/>
    <w:rsid w:val="001E3DB3"/>
    <w:rsid w:val="001E3DC8"/>
    <w:rsid w:val="001E3DE1"/>
    <w:rsid w:val="001E3DFF"/>
    <w:rsid w:val="001E3E01"/>
    <w:rsid w:val="001E3EED"/>
    <w:rsid w:val="001E3F94"/>
    <w:rsid w:val="001E407C"/>
    <w:rsid w:val="001E41F7"/>
    <w:rsid w:val="001E4455"/>
    <w:rsid w:val="001E446B"/>
    <w:rsid w:val="001E4506"/>
    <w:rsid w:val="001E4567"/>
    <w:rsid w:val="001E4621"/>
    <w:rsid w:val="001E465F"/>
    <w:rsid w:val="001E46F8"/>
    <w:rsid w:val="001E473B"/>
    <w:rsid w:val="001E492F"/>
    <w:rsid w:val="001E4B1D"/>
    <w:rsid w:val="001E4D4F"/>
    <w:rsid w:val="001E4E9B"/>
    <w:rsid w:val="001E4F74"/>
    <w:rsid w:val="001E51A8"/>
    <w:rsid w:val="001E5239"/>
    <w:rsid w:val="001E523A"/>
    <w:rsid w:val="001E532B"/>
    <w:rsid w:val="001E5487"/>
    <w:rsid w:val="001E54F9"/>
    <w:rsid w:val="001E56DA"/>
    <w:rsid w:val="001E57CF"/>
    <w:rsid w:val="001E58B5"/>
    <w:rsid w:val="001E58C5"/>
    <w:rsid w:val="001E58CE"/>
    <w:rsid w:val="001E5981"/>
    <w:rsid w:val="001E599F"/>
    <w:rsid w:val="001E5A94"/>
    <w:rsid w:val="001E61D2"/>
    <w:rsid w:val="001E63FA"/>
    <w:rsid w:val="001E6407"/>
    <w:rsid w:val="001E6527"/>
    <w:rsid w:val="001E66A7"/>
    <w:rsid w:val="001E6719"/>
    <w:rsid w:val="001E6826"/>
    <w:rsid w:val="001E685F"/>
    <w:rsid w:val="001E6AA6"/>
    <w:rsid w:val="001E6B25"/>
    <w:rsid w:val="001E6BB5"/>
    <w:rsid w:val="001E6C63"/>
    <w:rsid w:val="001E6E8E"/>
    <w:rsid w:val="001E703A"/>
    <w:rsid w:val="001E7387"/>
    <w:rsid w:val="001E74BA"/>
    <w:rsid w:val="001E764D"/>
    <w:rsid w:val="001E7949"/>
    <w:rsid w:val="001E7A52"/>
    <w:rsid w:val="001E7B9F"/>
    <w:rsid w:val="001E7D34"/>
    <w:rsid w:val="001E7DBE"/>
    <w:rsid w:val="001F0002"/>
    <w:rsid w:val="001F0014"/>
    <w:rsid w:val="001F002E"/>
    <w:rsid w:val="001F0049"/>
    <w:rsid w:val="001F01FB"/>
    <w:rsid w:val="001F0340"/>
    <w:rsid w:val="001F03F8"/>
    <w:rsid w:val="001F0658"/>
    <w:rsid w:val="001F07AD"/>
    <w:rsid w:val="001F0805"/>
    <w:rsid w:val="001F08F5"/>
    <w:rsid w:val="001F0AFA"/>
    <w:rsid w:val="001F0C29"/>
    <w:rsid w:val="001F0E13"/>
    <w:rsid w:val="001F0E92"/>
    <w:rsid w:val="001F102C"/>
    <w:rsid w:val="001F141D"/>
    <w:rsid w:val="001F1541"/>
    <w:rsid w:val="001F157F"/>
    <w:rsid w:val="001F1599"/>
    <w:rsid w:val="001F172D"/>
    <w:rsid w:val="001F1797"/>
    <w:rsid w:val="001F17E0"/>
    <w:rsid w:val="001F1915"/>
    <w:rsid w:val="001F1987"/>
    <w:rsid w:val="001F1A41"/>
    <w:rsid w:val="001F1A4F"/>
    <w:rsid w:val="001F1D44"/>
    <w:rsid w:val="001F1D83"/>
    <w:rsid w:val="001F1F8C"/>
    <w:rsid w:val="001F201D"/>
    <w:rsid w:val="001F2112"/>
    <w:rsid w:val="001F2139"/>
    <w:rsid w:val="001F21BC"/>
    <w:rsid w:val="001F22D5"/>
    <w:rsid w:val="001F232C"/>
    <w:rsid w:val="001F23BD"/>
    <w:rsid w:val="001F24AF"/>
    <w:rsid w:val="001F2500"/>
    <w:rsid w:val="001F2596"/>
    <w:rsid w:val="001F2779"/>
    <w:rsid w:val="001F28F0"/>
    <w:rsid w:val="001F2A73"/>
    <w:rsid w:val="001F2A8C"/>
    <w:rsid w:val="001F2ABA"/>
    <w:rsid w:val="001F2B7B"/>
    <w:rsid w:val="001F2B9A"/>
    <w:rsid w:val="001F2C0C"/>
    <w:rsid w:val="001F2CE4"/>
    <w:rsid w:val="001F2F02"/>
    <w:rsid w:val="001F2F67"/>
    <w:rsid w:val="001F3236"/>
    <w:rsid w:val="001F33BF"/>
    <w:rsid w:val="001F340C"/>
    <w:rsid w:val="001F34DA"/>
    <w:rsid w:val="001F352C"/>
    <w:rsid w:val="001F3559"/>
    <w:rsid w:val="001F3B64"/>
    <w:rsid w:val="001F3BC7"/>
    <w:rsid w:val="001F3D2F"/>
    <w:rsid w:val="001F3F06"/>
    <w:rsid w:val="001F4128"/>
    <w:rsid w:val="001F43C5"/>
    <w:rsid w:val="001F43D5"/>
    <w:rsid w:val="001F4512"/>
    <w:rsid w:val="001F455E"/>
    <w:rsid w:val="001F4764"/>
    <w:rsid w:val="001F47AF"/>
    <w:rsid w:val="001F4948"/>
    <w:rsid w:val="001F4BA7"/>
    <w:rsid w:val="001F4DAC"/>
    <w:rsid w:val="001F5019"/>
    <w:rsid w:val="001F51C5"/>
    <w:rsid w:val="001F51E1"/>
    <w:rsid w:val="001F51E6"/>
    <w:rsid w:val="001F5412"/>
    <w:rsid w:val="001F553C"/>
    <w:rsid w:val="001F55F8"/>
    <w:rsid w:val="001F56F9"/>
    <w:rsid w:val="001F57A0"/>
    <w:rsid w:val="001F57A3"/>
    <w:rsid w:val="001F59BB"/>
    <w:rsid w:val="001F5A3A"/>
    <w:rsid w:val="001F5ADC"/>
    <w:rsid w:val="001F5D45"/>
    <w:rsid w:val="001F5E6C"/>
    <w:rsid w:val="001F5EFA"/>
    <w:rsid w:val="001F6089"/>
    <w:rsid w:val="001F6182"/>
    <w:rsid w:val="001F6207"/>
    <w:rsid w:val="001F6353"/>
    <w:rsid w:val="001F65B0"/>
    <w:rsid w:val="001F677B"/>
    <w:rsid w:val="001F67AA"/>
    <w:rsid w:val="001F67E8"/>
    <w:rsid w:val="001F68C7"/>
    <w:rsid w:val="001F697A"/>
    <w:rsid w:val="001F69F7"/>
    <w:rsid w:val="001F6AFD"/>
    <w:rsid w:val="001F6B39"/>
    <w:rsid w:val="001F6C53"/>
    <w:rsid w:val="001F6E93"/>
    <w:rsid w:val="001F6F2A"/>
    <w:rsid w:val="001F7095"/>
    <w:rsid w:val="001F71D5"/>
    <w:rsid w:val="001F738D"/>
    <w:rsid w:val="001F73E0"/>
    <w:rsid w:val="001F7422"/>
    <w:rsid w:val="001F74E5"/>
    <w:rsid w:val="001F7599"/>
    <w:rsid w:val="001F75BF"/>
    <w:rsid w:val="001F7814"/>
    <w:rsid w:val="001F7C97"/>
    <w:rsid w:val="001F7E4A"/>
    <w:rsid w:val="001F7EB3"/>
    <w:rsid w:val="001F7F01"/>
    <w:rsid w:val="001F7F3D"/>
    <w:rsid w:val="002000D3"/>
    <w:rsid w:val="002001DC"/>
    <w:rsid w:val="0020050C"/>
    <w:rsid w:val="00200520"/>
    <w:rsid w:val="0020068D"/>
    <w:rsid w:val="00200698"/>
    <w:rsid w:val="002009C5"/>
    <w:rsid w:val="00200C67"/>
    <w:rsid w:val="00200D7F"/>
    <w:rsid w:val="00200DCE"/>
    <w:rsid w:val="00201007"/>
    <w:rsid w:val="002010CF"/>
    <w:rsid w:val="0020126B"/>
    <w:rsid w:val="002013E1"/>
    <w:rsid w:val="00201571"/>
    <w:rsid w:val="002018A6"/>
    <w:rsid w:val="0020196D"/>
    <w:rsid w:val="002019F3"/>
    <w:rsid w:val="00201DDB"/>
    <w:rsid w:val="00201E6D"/>
    <w:rsid w:val="00201EB7"/>
    <w:rsid w:val="0020215E"/>
    <w:rsid w:val="002021D0"/>
    <w:rsid w:val="00202433"/>
    <w:rsid w:val="00202835"/>
    <w:rsid w:val="00202A22"/>
    <w:rsid w:val="00202A84"/>
    <w:rsid w:val="00202AC5"/>
    <w:rsid w:val="00202BA0"/>
    <w:rsid w:val="00202BE3"/>
    <w:rsid w:val="00202F28"/>
    <w:rsid w:val="00203001"/>
    <w:rsid w:val="0020356F"/>
    <w:rsid w:val="0020357C"/>
    <w:rsid w:val="0020365A"/>
    <w:rsid w:val="0020381D"/>
    <w:rsid w:val="00203A80"/>
    <w:rsid w:val="00203B0A"/>
    <w:rsid w:val="00203B0F"/>
    <w:rsid w:val="00203B9A"/>
    <w:rsid w:val="00203D01"/>
    <w:rsid w:val="00203E1D"/>
    <w:rsid w:val="002040EA"/>
    <w:rsid w:val="002040FE"/>
    <w:rsid w:val="00204103"/>
    <w:rsid w:val="00204257"/>
    <w:rsid w:val="00204438"/>
    <w:rsid w:val="0020460E"/>
    <w:rsid w:val="002049EA"/>
    <w:rsid w:val="00204A2A"/>
    <w:rsid w:val="00204A62"/>
    <w:rsid w:val="00204B22"/>
    <w:rsid w:val="00204B3A"/>
    <w:rsid w:val="00204B59"/>
    <w:rsid w:val="00204C18"/>
    <w:rsid w:val="00204C1A"/>
    <w:rsid w:val="00204C6A"/>
    <w:rsid w:val="00204CF2"/>
    <w:rsid w:val="00204F9E"/>
    <w:rsid w:val="0020528C"/>
    <w:rsid w:val="002052D6"/>
    <w:rsid w:val="0020535A"/>
    <w:rsid w:val="002053AF"/>
    <w:rsid w:val="00205590"/>
    <w:rsid w:val="002055CB"/>
    <w:rsid w:val="00205646"/>
    <w:rsid w:val="0020569B"/>
    <w:rsid w:val="002056C2"/>
    <w:rsid w:val="0020584B"/>
    <w:rsid w:val="002059EF"/>
    <w:rsid w:val="00205A4B"/>
    <w:rsid w:val="00205A97"/>
    <w:rsid w:val="00205BDB"/>
    <w:rsid w:val="00205D91"/>
    <w:rsid w:val="0020600B"/>
    <w:rsid w:val="002064C1"/>
    <w:rsid w:val="0020663B"/>
    <w:rsid w:val="00206813"/>
    <w:rsid w:val="00206955"/>
    <w:rsid w:val="00206A79"/>
    <w:rsid w:val="00206AE4"/>
    <w:rsid w:val="00206BE9"/>
    <w:rsid w:val="00206C7F"/>
    <w:rsid w:val="00206E5D"/>
    <w:rsid w:val="00206F3E"/>
    <w:rsid w:val="00206FBA"/>
    <w:rsid w:val="0020735D"/>
    <w:rsid w:val="002073ED"/>
    <w:rsid w:val="00207600"/>
    <w:rsid w:val="00207956"/>
    <w:rsid w:val="00207DD2"/>
    <w:rsid w:val="00207E71"/>
    <w:rsid w:val="002100FB"/>
    <w:rsid w:val="00210164"/>
    <w:rsid w:val="002102AB"/>
    <w:rsid w:val="00210309"/>
    <w:rsid w:val="00210320"/>
    <w:rsid w:val="00210552"/>
    <w:rsid w:val="002106CE"/>
    <w:rsid w:val="00210A26"/>
    <w:rsid w:val="00210D86"/>
    <w:rsid w:val="00210F39"/>
    <w:rsid w:val="00211191"/>
    <w:rsid w:val="00211486"/>
    <w:rsid w:val="002114C2"/>
    <w:rsid w:val="00211519"/>
    <w:rsid w:val="0021151F"/>
    <w:rsid w:val="00211696"/>
    <w:rsid w:val="0021197E"/>
    <w:rsid w:val="00211C2D"/>
    <w:rsid w:val="00212036"/>
    <w:rsid w:val="0021210E"/>
    <w:rsid w:val="0021224B"/>
    <w:rsid w:val="002122AC"/>
    <w:rsid w:val="002124D4"/>
    <w:rsid w:val="002125D5"/>
    <w:rsid w:val="002126FA"/>
    <w:rsid w:val="00212770"/>
    <w:rsid w:val="00212950"/>
    <w:rsid w:val="00212A75"/>
    <w:rsid w:val="00212C5E"/>
    <w:rsid w:val="00212CBA"/>
    <w:rsid w:val="00212D14"/>
    <w:rsid w:val="00212F6F"/>
    <w:rsid w:val="00212F73"/>
    <w:rsid w:val="00212FB8"/>
    <w:rsid w:val="00213402"/>
    <w:rsid w:val="00213709"/>
    <w:rsid w:val="002138A7"/>
    <w:rsid w:val="00213987"/>
    <w:rsid w:val="00213A96"/>
    <w:rsid w:val="00213B68"/>
    <w:rsid w:val="00213BCB"/>
    <w:rsid w:val="00213CDE"/>
    <w:rsid w:val="00214057"/>
    <w:rsid w:val="00214064"/>
    <w:rsid w:val="00214083"/>
    <w:rsid w:val="0021442E"/>
    <w:rsid w:val="002144E6"/>
    <w:rsid w:val="0021450D"/>
    <w:rsid w:val="00214652"/>
    <w:rsid w:val="002149AF"/>
    <w:rsid w:val="002149E4"/>
    <w:rsid w:val="00214A86"/>
    <w:rsid w:val="00214B8A"/>
    <w:rsid w:val="00214BFE"/>
    <w:rsid w:val="00214CDA"/>
    <w:rsid w:val="00214DE3"/>
    <w:rsid w:val="00214F92"/>
    <w:rsid w:val="0021543A"/>
    <w:rsid w:val="0021546B"/>
    <w:rsid w:val="002154AE"/>
    <w:rsid w:val="00215579"/>
    <w:rsid w:val="0021563B"/>
    <w:rsid w:val="00215790"/>
    <w:rsid w:val="00215812"/>
    <w:rsid w:val="00215AAA"/>
    <w:rsid w:val="00215DED"/>
    <w:rsid w:val="00215DFA"/>
    <w:rsid w:val="002160C4"/>
    <w:rsid w:val="00216267"/>
    <w:rsid w:val="002162CD"/>
    <w:rsid w:val="002164CB"/>
    <w:rsid w:val="00216641"/>
    <w:rsid w:val="002166A5"/>
    <w:rsid w:val="00216731"/>
    <w:rsid w:val="00216772"/>
    <w:rsid w:val="0021683C"/>
    <w:rsid w:val="00216D33"/>
    <w:rsid w:val="00216F53"/>
    <w:rsid w:val="00216F5F"/>
    <w:rsid w:val="00217341"/>
    <w:rsid w:val="00217395"/>
    <w:rsid w:val="002173BF"/>
    <w:rsid w:val="0021742A"/>
    <w:rsid w:val="00217544"/>
    <w:rsid w:val="002178A2"/>
    <w:rsid w:val="00217942"/>
    <w:rsid w:val="00217A69"/>
    <w:rsid w:val="00217C08"/>
    <w:rsid w:val="00217CB7"/>
    <w:rsid w:val="0022000A"/>
    <w:rsid w:val="0022004B"/>
    <w:rsid w:val="002200F6"/>
    <w:rsid w:val="00220103"/>
    <w:rsid w:val="0022011C"/>
    <w:rsid w:val="00220267"/>
    <w:rsid w:val="002202D5"/>
    <w:rsid w:val="002204F3"/>
    <w:rsid w:val="00220615"/>
    <w:rsid w:val="00220619"/>
    <w:rsid w:val="00220737"/>
    <w:rsid w:val="00220824"/>
    <w:rsid w:val="0022085B"/>
    <w:rsid w:val="00220BEB"/>
    <w:rsid w:val="00220E7C"/>
    <w:rsid w:val="00220E7E"/>
    <w:rsid w:val="00220E86"/>
    <w:rsid w:val="00220ED1"/>
    <w:rsid w:val="00220F52"/>
    <w:rsid w:val="002212D1"/>
    <w:rsid w:val="00221466"/>
    <w:rsid w:val="00221559"/>
    <w:rsid w:val="00221721"/>
    <w:rsid w:val="00221759"/>
    <w:rsid w:val="00221804"/>
    <w:rsid w:val="00221985"/>
    <w:rsid w:val="00221A4B"/>
    <w:rsid w:val="00221AF6"/>
    <w:rsid w:val="00221B0C"/>
    <w:rsid w:val="00221CBC"/>
    <w:rsid w:val="00221DC9"/>
    <w:rsid w:val="00221EC5"/>
    <w:rsid w:val="00222135"/>
    <w:rsid w:val="0022241A"/>
    <w:rsid w:val="00222728"/>
    <w:rsid w:val="002227AB"/>
    <w:rsid w:val="0022299C"/>
    <w:rsid w:val="00222A4B"/>
    <w:rsid w:val="00222A7A"/>
    <w:rsid w:val="00222DB2"/>
    <w:rsid w:val="00222E54"/>
    <w:rsid w:val="00222FC7"/>
    <w:rsid w:val="00223014"/>
    <w:rsid w:val="0022301B"/>
    <w:rsid w:val="00223277"/>
    <w:rsid w:val="002232FD"/>
    <w:rsid w:val="00223476"/>
    <w:rsid w:val="002235DE"/>
    <w:rsid w:val="002235ED"/>
    <w:rsid w:val="00223668"/>
    <w:rsid w:val="00223B95"/>
    <w:rsid w:val="00223E0D"/>
    <w:rsid w:val="00223EA8"/>
    <w:rsid w:val="002240BF"/>
    <w:rsid w:val="0022417F"/>
    <w:rsid w:val="002241C2"/>
    <w:rsid w:val="002241F1"/>
    <w:rsid w:val="00224241"/>
    <w:rsid w:val="002242A1"/>
    <w:rsid w:val="002243D5"/>
    <w:rsid w:val="0022454F"/>
    <w:rsid w:val="002246E0"/>
    <w:rsid w:val="002247AD"/>
    <w:rsid w:val="00224881"/>
    <w:rsid w:val="00224A2C"/>
    <w:rsid w:val="00224B92"/>
    <w:rsid w:val="00224DF5"/>
    <w:rsid w:val="00224EA4"/>
    <w:rsid w:val="00225217"/>
    <w:rsid w:val="0022536F"/>
    <w:rsid w:val="002254A3"/>
    <w:rsid w:val="002254C5"/>
    <w:rsid w:val="002255A1"/>
    <w:rsid w:val="002256D9"/>
    <w:rsid w:val="0022576C"/>
    <w:rsid w:val="00225772"/>
    <w:rsid w:val="002257C4"/>
    <w:rsid w:val="0022584D"/>
    <w:rsid w:val="00225B92"/>
    <w:rsid w:val="00225BB3"/>
    <w:rsid w:val="00225BC2"/>
    <w:rsid w:val="00225CAA"/>
    <w:rsid w:val="00225E7F"/>
    <w:rsid w:val="00225ECF"/>
    <w:rsid w:val="0022617C"/>
    <w:rsid w:val="0022625F"/>
    <w:rsid w:val="00226265"/>
    <w:rsid w:val="00226315"/>
    <w:rsid w:val="0022633C"/>
    <w:rsid w:val="0022634A"/>
    <w:rsid w:val="00226378"/>
    <w:rsid w:val="0022640E"/>
    <w:rsid w:val="0022648C"/>
    <w:rsid w:val="00226577"/>
    <w:rsid w:val="002265F6"/>
    <w:rsid w:val="002267F8"/>
    <w:rsid w:val="0022687C"/>
    <w:rsid w:val="0022692C"/>
    <w:rsid w:val="002269DE"/>
    <w:rsid w:val="00226A5A"/>
    <w:rsid w:val="00226ADB"/>
    <w:rsid w:val="00226B71"/>
    <w:rsid w:val="00226C70"/>
    <w:rsid w:val="00226C72"/>
    <w:rsid w:val="00226D28"/>
    <w:rsid w:val="00226DA9"/>
    <w:rsid w:val="00227443"/>
    <w:rsid w:val="00227517"/>
    <w:rsid w:val="00227672"/>
    <w:rsid w:val="00227A71"/>
    <w:rsid w:val="00227A83"/>
    <w:rsid w:val="00227C25"/>
    <w:rsid w:val="00227CF1"/>
    <w:rsid w:val="002300EB"/>
    <w:rsid w:val="0023010A"/>
    <w:rsid w:val="002302D6"/>
    <w:rsid w:val="0023031E"/>
    <w:rsid w:val="0023032A"/>
    <w:rsid w:val="002303F9"/>
    <w:rsid w:val="002305F5"/>
    <w:rsid w:val="0023069A"/>
    <w:rsid w:val="002306F8"/>
    <w:rsid w:val="00230B39"/>
    <w:rsid w:val="00230BAF"/>
    <w:rsid w:val="00230C89"/>
    <w:rsid w:val="00230D51"/>
    <w:rsid w:val="00230EEE"/>
    <w:rsid w:val="00230F12"/>
    <w:rsid w:val="0023114E"/>
    <w:rsid w:val="002312F4"/>
    <w:rsid w:val="0023134E"/>
    <w:rsid w:val="00231381"/>
    <w:rsid w:val="002313A2"/>
    <w:rsid w:val="0023151D"/>
    <w:rsid w:val="00231684"/>
    <w:rsid w:val="00231994"/>
    <w:rsid w:val="00231B0B"/>
    <w:rsid w:val="00231DFF"/>
    <w:rsid w:val="00231FC7"/>
    <w:rsid w:val="0023207E"/>
    <w:rsid w:val="00232187"/>
    <w:rsid w:val="0023243C"/>
    <w:rsid w:val="00232443"/>
    <w:rsid w:val="002324F7"/>
    <w:rsid w:val="0023266E"/>
    <w:rsid w:val="002327D0"/>
    <w:rsid w:val="00232930"/>
    <w:rsid w:val="00232A95"/>
    <w:rsid w:val="00232BD9"/>
    <w:rsid w:val="00232BE5"/>
    <w:rsid w:val="00232C09"/>
    <w:rsid w:val="00232C3F"/>
    <w:rsid w:val="00232DD9"/>
    <w:rsid w:val="00232DEF"/>
    <w:rsid w:val="00232F26"/>
    <w:rsid w:val="0023308F"/>
    <w:rsid w:val="002330C4"/>
    <w:rsid w:val="002330CC"/>
    <w:rsid w:val="002331A0"/>
    <w:rsid w:val="002331C2"/>
    <w:rsid w:val="002333BF"/>
    <w:rsid w:val="00233403"/>
    <w:rsid w:val="00233440"/>
    <w:rsid w:val="0023352F"/>
    <w:rsid w:val="00233656"/>
    <w:rsid w:val="0023369A"/>
    <w:rsid w:val="002336B5"/>
    <w:rsid w:val="0023399F"/>
    <w:rsid w:val="00233B25"/>
    <w:rsid w:val="00233BEA"/>
    <w:rsid w:val="00233D0E"/>
    <w:rsid w:val="00233E43"/>
    <w:rsid w:val="00234013"/>
    <w:rsid w:val="00234388"/>
    <w:rsid w:val="00234496"/>
    <w:rsid w:val="00234553"/>
    <w:rsid w:val="002345B9"/>
    <w:rsid w:val="0023469E"/>
    <w:rsid w:val="002346CB"/>
    <w:rsid w:val="0023486A"/>
    <w:rsid w:val="00234929"/>
    <w:rsid w:val="00234964"/>
    <w:rsid w:val="00234CE7"/>
    <w:rsid w:val="00234D46"/>
    <w:rsid w:val="00234E13"/>
    <w:rsid w:val="00234E2A"/>
    <w:rsid w:val="00234E7C"/>
    <w:rsid w:val="00234F15"/>
    <w:rsid w:val="00234FE5"/>
    <w:rsid w:val="00235132"/>
    <w:rsid w:val="00235415"/>
    <w:rsid w:val="0023542E"/>
    <w:rsid w:val="002355EB"/>
    <w:rsid w:val="002356DA"/>
    <w:rsid w:val="00235A84"/>
    <w:rsid w:val="00235C4A"/>
    <w:rsid w:val="00235F5E"/>
    <w:rsid w:val="00235FC4"/>
    <w:rsid w:val="00236450"/>
    <w:rsid w:val="00236627"/>
    <w:rsid w:val="00236650"/>
    <w:rsid w:val="00236781"/>
    <w:rsid w:val="002368EA"/>
    <w:rsid w:val="00236C1A"/>
    <w:rsid w:val="00236D9F"/>
    <w:rsid w:val="00236DD3"/>
    <w:rsid w:val="00236E66"/>
    <w:rsid w:val="00236EB4"/>
    <w:rsid w:val="00236FDC"/>
    <w:rsid w:val="0023703E"/>
    <w:rsid w:val="00237115"/>
    <w:rsid w:val="00237469"/>
    <w:rsid w:val="0023753E"/>
    <w:rsid w:val="0023765A"/>
    <w:rsid w:val="00237679"/>
    <w:rsid w:val="00237921"/>
    <w:rsid w:val="00237C21"/>
    <w:rsid w:val="00237C95"/>
    <w:rsid w:val="00237D01"/>
    <w:rsid w:val="00240342"/>
    <w:rsid w:val="002403C3"/>
    <w:rsid w:val="00240517"/>
    <w:rsid w:val="002405DE"/>
    <w:rsid w:val="00240613"/>
    <w:rsid w:val="00240718"/>
    <w:rsid w:val="002408F7"/>
    <w:rsid w:val="00240956"/>
    <w:rsid w:val="0024096F"/>
    <w:rsid w:val="00240B22"/>
    <w:rsid w:val="00240B83"/>
    <w:rsid w:val="00240C43"/>
    <w:rsid w:val="00240CAE"/>
    <w:rsid w:val="00240D36"/>
    <w:rsid w:val="00240D96"/>
    <w:rsid w:val="00240DDC"/>
    <w:rsid w:val="00240E3C"/>
    <w:rsid w:val="00241004"/>
    <w:rsid w:val="0024102D"/>
    <w:rsid w:val="00241033"/>
    <w:rsid w:val="002410A7"/>
    <w:rsid w:val="00241264"/>
    <w:rsid w:val="00241311"/>
    <w:rsid w:val="00241635"/>
    <w:rsid w:val="0024180F"/>
    <w:rsid w:val="002418E8"/>
    <w:rsid w:val="00241B54"/>
    <w:rsid w:val="00241D90"/>
    <w:rsid w:val="00241E81"/>
    <w:rsid w:val="00241E9F"/>
    <w:rsid w:val="00241EDC"/>
    <w:rsid w:val="00242146"/>
    <w:rsid w:val="0024226E"/>
    <w:rsid w:val="00242574"/>
    <w:rsid w:val="00242662"/>
    <w:rsid w:val="002426E2"/>
    <w:rsid w:val="002426E8"/>
    <w:rsid w:val="00242718"/>
    <w:rsid w:val="002427CB"/>
    <w:rsid w:val="00242867"/>
    <w:rsid w:val="00242AC8"/>
    <w:rsid w:val="00242C03"/>
    <w:rsid w:val="00242D7C"/>
    <w:rsid w:val="00242E22"/>
    <w:rsid w:val="00242E67"/>
    <w:rsid w:val="00243061"/>
    <w:rsid w:val="0024308D"/>
    <w:rsid w:val="0024311D"/>
    <w:rsid w:val="00243234"/>
    <w:rsid w:val="00243362"/>
    <w:rsid w:val="0024336B"/>
    <w:rsid w:val="002433FC"/>
    <w:rsid w:val="002434F6"/>
    <w:rsid w:val="00243550"/>
    <w:rsid w:val="002435E0"/>
    <w:rsid w:val="002436AA"/>
    <w:rsid w:val="0024378E"/>
    <w:rsid w:val="00243E6E"/>
    <w:rsid w:val="00244194"/>
    <w:rsid w:val="0024424F"/>
    <w:rsid w:val="002443A2"/>
    <w:rsid w:val="002443E3"/>
    <w:rsid w:val="0024446B"/>
    <w:rsid w:val="002444C5"/>
    <w:rsid w:val="002444DD"/>
    <w:rsid w:val="0024468E"/>
    <w:rsid w:val="002447EB"/>
    <w:rsid w:val="00244A43"/>
    <w:rsid w:val="00244B02"/>
    <w:rsid w:val="00244D28"/>
    <w:rsid w:val="00244DCC"/>
    <w:rsid w:val="00244EF8"/>
    <w:rsid w:val="00245053"/>
    <w:rsid w:val="0024505D"/>
    <w:rsid w:val="002453D2"/>
    <w:rsid w:val="00245443"/>
    <w:rsid w:val="002454D8"/>
    <w:rsid w:val="00245689"/>
    <w:rsid w:val="00245690"/>
    <w:rsid w:val="002456DE"/>
    <w:rsid w:val="00245720"/>
    <w:rsid w:val="00245A6F"/>
    <w:rsid w:val="00245AAF"/>
    <w:rsid w:val="00245B7A"/>
    <w:rsid w:val="00245CC9"/>
    <w:rsid w:val="00245D76"/>
    <w:rsid w:val="00245F9C"/>
    <w:rsid w:val="00245FD5"/>
    <w:rsid w:val="0024619D"/>
    <w:rsid w:val="002462DF"/>
    <w:rsid w:val="0024655D"/>
    <w:rsid w:val="0024663F"/>
    <w:rsid w:val="002467C8"/>
    <w:rsid w:val="00246927"/>
    <w:rsid w:val="00246DC3"/>
    <w:rsid w:val="00247103"/>
    <w:rsid w:val="002473FE"/>
    <w:rsid w:val="002474D3"/>
    <w:rsid w:val="00247531"/>
    <w:rsid w:val="0024754B"/>
    <w:rsid w:val="002475FD"/>
    <w:rsid w:val="002477DF"/>
    <w:rsid w:val="0024787C"/>
    <w:rsid w:val="002479D9"/>
    <w:rsid w:val="00247A3D"/>
    <w:rsid w:val="00247B09"/>
    <w:rsid w:val="00247BF0"/>
    <w:rsid w:val="00247C55"/>
    <w:rsid w:val="00247E10"/>
    <w:rsid w:val="00250244"/>
    <w:rsid w:val="002503FE"/>
    <w:rsid w:val="0025051C"/>
    <w:rsid w:val="0025056D"/>
    <w:rsid w:val="00250615"/>
    <w:rsid w:val="0025083E"/>
    <w:rsid w:val="002509A5"/>
    <w:rsid w:val="00250A42"/>
    <w:rsid w:val="00250BF7"/>
    <w:rsid w:val="00250E1F"/>
    <w:rsid w:val="00251065"/>
    <w:rsid w:val="002513E3"/>
    <w:rsid w:val="00251486"/>
    <w:rsid w:val="0025149B"/>
    <w:rsid w:val="0025156D"/>
    <w:rsid w:val="0025175A"/>
    <w:rsid w:val="00251763"/>
    <w:rsid w:val="00251964"/>
    <w:rsid w:val="00251AD6"/>
    <w:rsid w:val="00251B53"/>
    <w:rsid w:val="00251BCD"/>
    <w:rsid w:val="00251C0F"/>
    <w:rsid w:val="00251EFB"/>
    <w:rsid w:val="0025225B"/>
    <w:rsid w:val="002522E0"/>
    <w:rsid w:val="00252410"/>
    <w:rsid w:val="00252424"/>
    <w:rsid w:val="002526E6"/>
    <w:rsid w:val="002528ED"/>
    <w:rsid w:val="00252BF6"/>
    <w:rsid w:val="00252C17"/>
    <w:rsid w:val="00252EE8"/>
    <w:rsid w:val="00253011"/>
    <w:rsid w:val="0025307F"/>
    <w:rsid w:val="0025337A"/>
    <w:rsid w:val="0025390D"/>
    <w:rsid w:val="0025398F"/>
    <w:rsid w:val="002539A9"/>
    <w:rsid w:val="002539F1"/>
    <w:rsid w:val="00253D2F"/>
    <w:rsid w:val="00253DCB"/>
    <w:rsid w:val="00253EE9"/>
    <w:rsid w:val="00254048"/>
    <w:rsid w:val="002540BC"/>
    <w:rsid w:val="0025414C"/>
    <w:rsid w:val="0025435A"/>
    <w:rsid w:val="002545D2"/>
    <w:rsid w:val="002547A0"/>
    <w:rsid w:val="00254AAA"/>
    <w:rsid w:val="00254AF8"/>
    <w:rsid w:val="00254C2E"/>
    <w:rsid w:val="00254D33"/>
    <w:rsid w:val="00254D5C"/>
    <w:rsid w:val="00254E72"/>
    <w:rsid w:val="002551BD"/>
    <w:rsid w:val="0025562D"/>
    <w:rsid w:val="00255822"/>
    <w:rsid w:val="0025584A"/>
    <w:rsid w:val="0025584E"/>
    <w:rsid w:val="0025594D"/>
    <w:rsid w:val="00255967"/>
    <w:rsid w:val="0025598D"/>
    <w:rsid w:val="002559A6"/>
    <w:rsid w:val="00255A74"/>
    <w:rsid w:val="00255AE8"/>
    <w:rsid w:val="00255E10"/>
    <w:rsid w:val="00255E7A"/>
    <w:rsid w:val="00256000"/>
    <w:rsid w:val="00256241"/>
    <w:rsid w:val="002562F2"/>
    <w:rsid w:val="0025637B"/>
    <w:rsid w:val="00256380"/>
    <w:rsid w:val="00256497"/>
    <w:rsid w:val="002564F8"/>
    <w:rsid w:val="002568D0"/>
    <w:rsid w:val="00256A04"/>
    <w:rsid w:val="00256AF9"/>
    <w:rsid w:val="00256B41"/>
    <w:rsid w:val="00256B7D"/>
    <w:rsid w:val="00256CC6"/>
    <w:rsid w:val="00256CCD"/>
    <w:rsid w:val="00256E2E"/>
    <w:rsid w:val="0025709B"/>
    <w:rsid w:val="0025718A"/>
    <w:rsid w:val="00257227"/>
    <w:rsid w:val="0025725F"/>
    <w:rsid w:val="0025766A"/>
    <w:rsid w:val="00257842"/>
    <w:rsid w:val="00257AB5"/>
    <w:rsid w:val="00257AE4"/>
    <w:rsid w:val="0026007E"/>
    <w:rsid w:val="002602B8"/>
    <w:rsid w:val="0026040E"/>
    <w:rsid w:val="0026056C"/>
    <w:rsid w:val="0026069B"/>
    <w:rsid w:val="002606A4"/>
    <w:rsid w:val="0026075D"/>
    <w:rsid w:val="0026084D"/>
    <w:rsid w:val="00260A32"/>
    <w:rsid w:val="00260A3D"/>
    <w:rsid w:val="00260AC7"/>
    <w:rsid w:val="00260AEE"/>
    <w:rsid w:val="00260BBB"/>
    <w:rsid w:val="00260C12"/>
    <w:rsid w:val="00260C58"/>
    <w:rsid w:val="00260C65"/>
    <w:rsid w:val="00260DD5"/>
    <w:rsid w:val="002610D2"/>
    <w:rsid w:val="00261131"/>
    <w:rsid w:val="0026118D"/>
    <w:rsid w:val="00261284"/>
    <w:rsid w:val="002613E8"/>
    <w:rsid w:val="0026154C"/>
    <w:rsid w:val="002617C3"/>
    <w:rsid w:val="0026185E"/>
    <w:rsid w:val="00261A57"/>
    <w:rsid w:val="00262034"/>
    <w:rsid w:val="00262107"/>
    <w:rsid w:val="00262116"/>
    <w:rsid w:val="002621A6"/>
    <w:rsid w:val="00262258"/>
    <w:rsid w:val="00262661"/>
    <w:rsid w:val="00262B1F"/>
    <w:rsid w:val="00262B55"/>
    <w:rsid w:val="00262CC3"/>
    <w:rsid w:val="00262D9D"/>
    <w:rsid w:val="00262DCC"/>
    <w:rsid w:val="00263062"/>
    <w:rsid w:val="002630FB"/>
    <w:rsid w:val="0026314B"/>
    <w:rsid w:val="0026314E"/>
    <w:rsid w:val="00263154"/>
    <w:rsid w:val="002632DF"/>
    <w:rsid w:val="002634F2"/>
    <w:rsid w:val="002635DF"/>
    <w:rsid w:val="00263601"/>
    <w:rsid w:val="0026387B"/>
    <w:rsid w:val="00263946"/>
    <w:rsid w:val="00263D63"/>
    <w:rsid w:val="00263F46"/>
    <w:rsid w:val="002640BA"/>
    <w:rsid w:val="002640BB"/>
    <w:rsid w:val="00264145"/>
    <w:rsid w:val="00264208"/>
    <w:rsid w:val="00264649"/>
    <w:rsid w:val="00264742"/>
    <w:rsid w:val="00264909"/>
    <w:rsid w:val="00264A3F"/>
    <w:rsid w:val="00264CF2"/>
    <w:rsid w:val="00264D1E"/>
    <w:rsid w:val="00264E00"/>
    <w:rsid w:val="00264E8E"/>
    <w:rsid w:val="00264EF2"/>
    <w:rsid w:val="002651A0"/>
    <w:rsid w:val="00265266"/>
    <w:rsid w:val="002652FC"/>
    <w:rsid w:val="00265325"/>
    <w:rsid w:val="00265A77"/>
    <w:rsid w:val="00265B2E"/>
    <w:rsid w:val="00265B56"/>
    <w:rsid w:val="00265C3A"/>
    <w:rsid w:val="00265C4B"/>
    <w:rsid w:val="00265E84"/>
    <w:rsid w:val="00265EB2"/>
    <w:rsid w:val="002660B5"/>
    <w:rsid w:val="002660D0"/>
    <w:rsid w:val="0026613F"/>
    <w:rsid w:val="002663EE"/>
    <w:rsid w:val="002666F6"/>
    <w:rsid w:val="0026678C"/>
    <w:rsid w:val="00266792"/>
    <w:rsid w:val="002667A8"/>
    <w:rsid w:val="002668B7"/>
    <w:rsid w:val="0026690E"/>
    <w:rsid w:val="00266A1F"/>
    <w:rsid w:val="00266A95"/>
    <w:rsid w:val="00266C70"/>
    <w:rsid w:val="00266C9A"/>
    <w:rsid w:val="00266CFB"/>
    <w:rsid w:val="00266FEF"/>
    <w:rsid w:val="00267109"/>
    <w:rsid w:val="00267587"/>
    <w:rsid w:val="002675C8"/>
    <w:rsid w:val="002676C7"/>
    <w:rsid w:val="002676E1"/>
    <w:rsid w:val="00267760"/>
    <w:rsid w:val="00267862"/>
    <w:rsid w:val="0026787C"/>
    <w:rsid w:val="00267932"/>
    <w:rsid w:val="00267951"/>
    <w:rsid w:val="002679F5"/>
    <w:rsid w:val="00267AC1"/>
    <w:rsid w:val="00267B18"/>
    <w:rsid w:val="00267B54"/>
    <w:rsid w:val="00267E4A"/>
    <w:rsid w:val="00267E52"/>
    <w:rsid w:val="0026FA06"/>
    <w:rsid w:val="002700DE"/>
    <w:rsid w:val="0027051A"/>
    <w:rsid w:val="0027052C"/>
    <w:rsid w:val="00270A4F"/>
    <w:rsid w:val="00270C95"/>
    <w:rsid w:val="00270D5A"/>
    <w:rsid w:val="00270F55"/>
    <w:rsid w:val="00270FCB"/>
    <w:rsid w:val="0027106E"/>
    <w:rsid w:val="0027107B"/>
    <w:rsid w:val="002712C5"/>
    <w:rsid w:val="0027140E"/>
    <w:rsid w:val="002714FD"/>
    <w:rsid w:val="0027155D"/>
    <w:rsid w:val="00271564"/>
    <w:rsid w:val="00271589"/>
    <w:rsid w:val="002715FC"/>
    <w:rsid w:val="002716D5"/>
    <w:rsid w:val="00271739"/>
    <w:rsid w:val="0027175B"/>
    <w:rsid w:val="0027188D"/>
    <w:rsid w:val="00271BAE"/>
    <w:rsid w:val="00271D2C"/>
    <w:rsid w:val="00271D62"/>
    <w:rsid w:val="00271E0C"/>
    <w:rsid w:val="00271E48"/>
    <w:rsid w:val="00271EF9"/>
    <w:rsid w:val="00271F1A"/>
    <w:rsid w:val="00271F1B"/>
    <w:rsid w:val="00271F2D"/>
    <w:rsid w:val="00271F39"/>
    <w:rsid w:val="00272010"/>
    <w:rsid w:val="00272081"/>
    <w:rsid w:val="00272269"/>
    <w:rsid w:val="0027245B"/>
    <w:rsid w:val="002726B3"/>
    <w:rsid w:val="0027298C"/>
    <w:rsid w:val="002729B0"/>
    <w:rsid w:val="00272A94"/>
    <w:rsid w:val="00272C20"/>
    <w:rsid w:val="00272D91"/>
    <w:rsid w:val="00272DDB"/>
    <w:rsid w:val="00272EBC"/>
    <w:rsid w:val="00272F6A"/>
    <w:rsid w:val="00272F83"/>
    <w:rsid w:val="00273177"/>
    <w:rsid w:val="002732BA"/>
    <w:rsid w:val="002734E4"/>
    <w:rsid w:val="002734F1"/>
    <w:rsid w:val="0027355F"/>
    <w:rsid w:val="002736FD"/>
    <w:rsid w:val="002737DC"/>
    <w:rsid w:val="00273A24"/>
    <w:rsid w:val="00273A29"/>
    <w:rsid w:val="00273EB3"/>
    <w:rsid w:val="0027407C"/>
    <w:rsid w:val="00274087"/>
    <w:rsid w:val="00274147"/>
    <w:rsid w:val="00274158"/>
    <w:rsid w:val="0027439A"/>
    <w:rsid w:val="002744F8"/>
    <w:rsid w:val="0027455B"/>
    <w:rsid w:val="00274749"/>
    <w:rsid w:val="002747C0"/>
    <w:rsid w:val="0027491A"/>
    <w:rsid w:val="002749B7"/>
    <w:rsid w:val="00274C1A"/>
    <w:rsid w:val="00274C94"/>
    <w:rsid w:val="00274F2A"/>
    <w:rsid w:val="00274FD1"/>
    <w:rsid w:val="00275074"/>
    <w:rsid w:val="0027512C"/>
    <w:rsid w:val="00275146"/>
    <w:rsid w:val="00275153"/>
    <w:rsid w:val="00275231"/>
    <w:rsid w:val="002753F1"/>
    <w:rsid w:val="00275431"/>
    <w:rsid w:val="00275760"/>
    <w:rsid w:val="00275B30"/>
    <w:rsid w:val="00275D40"/>
    <w:rsid w:val="00276054"/>
    <w:rsid w:val="0027620A"/>
    <w:rsid w:val="0027621F"/>
    <w:rsid w:val="0027624B"/>
    <w:rsid w:val="002762D4"/>
    <w:rsid w:val="00276316"/>
    <w:rsid w:val="00276321"/>
    <w:rsid w:val="0027637E"/>
    <w:rsid w:val="002763E9"/>
    <w:rsid w:val="002765F0"/>
    <w:rsid w:val="002766EB"/>
    <w:rsid w:val="00276736"/>
    <w:rsid w:val="002767D6"/>
    <w:rsid w:val="00276B69"/>
    <w:rsid w:val="00276BB4"/>
    <w:rsid w:val="00276C16"/>
    <w:rsid w:val="00276D00"/>
    <w:rsid w:val="00276EA3"/>
    <w:rsid w:val="00276F4E"/>
    <w:rsid w:val="00277282"/>
    <w:rsid w:val="002772DE"/>
    <w:rsid w:val="00277316"/>
    <w:rsid w:val="00277579"/>
    <w:rsid w:val="002775E5"/>
    <w:rsid w:val="0027773D"/>
    <w:rsid w:val="002778BD"/>
    <w:rsid w:val="00277AE9"/>
    <w:rsid w:val="00277C75"/>
    <w:rsid w:val="00277D4F"/>
    <w:rsid w:val="0028036E"/>
    <w:rsid w:val="00280388"/>
    <w:rsid w:val="002803C0"/>
    <w:rsid w:val="002804A8"/>
    <w:rsid w:val="0028056E"/>
    <w:rsid w:val="002806A1"/>
    <w:rsid w:val="0028070F"/>
    <w:rsid w:val="00280856"/>
    <w:rsid w:val="00280929"/>
    <w:rsid w:val="00280932"/>
    <w:rsid w:val="00280D8E"/>
    <w:rsid w:val="00280E1A"/>
    <w:rsid w:val="00280F97"/>
    <w:rsid w:val="0028105D"/>
    <w:rsid w:val="002813F5"/>
    <w:rsid w:val="00281598"/>
    <w:rsid w:val="002815FA"/>
    <w:rsid w:val="00281615"/>
    <w:rsid w:val="002818D7"/>
    <w:rsid w:val="002819A0"/>
    <w:rsid w:val="002819C0"/>
    <w:rsid w:val="002819C6"/>
    <w:rsid w:val="00281A09"/>
    <w:rsid w:val="00281B79"/>
    <w:rsid w:val="00281D58"/>
    <w:rsid w:val="00282041"/>
    <w:rsid w:val="00282061"/>
    <w:rsid w:val="002823C8"/>
    <w:rsid w:val="002823CC"/>
    <w:rsid w:val="002824C2"/>
    <w:rsid w:val="002827D0"/>
    <w:rsid w:val="00282938"/>
    <w:rsid w:val="00282A48"/>
    <w:rsid w:val="00282AFA"/>
    <w:rsid w:val="00282B4A"/>
    <w:rsid w:val="00282D93"/>
    <w:rsid w:val="00282E76"/>
    <w:rsid w:val="00283070"/>
    <w:rsid w:val="002832C6"/>
    <w:rsid w:val="002832CA"/>
    <w:rsid w:val="002832EA"/>
    <w:rsid w:val="00283621"/>
    <w:rsid w:val="0028374D"/>
    <w:rsid w:val="002838E5"/>
    <w:rsid w:val="00283ADA"/>
    <w:rsid w:val="00283C54"/>
    <w:rsid w:val="00283D1E"/>
    <w:rsid w:val="00283E83"/>
    <w:rsid w:val="00283EB0"/>
    <w:rsid w:val="00283F8E"/>
    <w:rsid w:val="00284028"/>
    <w:rsid w:val="00284095"/>
    <w:rsid w:val="002842B7"/>
    <w:rsid w:val="002842C2"/>
    <w:rsid w:val="00284357"/>
    <w:rsid w:val="00284424"/>
    <w:rsid w:val="002844CA"/>
    <w:rsid w:val="0028453C"/>
    <w:rsid w:val="0028456E"/>
    <w:rsid w:val="00284893"/>
    <w:rsid w:val="00284B91"/>
    <w:rsid w:val="00284DCC"/>
    <w:rsid w:val="00284E32"/>
    <w:rsid w:val="00284F52"/>
    <w:rsid w:val="00285022"/>
    <w:rsid w:val="0028502F"/>
    <w:rsid w:val="0028514D"/>
    <w:rsid w:val="002851EB"/>
    <w:rsid w:val="00285224"/>
    <w:rsid w:val="0028542F"/>
    <w:rsid w:val="00285510"/>
    <w:rsid w:val="0028558E"/>
    <w:rsid w:val="002855A8"/>
    <w:rsid w:val="00285789"/>
    <w:rsid w:val="00285863"/>
    <w:rsid w:val="0028591B"/>
    <w:rsid w:val="00285A4A"/>
    <w:rsid w:val="00285ACC"/>
    <w:rsid w:val="00285B12"/>
    <w:rsid w:val="00285BD1"/>
    <w:rsid w:val="00285CA0"/>
    <w:rsid w:val="00285DD6"/>
    <w:rsid w:val="00285DE2"/>
    <w:rsid w:val="00285E23"/>
    <w:rsid w:val="0028616D"/>
    <w:rsid w:val="00286327"/>
    <w:rsid w:val="00286461"/>
    <w:rsid w:val="0028664C"/>
    <w:rsid w:val="00286964"/>
    <w:rsid w:val="00286965"/>
    <w:rsid w:val="00286FB1"/>
    <w:rsid w:val="00287116"/>
    <w:rsid w:val="00287120"/>
    <w:rsid w:val="002871FF"/>
    <w:rsid w:val="0028721B"/>
    <w:rsid w:val="00287399"/>
    <w:rsid w:val="002873E6"/>
    <w:rsid w:val="00287413"/>
    <w:rsid w:val="002876DA"/>
    <w:rsid w:val="00287723"/>
    <w:rsid w:val="0028790E"/>
    <w:rsid w:val="0028792B"/>
    <w:rsid w:val="0028792D"/>
    <w:rsid w:val="00287AF3"/>
    <w:rsid w:val="00287B4A"/>
    <w:rsid w:val="00287EA6"/>
    <w:rsid w:val="00290110"/>
    <w:rsid w:val="00290594"/>
    <w:rsid w:val="00290664"/>
    <w:rsid w:val="00290912"/>
    <w:rsid w:val="00290D82"/>
    <w:rsid w:val="00290FBC"/>
    <w:rsid w:val="0029101F"/>
    <w:rsid w:val="002911D0"/>
    <w:rsid w:val="0029136E"/>
    <w:rsid w:val="002913A7"/>
    <w:rsid w:val="002913B0"/>
    <w:rsid w:val="002914AB"/>
    <w:rsid w:val="002914D8"/>
    <w:rsid w:val="00291664"/>
    <w:rsid w:val="0029167F"/>
    <w:rsid w:val="0029174E"/>
    <w:rsid w:val="00291852"/>
    <w:rsid w:val="002919DA"/>
    <w:rsid w:val="00291A05"/>
    <w:rsid w:val="00291A23"/>
    <w:rsid w:val="00291AAA"/>
    <w:rsid w:val="00291D97"/>
    <w:rsid w:val="00291E48"/>
    <w:rsid w:val="00291EBA"/>
    <w:rsid w:val="0029208B"/>
    <w:rsid w:val="0029209B"/>
    <w:rsid w:val="00292103"/>
    <w:rsid w:val="002921A6"/>
    <w:rsid w:val="0029224A"/>
    <w:rsid w:val="00292399"/>
    <w:rsid w:val="0029257B"/>
    <w:rsid w:val="002926A6"/>
    <w:rsid w:val="002926A9"/>
    <w:rsid w:val="002927D4"/>
    <w:rsid w:val="00292966"/>
    <w:rsid w:val="00292969"/>
    <w:rsid w:val="00292D3E"/>
    <w:rsid w:val="00293074"/>
    <w:rsid w:val="0029343F"/>
    <w:rsid w:val="002935EB"/>
    <w:rsid w:val="002938B0"/>
    <w:rsid w:val="00293AB9"/>
    <w:rsid w:val="00293DB1"/>
    <w:rsid w:val="00293DC4"/>
    <w:rsid w:val="00293FDB"/>
    <w:rsid w:val="0029402E"/>
    <w:rsid w:val="0029416E"/>
    <w:rsid w:val="00294202"/>
    <w:rsid w:val="002942C1"/>
    <w:rsid w:val="00294386"/>
    <w:rsid w:val="00294425"/>
    <w:rsid w:val="00294445"/>
    <w:rsid w:val="002944EB"/>
    <w:rsid w:val="002944EF"/>
    <w:rsid w:val="002945F3"/>
    <w:rsid w:val="00294607"/>
    <w:rsid w:val="002947BC"/>
    <w:rsid w:val="0029481C"/>
    <w:rsid w:val="00294854"/>
    <w:rsid w:val="00294862"/>
    <w:rsid w:val="00294958"/>
    <w:rsid w:val="00294A38"/>
    <w:rsid w:val="00294B4D"/>
    <w:rsid w:val="00294D4D"/>
    <w:rsid w:val="00294ED0"/>
    <w:rsid w:val="00294F97"/>
    <w:rsid w:val="002950EB"/>
    <w:rsid w:val="0029511A"/>
    <w:rsid w:val="002951AA"/>
    <w:rsid w:val="00295369"/>
    <w:rsid w:val="0029537E"/>
    <w:rsid w:val="002953DC"/>
    <w:rsid w:val="002954CC"/>
    <w:rsid w:val="002954D7"/>
    <w:rsid w:val="0029564D"/>
    <w:rsid w:val="00295734"/>
    <w:rsid w:val="00295990"/>
    <w:rsid w:val="002959DD"/>
    <w:rsid w:val="00295C18"/>
    <w:rsid w:val="00295D4A"/>
    <w:rsid w:val="00295FFE"/>
    <w:rsid w:val="002960D5"/>
    <w:rsid w:val="002963DC"/>
    <w:rsid w:val="002966EE"/>
    <w:rsid w:val="00296746"/>
    <w:rsid w:val="002968E0"/>
    <w:rsid w:val="00296A3C"/>
    <w:rsid w:val="00296B10"/>
    <w:rsid w:val="00296B57"/>
    <w:rsid w:val="00296D37"/>
    <w:rsid w:val="00296D4E"/>
    <w:rsid w:val="00296DC1"/>
    <w:rsid w:val="002970CC"/>
    <w:rsid w:val="0029740D"/>
    <w:rsid w:val="00297542"/>
    <w:rsid w:val="00297567"/>
    <w:rsid w:val="002977E2"/>
    <w:rsid w:val="002977FB"/>
    <w:rsid w:val="00297926"/>
    <w:rsid w:val="00297AB5"/>
    <w:rsid w:val="00297C40"/>
    <w:rsid w:val="00297CE0"/>
    <w:rsid w:val="00297D3E"/>
    <w:rsid w:val="00297DC9"/>
    <w:rsid w:val="00297F37"/>
    <w:rsid w:val="0029AE5C"/>
    <w:rsid w:val="002A02C9"/>
    <w:rsid w:val="002A0307"/>
    <w:rsid w:val="002A067F"/>
    <w:rsid w:val="002A07A6"/>
    <w:rsid w:val="002A0836"/>
    <w:rsid w:val="002A0909"/>
    <w:rsid w:val="002A0983"/>
    <w:rsid w:val="002A09C0"/>
    <w:rsid w:val="002A0CB5"/>
    <w:rsid w:val="002A0D7A"/>
    <w:rsid w:val="002A0F34"/>
    <w:rsid w:val="002A0F4A"/>
    <w:rsid w:val="002A1062"/>
    <w:rsid w:val="002A122A"/>
    <w:rsid w:val="002A123B"/>
    <w:rsid w:val="002A12E2"/>
    <w:rsid w:val="002A1577"/>
    <w:rsid w:val="002A177F"/>
    <w:rsid w:val="002A182B"/>
    <w:rsid w:val="002A18EF"/>
    <w:rsid w:val="002A190E"/>
    <w:rsid w:val="002A1A98"/>
    <w:rsid w:val="002A1AF3"/>
    <w:rsid w:val="002A1BCC"/>
    <w:rsid w:val="002A1EA3"/>
    <w:rsid w:val="002A2012"/>
    <w:rsid w:val="002A22DE"/>
    <w:rsid w:val="002A2413"/>
    <w:rsid w:val="002A2502"/>
    <w:rsid w:val="002A2530"/>
    <w:rsid w:val="002A25BC"/>
    <w:rsid w:val="002A27E1"/>
    <w:rsid w:val="002A2928"/>
    <w:rsid w:val="002A2B84"/>
    <w:rsid w:val="002A2D2E"/>
    <w:rsid w:val="002A2E8A"/>
    <w:rsid w:val="002A2F5E"/>
    <w:rsid w:val="002A3046"/>
    <w:rsid w:val="002A3137"/>
    <w:rsid w:val="002A3220"/>
    <w:rsid w:val="002A326D"/>
    <w:rsid w:val="002A3309"/>
    <w:rsid w:val="002A34FA"/>
    <w:rsid w:val="002A351F"/>
    <w:rsid w:val="002A352A"/>
    <w:rsid w:val="002A36F3"/>
    <w:rsid w:val="002A3A44"/>
    <w:rsid w:val="002A3A67"/>
    <w:rsid w:val="002A3AD8"/>
    <w:rsid w:val="002A3D33"/>
    <w:rsid w:val="002A3DD4"/>
    <w:rsid w:val="002A3E61"/>
    <w:rsid w:val="002A3EB3"/>
    <w:rsid w:val="002A3ECD"/>
    <w:rsid w:val="002A3F17"/>
    <w:rsid w:val="002A40A4"/>
    <w:rsid w:val="002A40ED"/>
    <w:rsid w:val="002A46CB"/>
    <w:rsid w:val="002A48A7"/>
    <w:rsid w:val="002A48F5"/>
    <w:rsid w:val="002A4B1C"/>
    <w:rsid w:val="002A4B50"/>
    <w:rsid w:val="002A50FC"/>
    <w:rsid w:val="002A52EC"/>
    <w:rsid w:val="002A5364"/>
    <w:rsid w:val="002A5480"/>
    <w:rsid w:val="002A56F9"/>
    <w:rsid w:val="002A57DA"/>
    <w:rsid w:val="002A591F"/>
    <w:rsid w:val="002A59C4"/>
    <w:rsid w:val="002A5A78"/>
    <w:rsid w:val="002A5AD9"/>
    <w:rsid w:val="002A5C55"/>
    <w:rsid w:val="002A5C96"/>
    <w:rsid w:val="002A5CEF"/>
    <w:rsid w:val="002A607D"/>
    <w:rsid w:val="002A6085"/>
    <w:rsid w:val="002A6156"/>
    <w:rsid w:val="002A633A"/>
    <w:rsid w:val="002A6399"/>
    <w:rsid w:val="002A641D"/>
    <w:rsid w:val="002A64D5"/>
    <w:rsid w:val="002A6546"/>
    <w:rsid w:val="002A6993"/>
    <w:rsid w:val="002A69A6"/>
    <w:rsid w:val="002A6A6B"/>
    <w:rsid w:val="002A6AC2"/>
    <w:rsid w:val="002A6BC5"/>
    <w:rsid w:val="002A6C0D"/>
    <w:rsid w:val="002A6CA9"/>
    <w:rsid w:val="002A6E91"/>
    <w:rsid w:val="002A6F26"/>
    <w:rsid w:val="002A6F69"/>
    <w:rsid w:val="002A7001"/>
    <w:rsid w:val="002A7170"/>
    <w:rsid w:val="002A71F9"/>
    <w:rsid w:val="002A756C"/>
    <w:rsid w:val="002A7681"/>
    <w:rsid w:val="002A78A8"/>
    <w:rsid w:val="002A79E9"/>
    <w:rsid w:val="002A7C9E"/>
    <w:rsid w:val="002A7DEA"/>
    <w:rsid w:val="002A7DEC"/>
    <w:rsid w:val="002A7F7B"/>
    <w:rsid w:val="002A7FD0"/>
    <w:rsid w:val="002B00D7"/>
    <w:rsid w:val="002B0327"/>
    <w:rsid w:val="002B03F5"/>
    <w:rsid w:val="002B08E5"/>
    <w:rsid w:val="002B08FB"/>
    <w:rsid w:val="002B09BD"/>
    <w:rsid w:val="002B0AC7"/>
    <w:rsid w:val="002B0B5C"/>
    <w:rsid w:val="002B0B95"/>
    <w:rsid w:val="002B0CAB"/>
    <w:rsid w:val="002B1049"/>
    <w:rsid w:val="002B1178"/>
    <w:rsid w:val="002B12EC"/>
    <w:rsid w:val="002B132E"/>
    <w:rsid w:val="002B1499"/>
    <w:rsid w:val="002B1680"/>
    <w:rsid w:val="002B1689"/>
    <w:rsid w:val="002B1AC6"/>
    <w:rsid w:val="002B1B60"/>
    <w:rsid w:val="002B1CB1"/>
    <w:rsid w:val="002B1F25"/>
    <w:rsid w:val="002B2068"/>
    <w:rsid w:val="002B20E6"/>
    <w:rsid w:val="002B2109"/>
    <w:rsid w:val="002B2153"/>
    <w:rsid w:val="002B22B3"/>
    <w:rsid w:val="002B23CA"/>
    <w:rsid w:val="002B23ED"/>
    <w:rsid w:val="002B257D"/>
    <w:rsid w:val="002B25EE"/>
    <w:rsid w:val="002B260D"/>
    <w:rsid w:val="002B262F"/>
    <w:rsid w:val="002B2694"/>
    <w:rsid w:val="002B2706"/>
    <w:rsid w:val="002B2813"/>
    <w:rsid w:val="002B284C"/>
    <w:rsid w:val="002B2A1C"/>
    <w:rsid w:val="002B2A55"/>
    <w:rsid w:val="002B2AAB"/>
    <w:rsid w:val="002B2C17"/>
    <w:rsid w:val="002B2C42"/>
    <w:rsid w:val="002B2CD7"/>
    <w:rsid w:val="002B2CDC"/>
    <w:rsid w:val="002B2D29"/>
    <w:rsid w:val="002B2EB4"/>
    <w:rsid w:val="002B2ED6"/>
    <w:rsid w:val="002B2EE9"/>
    <w:rsid w:val="002B2FC9"/>
    <w:rsid w:val="002B30DF"/>
    <w:rsid w:val="002B315C"/>
    <w:rsid w:val="002B317C"/>
    <w:rsid w:val="002B32C0"/>
    <w:rsid w:val="002B3348"/>
    <w:rsid w:val="002B3657"/>
    <w:rsid w:val="002B374A"/>
    <w:rsid w:val="002B38E1"/>
    <w:rsid w:val="002B39C3"/>
    <w:rsid w:val="002B3B31"/>
    <w:rsid w:val="002B3BBD"/>
    <w:rsid w:val="002B3D17"/>
    <w:rsid w:val="002B3ECB"/>
    <w:rsid w:val="002B3FD9"/>
    <w:rsid w:val="002B3FDA"/>
    <w:rsid w:val="002B4017"/>
    <w:rsid w:val="002B4023"/>
    <w:rsid w:val="002B411E"/>
    <w:rsid w:val="002B4339"/>
    <w:rsid w:val="002B43E2"/>
    <w:rsid w:val="002B4591"/>
    <w:rsid w:val="002B4D60"/>
    <w:rsid w:val="002B4E0D"/>
    <w:rsid w:val="002B4E2E"/>
    <w:rsid w:val="002B544A"/>
    <w:rsid w:val="002B54EB"/>
    <w:rsid w:val="002B56DA"/>
    <w:rsid w:val="002B5896"/>
    <w:rsid w:val="002B5A0E"/>
    <w:rsid w:val="002B5A33"/>
    <w:rsid w:val="002B5A34"/>
    <w:rsid w:val="002B5D66"/>
    <w:rsid w:val="002B5E5D"/>
    <w:rsid w:val="002B5F62"/>
    <w:rsid w:val="002B5FF3"/>
    <w:rsid w:val="002B6007"/>
    <w:rsid w:val="002B6079"/>
    <w:rsid w:val="002B610C"/>
    <w:rsid w:val="002B618A"/>
    <w:rsid w:val="002B6212"/>
    <w:rsid w:val="002B635A"/>
    <w:rsid w:val="002B640B"/>
    <w:rsid w:val="002B649A"/>
    <w:rsid w:val="002B64DF"/>
    <w:rsid w:val="002B683A"/>
    <w:rsid w:val="002B68DE"/>
    <w:rsid w:val="002B6940"/>
    <w:rsid w:val="002B69D6"/>
    <w:rsid w:val="002B6B4E"/>
    <w:rsid w:val="002B6C27"/>
    <w:rsid w:val="002B6DA5"/>
    <w:rsid w:val="002B715A"/>
    <w:rsid w:val="002B73F1"/>
    <w:rsid w:val="002B76CB"/>
    <w:rsid w:val="002B76F6"/>
    <w:rsid w:val="002B7887"/>
    <w:rsid w:val="002B78A6"/>
    <w:rsid w:val="002B79C2"/>
    <w:rsid w:val="002B7ACA"/>
    <w:rsid w:val="002B7C26"/>
    <w:rsid w:val="002B7C33"/>
    <w:rsid w:val="002B7C97"/>
    <w:rsid w:val="002B7D11"/>
    <w:rsid w:val="002B7DA2"/>
    <w:rsid w:val="002B7E59"/>
    <w:rsid w:val="002C024B"/>
    <w:rsid w:val="002C07E3"/>
    <w:rsid w:val="002C08C8"/>
    <w:rsid w:val="002C096B"/>
    <w:rsid w:val="002C099D"/>
    <w:rsid w:val="002C0A86"/>
    <w:rsid w:val="002C0C4B"/>
    <w:rsid w:val="002C0D96"/>
    <w:rsid w:val="002C12AD"/>
    <w:rsid w:val="002C15FF"/>
    <w:rsid w:val="002C17AD"/>
    <w:rsid w:val="002C19AF"/>
    <w:rsid w:val="002C1A4B"/>
    <w:rsid w:val="002C1C2F"/>
    <w:rsid w:val="002C1CF7"/>
    <w:rsid w:val="002C1D78"/>
    <w:rsid w:val="002C1EEA"/>
    <w:rsid w:val="002C1F3C"/>
    <w:rsid w:val="002C1F8A"/>
    <w:rsid w:val="002C23ED"/>
    <w:rsid w:val="002C2733"/>
    <w:rsid w:val="002C2AFF"/>
    <w:rsid w:val="002C2E71"/>
    <w:rsid w:val="002C32CC"/>
    <w:rsid w:val="002C3301"/>
    <w:rsid w:val="002C3475"/>
    <w:rsid w:val="002C34FE"/>
    <w:rsid w:val="002C358D"/>
    <w:rsid w:val="002C367E"/>
    <w:rsid w:val="002C37CC"/>
    <w:rsid w:val="002C3C27"/>
    <w:rsid w:val="002C3CE0"/>
    <w:rsid w:val="002C3E16"/>
    <w:rsid w:val="002C3F85"/>
    <w:rsid w:val="002C3FE5"/>
    <w:rsid w:val="002C414A"/>
    <w:rsid w:val="002C419D"/>
    <w:rsid w:val="002C42E9"/>
    <w:rsid w:val="002C44BC"/>
    <w:rsid w:val="002C47AD"/>
    <w:rsid w:val="002C48A4"/>
    <w:rsid w:val="002C4B0D"/>
    <w:rsid w:val="002C52FD"/>
    <w:rsid w:val="002C5301"/>
    <w:rsid w:val="002C531A"/>
    <w:rsid w:val="002C539F"/>
    <w:rsid w:val="002C5510"/>
    <w:rsid w:val="002C5514"/>
    <w:rsid w:val="002C5556"/>
    <w:rsid w:val="002C55C0"/>
    <w:rsid w:val="002C5D18"/>
    <w:rsid w:val="002C5DBB"/>
    <w:rsid w:val="002C5F46"/>
    <w:rsid w:val="002C5F9F"/>
    <w:rsid w:val="002C6034"/>
    <w:rsid w:val="002C604C"/>
    <w:rsid w:val="002C6065"/>
    <w:rsid w:val="002C6070"/>
    <w:rsid w:val="002C6289"/>
    <w:rsid w:val="002C635B"/>
    <w:rsid w:val="002C64D2"/>
    <w:rsid w:val="002C662F"/>
    <w:rsid w:val="002C66C2"/>
    <w:rsid w:val="002C6732"/>
    <w:rsid w:val="002C676F"/>
    <w:rsid w:val="002C67B1"/>
    <w:rsid w:val="002C6848"/>
    <w:rsid w:val="002C68F8"/>
    <w:rsid w:val="002C6A57"/>
    <w:rsid w:val="002C6AD1"/>
    <w:rsid w:val="002C6B6B"/>
    <w:rsid w:val="002C6D10"/>
    <w:rsid w:val="002C6D7A"/>
    <w:rsid w:val="002C6DEA"/>
    <w:rsid w:val="002C6EF7"/>
    <w:rsid w:val="002C7276"/>
    <w:rsid w:val="002C734A"/>
    <w:rsid w:val="002C7392"/>
    <w:rsid w:val="002C770F"/>
    <w:rsid w:val="002C7902"/>
    <w:rsid w:val="002C790A"/>
    <w:rsid w:val="002C7A03"/>
    <w:rsid w:val="002C7A11"/>
    <w:rsid w:val="002C7BA6"/>
    <w:rsid w:val="002C7CFF"/>
    <w:rsid w:val="002C7EF6"/>
    <w:rsid w:val="002C7FD9"/>
    <w:rsid w:val="002D0190"/>
    <w:rsid w:val="002D0656"/>
    <w:rsid w:val="002D0A72"/>
    <w:rsid w:val="002D0B7C"/>
    <w:rsid w:val="002D0BC6"/>
    <w:rsid w:val="002D0BF1"/>
    <w:rsid w:val="002D10FC"/>
    <w:rsid w:val="002D124F"/>
    <w:rsid w:val="002D12DB"/>
    <w:rsid w:val="002D13F4"/>
    <w:rsid w:val="002D15AE"/>
    <w:rsid w:val="002D175A"/>
    <w:rsid w:val="002D17BF"/>
    <w:rsid w:val="002D17C5"/>
    <w:rsid w:val="002D1B78"/>
    <w:rsid w:val="002D1BD1"/>
    <w:rsid w:val="002D1C7E"/>
    <w:rsid w:val="002D1D7D"/>
    <w:rsid w:val="002D1E99"/>
    <w:rsid w:val="002D1F79"/>
    <w:rsid w:val="002D21D8"/>
    <w:rsid w:val="002D22B7"/>
    <w:rsid w:val="002D249C"/>
    <w:rsid w:val="002D24B7"/>
    <w:rsid w:val="002D24DA"/>
    <w:rsid w:val="002D2503"/>
    <w:rsid w:val="002D254E"/>
    <w:rsid w:val="002D2579"/>
    <w:rsid w:val="002D2604"/>
    <w:rsid w:val="002D2625"/>
    <w:rsid w:val="002D2A0C"/>
    <w:rsid w:val="002D2B25"/>
    <w:rsid w:val="002D2D19"/>
    <w:rsid w:val="002D2E75"/>
    <w:rsid w:val="002D2F20"/>
    <w:rsid w:val="002D305F"/>
    <w:rsid w:val="002D334F"/>
    <w:rsid w:val="002D3386"/>
    <w:rsid w:val="002D3628"/>
    <w:rsid w:val="002D365F"/>
    <w:rsid w:val="002D386E"/>
    <w:rsid w:val="002D38C3"/>
    <w:rsid w:val="002D3AD4"/>
    <w:rsid w:val="002D3B97"/>
    <w:rsid w:val="002D3D47"/>
    <w:rsid w:val="002D3EF8"/>
    <w:rsid w:val="002D3FD4"/>
    <w:rsid w:val="002D4078"/>
    <w:rsid w:val="002D4392"/>
    <w:rsid w:val="002D4406"/>
    <w:rsid w:val="002D44B5"/>
    <w:rsid w:val="002D478C"/>
    <w:rsid w:val="002D48A7"/>
    <w:rsid w:val="002D4AE9"/>
    <w:rsid w:val="002D4AED"/>
    <w:rsid w:val="002D4BF4"/>
    <w:rsid w:val="002D4DAF"/>
    <w:rsid w:val="002D4DC0"/>
    <w:rsid w:val="002D4E53"/>
    <w:rsid w:val="002D4FB0"/>
    <w:rsid w:val="002D512A"/>
    <w:rsid w:val="002D51DF"/>
    <w:rsid w:val="002D52F8"/>
    <w:rsid w:val="002D5626"/>
    <w:rsid w:val="002D586C"/>
    <w:rsid w:val="002D591D"/>
    <w:rsid w:val="002D5A6A"/>
    <w:rsid w:val="002D5AA4"/>
    <w:rsid w:val="002D5B8B"/>
    <w:rsid w:val="002D5C86"/>
    <w:rsid w:val="002D5CA0"/>
    <w:rsid w:val="002D5EE0"/>
    <w:rsid w:val="002D60D0"/>
    <w:rsid w:val="002D6264"/>
    <w:rsid w:val="002D6338"/>
    <w:rsid w:val="002D6389"/>
    <w:rsid w:val="002D63E1"/>
    <w:rsid w:val="002D649E"/>
    <w:rsid w:val="002D65BA"/>
    <w:rsid w:val="002D65D5"/>
    <w:rsid w:val="002D6706"/>
    <w:rsid w:val="002D6877"/>
    <w:rsid w:val="002D6892"/>
    <w:rsid w:val="002D68C2"/>
    <w:rsid w:val="002D693D"/>
    <w:rsid w:val="002D69C5"/>
    <w:rsid w:val="002D6A0A"/>
    <w:rsid w:val="002D6A47"/>
    <w:rsid w:val="002D6AD2"/>
    <w:rsid w:val="002D6B83"/>
    <w:rsid w:val="002D6D47"/>
    <w:rsid w:val="002D6D74"/>
    <w:rsid w:val="002D70AD"/>
    <w:rsid w:val="002D7112"/>
    <w:rsid w:val="002D7177"/>
    <w:rsid w:val="002D719E"/>
    <w:rsid w:val="002D729A"/>
    <w:rsid w:val="002D75F4"/>
    <w:rsid w:val="002D7675"/>
    <w:rsid w:val="002D7678"/>
    <w:rsid w:val="002D769D"/>
    <w:rsid w:val="002D7734"/>
    <w:rsid w:val="002D7815"/>
    <w:rsid w:val="002D78F9"/>
    <w:rsid w:val="002D7A8B"/>
    <w:rsid w:val="002D7C86"/>
    <w:rsid w:val="002D7ED0"/>
    <w:rsid w:val="002D7F0B"/>
    <w:rsid w:val="002E01AF"/>
    <w:rsid w:val="002E01E8"/>
    <w:rsid w:val="002E051F"/>
    <w:rsid w:val="002E0692"/>
    <w:rsid w:val="002E0825"/>
    <w:rsid w:val="002E085F"/>
    <w:rsid w:val="002E0897"/>
    <w:rsid w:val="002E0899"/>
    <w:rsid w:val="002E0917"/>
    <w:rsid w:val="002E0929"/>
    <w:rsid w:val="002E0B59"/>
    <w:rsid w:val="002E0B5C"/>
    <w:rsid w:val="002E0E3B"/>
    <w:rsid w:val="002E0FA6"/>
    <w:rsid w:val="002E1091"/>
    <w:rsid w:val="002E1178"/>
    <w:rsid w:val="002E11E2"/>
    <w:rsid w:val="002E122A"/>
    <w:rsid w:val="002E1232"/>
    <w:rsid w:val="002E1281"/>
    <w:rsid w:val="002E128E"/>
    <w:rsid w:val="002E13C9"/>
    <w:rsid w:val="002E1481"/>
    <w:rsid w:val="002E150A"/>
    <w:rsid w:val="002E152D"/>
    <w:rsid w:val="002E1555"/>
    <w:rsid w:val="002E17E9"/>
    <w:rsid w:val="002E199F"/>
    <w:rsid w:val="002E1AC2"/>
    <w:rsid w:val="002E1D74"/>
    <w:rsid w:val="002E1DCF"/>
    <w:rsid w:val="002E1F85"/>
    <w:rsid w:val="002E1FA2"/>
    <w:rsid w:val="002E20ED"/>
    <w:rsid w:val="002E20FD"/>
    <w:rsid w:val="002E2152"/>
    <w:rsid w:val="002E2224"/>
    <w:rsid w:val="002E2497"/>
    <w:rsid w:val="002E24C8"/>
    <w:rsid w:val="002E24DC"/>
    <w:rsid w:val="002E25BB"/>
    <w:rsid w:val="002E25F0"/>
    <w:rsid w:val="002E27B4"/>
    <w:rsid w:val="002E2943"/>
    <w:rsid w:val="002E2BC7"/>
    <w:rsid w:val="002E2C9D"/>
    <w:rsid w:val="002E2CBD"/>
    <w:rsid w:val="002E2CF1"/>
    <w:rsid w:val="002E2D8E"/>
    <w:rsid w:val="002E2E28"/>
    <w:rsid w:val="002E2FA3"/>
    <w:rsid w:val="002E2FDA"/>
    <w:rsid w:val="002E3328"/>
    <w:rsid w:val="002E34AF"/>
    <w:rsid w:val="002E3623"/>
    <w:rsid w:val="002E37DB"/>
    <w:rsid w:val="002E3886"/>
    <w:rsid w:val="002E38CF"/>
    <w:rsid w:val="002E3A49"/>
    <w:rsid w:val="002E3AB0"/>
    <w:rsid w:val="002E3D2E"/>
    <w:rsid w:val="002E3D65"/>
    <w:rsid w:val="002E3D6E"/>
    <w:rsid w:val="002E3E01"/>
    <w:rsid w:val="002E3FAB"/>
    <w:rsid w:val="002E41FB"/>
    <w:rsid w:val="002E4358"/>
    <w:rsid w:val="002E43F0"/>
    <w:rsid w:val="002E44C9"/>
    <w:rsid w:val="002E4A0D"/>
    <w:rsid w:val="002E4AAC"/>
    <w:rsid w:val="002E4AEC"/>
    <w:rsid w:val="002E4B06"/>
    <w:rsid w:val="002E4E48"/>
    <w:rsid w:val="002E525B"/>
    <w:rsid w:val="002E52DF"/>
    <w:rsid w:val="002E52EC"/>
    <w:rsid w:val="002E53DE"/>
    <w:rsid w:val="002E560B"/>
    <w:rsid w:val="002E5620"/>
    <w:rsid w:val="002E563B"/>
    <w:rsid w:val="002E5765"/>
    <w:rsid w:val="002E59CA"/>
    <w:rsid w:val="002E5AED"/>
    <w:rsid w:val="002E5B04"/>
    <w:rsid w:val="002E5C8C"/>
    <w:rsid w:val="002E5E06"/>
    <w:rsid w:val="002E60A9"/>
    <w:rsid w:val="002E60C6"/>
    <w:rsid w:val="002E6189"/>
    <w:rsid w:val="002E62C5"/>
    <w:rsid w:val="002E62D2"/>
    <w:rsid w:val="002E6598"/>
    <w:rsid w:val="002E6750"/>
    <w:rsid w:val="002E6908"/>
    <w:rsid w:val="002E6AB4"/>
    <w:rsid w:val="002E6B3D"/>
    <w:rsid w:val="002E6C8A"/>
    <w:rsid w:val="002E6DB2"/>
    <w:rsid w:val="002E6DC7"/>
    <w:rsid w:val="002E6EFB"/>
    <w:rsid w:val="002E6F3D"/>
    <w:rsid w:val="002E7194"/>
    <w:rsid w:val="002E7275"/>
    <w:rsid w:val="002E727A"/>
    <w:rsid w:val="002E731C"/>
    <w:rsid w:val="002E734F"/>
    <w:rsid w:val="002E7488"/>
    <w:rsid w:val="002E74AF"/>
    <w:rsid w:val="002E7516"/>
    <w:rsid w:val="002E7571"/>
    <w:rsid w:val="002E758C"/>
    <w:rsid w:val="002E767B"/>
    <w:rsid w:val="002E7827"/>
    <w:rsid w:val="002E7960"/>
    <w:rsid w:val="002E7979"/>
    <w:rsid w:val="002E7AE4"/>
    <w:rsid w:val="002E7B57"/>
    <w:rsid w:val="002F019F"/>
    <w:rsid w:val="002F03E7"/>
    <w:rsid w:val="002F044C"/>
    <w:rsid w:val="002F046B"/>
    <w:rsid w:val="002F05E2"/>
    <w:rsid w:val="002F067B"/>
    <w:rsid w:val="002F079D"/>
    <w:rsid w:val="002F0853"/>
    <w:rsid w:val="002F0A4E"/>
    <w:rsid w:val="002F0BC9"/>
    <w:rsid w:val="002F0C61"/>
    <w:rsid w:val="002F0D57"/>
    <w:rsid w:val="002F0E4D"/>
    <w:rsid w:val="002F0EFC"/>
    <w:rsid w:val="002F1038"/>
    <w:rsid w:val="002F105F"/>
    <w:rsid w:val="002F1245"/>
    <w:rsid w:val="002F1400"/>
    <w:rsid w:val="002F15CA"/>
    <w:rsid w:val="002F1611"/>
    <w:rsid w:val="002F168C"/>
    <w:rsid w:val="002F1B56"/>
    <w:rsid w:val="002F1C67"/>
    <w:rsid w:val="002F1D63"/>
    <w:rsid w:val="002F1D91"/>
    <w:rsid w:val="002F1DC4"/>
    <w:rsid w:val="002F1DDF"/>
    <w:rsid w:val="002F1DF1"/>
    <w:rsid w:val="002F2261"/>
    <w:rsid w:val="002F229A"/>
    <w:rsid w:val="002F22FF"/>
    <w:rsid w:val="002F24E9"/>
    <w:rsid w:val="002F2567"/>
    <w:rsid w:val="002F2590"/>
    <w:rsid w:val="002F25A0"/>
    <w:rsid w:val="002F2794"/>
    <w:rsid w:val="002F28AE"/>
    <w:rsid w:val="002F2C3C"/>
    <w:rsid w:val="002F2D8F"/>
    <w:rsid w:val="002F2E04"/>
    <w:rsid w:val="002F3030"/>
    <w:rsid w:val="002F33AD"/>
    <w:rsid w:val="002F3483"/>
    <w:rsid w:val="002F359C"/>
    <w:rsid w:val="002F35AC"/>
    <w:rsid w:val="002F39E6"/>
    <w:rsid w:val="002F39FC"/>
    <w:rsid w:val="002F3D2E"/>
    <w:rsid w:val="002F4176"/>
    <w:rsid w:val="002F4265"/>
    <w:rsid w:val="002F42B9"/>
    <w:rsid w:val="002F43B5"/>
    <w:rsid w:val="002F4675"/>
    <w:rsid w:val="002F4696"/>
    <w:rsid w:val="002F48C1"/>
    <w:rsid w:val="002F48F6"/>
    <w:rsid w:val="002F4C11"/>
    <w:rsid w:val="002F4CF5"/>
    <w:rsid w:val="002F4DBF"/>
    <w:rsid w:val="002F4E3F"/>
    <w:rsid w:val="002F53A3"/>
    <w:rsid w:val="002F53FB"/>
    <w:rsid w:val="002F54E7"/>
    <w:rsid w:val="002F54EF"/>
    <w:rsid w:val="002F5785"/>
    <w:rsid w:val="002F58D7"/>
    <w:rsid w:val="002F5BE4"/>
    <w:rsid w:val="002F5F0F"/>
    <w:rsid w:val="002F6402"/>
    <w:rsid w:val="002F6496"/>
    <w:rsid w:val="002F687C"/>
    <w:rsid w:val="002F692C"/>
    <w:rsid w:val="002F695B"/>
    <w:rsid w:val="002F6C06"/>
    <w:rsid w:val="002F6C11"/>
    <w:rsid w:val="002F6C42"/>
    <w:rsid w:val="002F6CFE"/>
    <w:rsid w:val="002F6DF4"/>
    <w:rsid w:val="002F72DA"/>
    <w:rsid w:val="002F72FC"/>
    <w:rsid w:val="002F7327"/>
    <w:rsid w:val="002F7364"/>
    <w:rsid w:val="002F7518"/>
    <w:rsid w:val="002F767E"/>
    <w:rsid w:val="002F768D"/>
    <w:rsid w:val="002F76B1"/>
    <w:rsid w:val="002F78F4"/>
    <w:rsid w:val="002F78F8"/>
    <w:rsid w:val="002F7999"/>
    <w:rsid w:val="002F7A1C"/>
    <w:rsid w:val="002F7A24"/>
    <w:rsid w:val="002F7B17"/>
    <w:rsid w:val="002F7B3B"/>
    <w:rsid w:val="002F7D66"/>
    <w:rsid w:val="002F7DBE"/>
    <w:rsid w:val="00300045"/>
    <w:rsid w:val="003000EE"/>
    <w:rsid w:val="0030019B"/>
    <w:rsid w:val="003003DC"/>
    <w:rsid w:val="00300414"/>
    <w:rsid w:val="00300652"/>
    <w:rsid w:val="0030090B"/>
    <w:rsid w:val="00300A56"/>
    <w:rsid w:val="00300B63"/>
    <w:rsid w:val="00300D2B"/>
    <w:rsid w:val="00300DB7"/>
    <w:rsid w:val="00300E00"/>
    <w:rsid w:val="00300F72"/>
    <w:rsid w:val="00300F8E"/>
    <w:rsid w:val="00301035"/>
    <w:rsid w:val="00301231"/>
    <w:rsid w:val="00301232"/>
    <w:rsid w:val="003012D4"/>
    <w:rsid w:val="003015F4"/>
    <w:rsid w:val="003016F5"/>
    <w:rsid w:val="003018C0"/>
    <w:rsid w:val="003018CB"/>
    <w:rsid w:val="003019FB"/>
    <w:rsid w:val="003019FF"/>
    <w:rsid w:val="00301BD1"/>
    <w:rsid w:val="00301E52"/>
    <w:rsid w:val="00301EC8"/>
    <w:rsid w:val="00301F9C"/>
    <w:rsid w:val="0030221E"/>
    <w:rsid w:val="0030236C"/>
    <w:rsid w:val="003023B4"/>
    <w:rsid w:val="00302537"/>
    <w:rsid w:val="003025A8"/>
    <w:rsid w:val="0030260A"/>
    <w:rsid w:val="00302731"/>
    <w:rsid w:val="00302732"/>
    <w:rsid w:val="0030296E"/>
    <w:rsid w:val="00302AE8"/>
    <w:rsid w:val="00302BB1"/>
    <w:rsid w:val="00302E12"/>
    <w:rsid w:val="0030303F"/>
    <w:rsid w:val="003030F0"/>
    <w:rsid w:val="00303277"/>
    <w:rsid w:val="003033A5"/>
    <w:rsid w:val="003037FA"/>
    <w:rsid w:val="00303855"/>
    <w:rsid w:val="00303906"/>
    <w:rsid w:val="00303B21"/>
    <w:rsid w:val="00303C86"/>
    <w:rsid w:val="00303F3E"/>
    <w:rsid w:val="00303FAE"/>
    <w:rsid w:val="0030404B"/>
    <w:rsid w:val="00304210"/>
    <w:rsid w:val="00304892"/>
    <w:rsid w:val="003048D7"/>
    <w:rsid w:val="003049D4"/>
    <w:rsid w:val="00304A1B"/>
    <w:rsid w:val="00304AD2"/>
    <w:rsid w:val="00304B2D"/>
    <w:rsid w:val="00304BA9"/>
    <w:rsid w:val="00304CA2"/>
    <w:rsid w:val="00304E42"/>
    <w:rsid w:val="00304E9B"/>
    <w:rsid w:val="00304EAA"/>
    <w:rsid w:val="00304EC8"/>
    <w:rsid w:val="00304EF7"/>
    <w:rsid w:val="00304F4A"/>
    <w:rsid w:val="0030512E"/>
    <w:rsid w:val="00305177"/>
    <w:rsid w:val="003051E0"/>
    <w:rsid w:val="0030525A"/>
    <w:rsid w:val="00305297"/>
    <w:rsid w:val="0030531C"/>
    <w:rsid w:val="003053AB"/>
    <w:rsid w:val="003053E5"/>
    <w:rsid w:val="00305421"/>
    <w:rsid w:val="00305647"/>
    <w:rsid w:val="00305722"/>
    <w:rsid w:val="003057E9"/>
    <w:rsid w:val="00305917"/>
    <w:rsid w:val="00305AC8"/>
    <w:rsid w:val="00305B87"/>
    <w:rsid w:val="00305BD7"/>
    <w:rsid w:val="00305E28"/>
    <w:rsid w:val="00305E3A"/>
    <w:rsid w:val="003061B8"/>
    <w:rsid w:val="003062E6"/>
    <w:rsid w:val="003068B6"/>
    <w:rsid w:val="003069AD"/>
    <w:rsid w:val="00306B79"/>
    <w:rsid w:val="00306C3C"/>
    <w:rsid w:val="00306D64"/>
    <w:rsid w:val="00306DD1"/>
    <w:rsid w:val="003070FB"/>
    <w:rsid w:val="003071F6"/>
    <w:rsid w:val="00307287"/>
    <w:rsid w:val="00307326"/>
    <w:rsid w:val="0030733E"/>
    <w:rsid w:val="0030757B"/>
    <w:rsid w:val="00307580"/>
    <w:rsid w:val="0030761F"/>
    <w:rsid w:val="00307703"/>
    <w:rsid w:val="00307887"/>
    <w:rsid w:val="00307992"/>
    <w:rsid w:val="00307CCC"/>
    <w:rsid w:val="00307FE0"/>
    <w:rsid w:val="00310189"/>
    <w:rsid w:val="003101E7"/>
    <w:rsid w:val="00310462"/>
    <w:rsid w:val="00310474"/>
    <w:rsid w:val="003106BF"/>
    <w:rsid w:val="003107EB"/>
    <w:rsid w:val="003108A9"/>
    <w:rsid w:val="0031099B"/>
    <w:rsid w:val="003109B8"/>
    <w:rsid w:val="00310E66"/>
    <w:rsid w:val="00310F6A"/>
    <w:rsid w:val="0031129D"/>
    <w:rsid w:val="0031147C"/>
    <w:rsid w:val="00311603"/>
    <w:rsid w:val="003118DC"/>
    <w:rsid w:val="00311963"/>
    <w:rsid w:val="003119F2"/>
    <w:rsid w:val="00311BDE"/>
    <w:rsid w:val="00311C08"/>
    <w:rsid w:val="00311E68"/>
    <w:rsid w:val="00312298"/>
    <w:rsid w:val="00312447"/>
    <w:rsid w:val="003124D8"/>
    <w:rsid w:val="0031251A"/>
    <w:rsid w:val="003125E0"/>
    <w:rsid w:val="00312623"/>
    <w:rsid w:val="0031279E"/>
    <w:rsid w:val="00312814"/>
    <w:rsid w:val="00312851"/>
    <w:rsid w:val="00312A0A"/>
    <w:rsid w:val="00312BB3"/>
    <w:rsid w:val="00312C3D"/>
    <w:rsid w:val="00312E8E"/>
    <w:rsid w:val="00312ECE"/>
    <w:rsid w:val="00312EEC"/>
    <w:rsid w:val="00312F7F"/>
    <w:rsid w:val="00312FD2"/>
    <w:rsid w:val="003131E1"/>
    <w:rsid w:val="0031325B"/>
    <w:rsid w:val="003135D1"/>
    <w:rsid w:val="00313652"/>
    <w:rsid w:val="00313663"/>
    <w:rsid w:val="0031393C"/>
    <w:rsid w:val="00313A86"/>
    <w:rsid w:val="00313CB0"/>
    <w:rsid w:val="00313F96"/>
    <w:rsid w:val="003140C7"/>
    <w:rsid w:val="00314148"/>
    <w:rsid w:val="0031416A"/>
    <w:rsid w:val="003149CB"/>
    <w:rsid w:val="00314A0F"/>
    <w:rsid w:val="00314A87"/>
    <w:rsid w:val="00314AF1"/>
    <w:rsid w:val="00314B0A"/>
    <w:rsid w:val="00314B31"/>
    <w:rsid w:val="00314DA0"/>
    <w:rsid w:val="00314F35"/>
    <w:rsid w:val="00314F94"/>
    <w:rsid w:val="0031509A"/>
    <w:rsid w:val="003150CE"/>
    <w:rsid w:val="0031516F"/>
    <w:rsid w:val="0031533D"/>
    <w:rsid w:val="00315509"/>
    <w:rsid w:val="003156B9"/>
    <w:rsid w:val="003156E7"/>
    <w:rsid w:val="0031598D"/>
    <w:rsid w:val="00315AAB"/>
    <w:rsid w:val="00315C58"/>
    <w:rsid w:val="00315D60"/>
    <w:rsid w:val="00315DEA"/>
    <w:rsid w:val="0031607D"/>
    <w:rsid w:val="00316081"/>
    <w:rsid w:val="00316227"/>
    <w:rsid w:val="0031672B"/>
    <w:rsid w:val="0031687E"/>
    <w:rsid w:val="00316933"/>
    <w:rsid w:val="00316A03"/>
    <w:rsid w:val="00316A98"/>
    <w:rsid w:val="00316C6D"/>
    <w:rsid w:val="00316D35"/>
    <w:rsid w:val="00316DA7"/>
    <w:rsid w:val="00317122"/>
    <w:rsid w:val="0031727D"/>
    <w:rsid w:val="003172A4"/>
    <w:rsid w:val="00317498"/>
    <w:rsid w:val="00317581"/>
    <w:rsid w:val="003175E1"/>
    <w:rsid w:val="0031772B"/>
    <w:rsid w:val="00317747"/>
    <w:rsid w:val="00317ABB"/>
    <w:rsid w:val="00317AC3"/>
    <w:rsid w:val="00317ADC"/>
    <w:rsid w:val="00317DC6"/>
    <w:rsid w:val="00317F14"/>
    <w:rsid w:val="00320299"/>
    <w:rsid w:val="003202C8"/>
    <w:rsid w:val="003202D6"/>
    <w:rsid w:val="003203A2"/>
    <w:rsid w:val="003203A7"/>
    <w:rsid w:val="00320432"/>
    <w:rsid w:val="0032056F"/>
    <w:rsid w:val="003206F6"/>
    <w:rsid w:val="00320899"/>
    <w:rsid w:val="00320AEB"/>
    <w:rsid w:val="00320B4E"/>
    <w:rsid w:val="00320D95"/>
    <w:rsid w:val="00320F47"/>
    <w:rsid w:val="00321107"/>
    <w:rsid w:val="0032110B"/>
    <w:rsid w:val="00321154"/>
    <w:rsid w:val="003211B0"/>
    <w:rsid w:val="003212AB"/>
    <w:rsid w:val="0032130D"/>
    <w:rsid w:val="00321ACC"/>
    <w:rsid w:val="00321B83"/>
    <w:rsid w:val="00321C4F"/>
    <w:rsid w:val="00321E08"/>
    <w:rsid w:val="00321ED4"/>
    <w:rsid w:val="00321EDA"/>
    <w:rsid w:val="0032235A"/>
    <w:rsid w:val="003223F1"/>
    <w:rsid w:val="003224AA"/>
    <w:rsid w:val="003224E7"/>
    <w:rsid w:val="003224F0"/>
    <w:rsid w:val="003224FE"/>
    <w:rsid w:val="00322769"/>
    <w:rsid w:val="0032280C"/>
    <w:rsid w:val="0032289E"/>
    <w:rsid w:val="00322A7D"/>
    <w:rsid w:val="00322B23"/>
    <w:rsid w:val="00322C76"/>
    <w:rsid w:val="00322E4C"/>
    <w:rsid w:val="00323019"/>
    <w:rsid w:val="003230E9"/>
    <w:rsid w:val="00323231"/>
    <w:rsid w:val="0032324C"/>
    <w:rsid w:val="0032367D"/>
    <w:rsid w:val="0032368B"/>
    <w:rsid w:val="003238FB"/>
    <w:rsid w:val="003239D1"/>
    <w:rsid w:val="00323AA5"/>
    <w:rsid w:val="00323C2B"/>
    <w:rsid w:val="00323D3D"/>
    <w:rsid w:val="00323E39"/>
    <w:rsid w:val="00323E8E"/>
    <w:rsid w:val="00323F76"/>
    <w:rsid w:val="00323F95"/>
    <w:rsid w:val="0032422B"/>
    <w:rsid w:val="00324585"/>
    <w:rsid w:val="00324714"/>
    <w:rsid w:val="00324790"/>
    <w:rsid w:val="003248D5"/>
    <w:rsid w:val="00324A2F"/>
    <w:rsid w:val="00324BC9"/>
    <w:rsid w:val="00324F4C"/>
    <w:rsid w:val="003250D7"/>
    <w:rsid w:val="003251F5"/>
    <w:rsid w:val="003255CD"/>
    <w:rsid w:val="003256BF"/>
    <w:rsid w:val="00325A15"/>
    <w:rsid w:val="00325A97"/>
    <w:rsid w:val="00325B57"/>
    <w:rsid w:val="00325CDA"/>
    <w:rsid w:val="00325D7A"/>
    <w:rsid w:val="00325DD5"/>
    <w:rsid w:val="00325DDD"/>
    <w:rsid w:val="00325E7C"/>
    <w:rsid w:val="00325EB1"/>
    <w:rsid w:val="00325EB9"/>
    <w:rsid w:val="00326005"/>
    <w:rsid w:val="003260B2"/>
    <w:rsid w:val="00326145"/>
    <w:rsid w:val="0032615D"/>
    <w:rsid w:val="0032628E"/>
    <w:rsid w:val="0032649A"/>
    <w:rsid w:val="00326952"/>
    <w:rsid w:val="00326A26"/>
    <w:rsid w:val="00326A91"/>
    <w:rsid w:val="00326B67"/>
    <w:rsid w:val="00327163"/>
    <w:rsid w:val="00327272"/>
    <w:rsid w:val="00327305"/>
    <w:rsid w:val="0032733E"/>
    <w:rsid w:val="003273EC"/>
    <w:rsid w:val="00327493"/>
    <w:rsid w:val="00327531"/>
    <w:rsid w:val="003275B6"/>
    <w:rsid w:val="0032771B"/>
    <w:rsid w:val="00327CDF"/>
    <w:rsid w:val="00327FDA"/>
    <w:rsid w:val="00330187"/>
    <w:rsid w:val="00330194"/>
    <w:rsid w:val="003301FE"/>
    <w:rsid w:val="003303DA"/>
    <w:rsid w:val="003305E3"/>
    <w:rsid w:val="003306BD"/>
    <w:rsid w:val="003306FB"/>
    <w:rsid w:val="0033088C"/>
    <w:rsid w:val="00330955"/>
    <w:rsid w:val="00330A0E"/>
    <w:rsid w:val="00330A30"/>
    <w:rsid w:val="00330AE7"/>
    <w:rsid w:val="00330BAB"/>
    <w:rsid w:val="00330C88"/>
    <w:rsid w:val="00330CE4"/>
    <w:rsid w:val="00330CFB"/>
    <w:rsid w:val="0033107F"/>
    <w:rsid w:val="00331089"/>
    <w:rsid w:val="003310F2"/>
    <w:rsid w:val="003312E5"/>
    <w:rsid w:val="0033153C"/>
    <w:rsid w:val="0033182A"/>
    <w:rsid w:val="00331985"/>
    <w:rsid w:val="003319F6"/>
    <w:rsid w:val="00331BF7"/>
    <w:rsid w:val="00331C77"/>
    <w:rsid w:val="00331CE8"/>
    <w:rsid w:val="00331DB6"/>
    <w:rsid w:val="00331E73"/>
    <w:rsid w:val="00331F7F"/>
    <w:rsid w:val="00331F96"/>
    <w:rsid w:val="00332192"/>
    <w:rsid w:val="003321EA"/>
    <w:rsid w:val="003328F3"/>
    <w:rsid w:val="00332986"/>
    <w:rsid w:val="00332AC5"/>
    <w:rsid w:val="00332B55"/>
    <w:rsid w:val="00332BA6"/>
    <w:rsid w:val="00332D32"/>
    <w:rsid w:val="00332E0F"/>
    <w:rsid w:val="00332FDC"/>
    <w:rsid w:val="003334A5"/>
    <w:rsid w:val="0033352A"/>
    <w:rsid w:val="003336B9"/>
    <w:rsid w:val="0033373E"/>
    <w:rsid w:val="003337FC"/>
    <w:rsid w:val="003338ED"/>
    <w:rsid w:val="00333C33"/>
    <w:rsid w:val="00333EE8"/>
    <w:rsid w:val="00333F7F"/>
    <w:rsid w:val="00334206"/>
    <w:rsid w:val="00334452"/>
    <w:rsid w:val="003344F1"/>
    <w:rsid w:val="003344FA"/>
    <w:rsid w:val="0033476C"/>
    <w:rsid w:val="00334AF0"/>
    <w:rsid w:val="00334B6F"/>
    <w:rsid w:val="00334C72"/>
    <w:rsid w:val="00334DD0"/>
    <w:rsid w:val="00334EE9"/>
    <w:rsid w:val="00335393"/>
    <w:rsid w:val="00335697"/>
    <w:rsid w:val="003357BC"/>
    <w:rsid w:val="00335805"/>
    <w:rsid w:val="00335901"/>
    <w:rsid w:val="003359C9"/>
    <w:rsid w:val="00335A4F"/>
    <w:rsid w:val="00335C56"/>
    <w:rsid w:val="00335EA8"/>
    <w:rsid w:val="003361C1"/>
    <w:rsid w:val="0033629A"/>
    <w:rsid w:val="00336351"/>
    <w:rsid w:val="003363DD"/>
    <w:rsid w:val="00336644"/>
    <w:rsid w:val="003366C2"/>
    <w:rsid w:val="003368E6"/>
    <w:rsid w:val="0033692A"/>
    <w:rsid w:val="00336984"/>
    <w:rsid w:val="00336B8F"/>
    <w:rsid w:val="00336B9B"/>
    <w:rsid w:val="00336DEB"/>
    <w:rsid w:val="00336E3E"/>
    <w:rsid w:val="0033727E"/>
    <w:rsid w:val="00337293"/>
    <w:rsid w:val="00337370"/>
    <w:rsid w:val="003376E3"/>
    <w:rsid w:val="00337750"/>
    <w:rsid w:val="0033778C"/>
    <w:rsid w:val="00337810"/>
    <w:rsid w:val="00337909"/>
    <w:rsid w:val="0033795F"/>
    <w:rsid w:val="00337A28"/>
    <w:rsid w:val="00337B74"/>
    <w:rsid w:val="00337BE9"/>
    <w:rsid w:val="00337C05"/>
    <w:rsid w:val="003400A2"/>
    <w:rsid w:val="00340361"/>
    <w:rsid w:val="0034061B"/>
    <w:rsid w:val="00340795"/>
    <w:rsid w:val="003407C8"/>
    <w:rsid w:val="003407FD"/>
    <w:rsid w:val="00340E09"/>
    <w:rsid w:val="00340E91"/>
    <w:rsid w:val="00340F20"/>
    <w:rsid w:val="0034111C"/>
    <w:rsid w:val="00341156"/>
    <w:rsid w:val="0034123A"/>
    <w:rsid w:val="00341295"/>
    <w:rsid w:val="003413D0"/>
    <w:rsid w:val="003414EB"/>
    <w:rsid w:val="0034160E"/>
    <w:rsid w:val="0034163A"/>
    <w:rsid w:val="00341947"/>
    <w:rsid w:val="003419CC"/>
    <w:rsid w:val="00341A01"/>
    <w:rsid w:val="00341B87"/>
    <w:rsid w:val="00341D45"/>
    <w:rsid w:val="00341DB1"/>
    <w:rsid w:val="00341E60"/>
    <w:rsid w:val="00341E9F"/>
    <w:rsid w:val="00342026"/>
    <w:rsid w:val="00342030"/>
    <w:rsid w:val="0034217F"/>
    <w:rsid w:val="00342651"/>
    <w:rsid w:val="00342AD2"/>
    <w:rsid w:val="00342D32"/>
    <w:rsid w:val="00343126"/>
    <w:rsid w:val="003431DB"/>
    <w:rsid w:val="00343260"/>
    <w:rsid w:val="003434B3"/>
    <w:rsid w:val="0034354D"/>
    <w:rsid w:val="0034358F"/>
    <w:rsid w:val="003436B0"/>
    <w:rsid w:val="003438C0"/>
    <w:rsid w:val="0034392F"/>
    <w:rsid w:val="0034394A"/>
    <w:rsid w:val="0034394F"/>
    <w:rsid w:val="00343954"/>
    <w:rsid w:val="00343B71"/>
    <w:rsid w:val="00343BE5"/>
    <w:rsid w:val="00343CDD"/>
    <w:rsid w:val="00343DE6"/>
    <w:rsid w:val="00343DEB"/>
    <w:rsid w:val="00343E52"/>
    <w:rsid w:val="00343E7A"/>
    <w:rsid w:val="00343EDD"/>
    <w:rsid w:val="00344115"/>
    <w:rsid w:val="00344279"/>
    <w:rsid w:val="00344419"/>
    <w:rsid w:val="003445A4"/>
    <w:rsid w:val="00344684"/>
    <w:rsid w:val="00344746"/>
    <w:rsid w:val="003447EE"/>
    <w:rsid w:val="00344B66"/>
    <w:rsid w:val="00344BCA"/>
    <w:rsid w:val="00344DB5"/>
    <w:rsid w:val="00344E81"/>
    <w:rsid w:val="00344F3B"/>
    <w:rsid w:val="003450E4"/>
    <w:rsid w:val="003451CF"/>
    <w:rsid w:val="00345305"/>
    <w:rsid w:val="0034531C"/>
    <w:rsid w:val="00345395"/>
    <w:rsid w:val="00345405"/>
    <w:rsid w:val="003459DE"/>
    <w:rsid w:val="00345AA5"/>
    <w:rsid w:val="00345AD5"/>
    <w:rsid w:val="00345BE8"/>
    <w:rsid w:val="00345C2C"/>
    <w:rsid w:val="00345D38"/>
    <w:rsid w:val="00345D7B"/>
    <w:rsid w:val="00345DDD"/>
    <w:rsid w:val="00345E06"/>
    <w:rsid w:val="00345E75"/>
    <w:rsid w:val="00345F8D"/>
    <w:rsid w:val="0034629F"/>
    <w:rsid w:val="003462DE"/>
    <w:rsid w:val="003465E2"/>
    <w:rsid w:val="00346650"/>
    <w:rsid w:val="003466F8"/>
    <w:rsid w:val="0034678B"/>
    <w:rsid w:val="00346795"/>
    <w:rsid w:val="003468B4"/>
    <w:rsid w:val="00346A6E"/>
    <w:rsid w:val="00346DDD"/>
    <w:rsid w:val="00346FED"/>
    <w:rsid w:val="00347059"/>
    <w:rsid w:val="003477F5"/>
    <w:rsid w:val="00347831"/>
    <w:rsid w:val="0034784A"/>
    <w:rsid w:val="003478E2"/>
    <w:rsid w:val="00347953"/>
    <w:rsid w:val="00347AB0"/>
    <w:rsid w:val="00347AC4"/>
    <w:rsid w:val="00347D6F"/>
    <w:rsid w:val="00347F0C"/>
    <w:rsid w:val="00347FBE"/>
    <w:rsid w:val="0035008B"/>
    <w:rsid w:val="003501B6"/>
    <w:rsid w:val="00350223"/>
    <w:rsid w:val="003503E3"/>
    <w:rsid w:val="003504FB"/>
    <w:rsid w:val="0035082C"/>
    <w:rsid w:val="00350AA2"/>
    <w:rsid w:val="00350B39"/>
    <w:rsid w:val="00350C53"/>
    <w:rsid w:val="00350D09"/>
    <w:rsid w:val="00350E01"/>
    <w:rsid w:val="00350E3D"/>
    <w:rsid w:val="00351183"/>
    <w:rsid w:val="00351190"/>
    <w:rsid w:val="00351195"/>
    <w:rsid w:val="00351242"/>
    <w:rsid w:val="00351264"/>
    <w:rsid w:val="0035137D"/>
    <w:rsid w:val="003514F1"/>
    <w:rsid w:val="0035159A"/>
    <w:rsid w:val="00351884"/>
    <w:rsid w:val="00351A21"/>
    <w:rsid w:val="00351B40"/>
    <w:rsid w:val="00351B92"/>
    <w:rsid w:val="00351C9A"/>
    <w:rsid w:val="00351CF8"/>
    <w:rsid w:val="00351D2D"/>
    <w:rsid w:val="00351D88"/>
    <w:rsid w:val="00351E01"/>
    <w:rsid w:val="00351EFE"/>
    <w:rsid w:val="00352142"/>
    <w:rsid w:val="00352181"/>
    <w:rsid w:val="0035238C"/>
    <w:rsid w:val="0035251C"/>
    <w:rsid w:val="0035256F"/>
    <w:rsid w:val="0035263D"/>
    <w:rsid w:val="003528F4"/>
    <w:rsid w:val="00352968"/>
    <w:rsid w:val="0035298B"/>
    <w:rsid w:val="003529C5"/>
    <w:rsid w:val="00352A68"/>
    <w:rsid w:val="00352B22"/>
    <w:rsid w:val="00352BF8"/>
    <w:rsid w:val="00352D21"/>
    <w:rsid w:val="0035302B"/>
    <w:rsid w:val="0035307E"/>
    <w:rsid w:val="003531D4"/>
    <w:rsid w:val="00353439"/>
    <w:rsid w:val="003535A4"/>
    <w:rsid w:val="00353635"/>
    <w:rsid w:val="0035381E"/>
    <w:rsid w:val="003538C3"/>
    <w:rsid w:val="0035392A"/>
    <w:rsid w:val="00353990"/>
    <w:rsid w:val="00353F23"/>
    <w:rsid w:val="003540AE"/>
    <w:rsid w:val="003540D1"/>
    <w:rsid w:val="0035432C"/>
    <w:rsid w:val="0035443D"/>
    <w:rsid w:val="0035447B"/>
    <w:rsid w:val="00354563"/>
    <w:rsid w:val="00354604"/>
    <w:rsid w:val="0035465C"/>
    <w:rsid w:val="003546DF"/>
    <w:rsid w:val="003546E1"/>
    <w:rsid w:val="0035470F"/>
    <w:rsid w:val="00354810"/>
    <w:rsid w:val="00354A00"/>
    <w:rsid w:val="00354AA2"/>
    <w:rsid w:val="00354C86"/>
    <w:rsid w:val="00354CE5"/>
    <w:rsid w:val="00354DA0"/>
    <w:rsid w:val="00354EF5"/>
    <w:rsid w:val="00354FEE"/>
    <w:rsid w:val="00355111"/>
    <w:rsid w:val="0035515E"/>
    <w:rsid w:val="003551DB"/>
    <w:rsid w:val="003551FE"/>
    <w:rsid w:val="00355278"/>
    <w:rsid w:val="003552DA"/>
    <w:rsid w:val="003552E7"/>
    <w:rsid w:val="00355444"/>
    <w:rsid w:val="003554B0"/>
    <w:rsid w:val="0035558D"/>
    <w:rsid w:val="0035559C"/>
    <w:rsid w:val="00355670"/>
    <w:rsid w:val="00355D63"/>
    <w:rsid w:val="00355E23"/>
    <w:rsid w:val="00356082"/>
    <w:rsid w:val="00356275"/>
    <w:rsid w:val="003562F2"/>
    <w:rsid w:val="0035630B"/>
    <w:rsid w:val="00356315"/>
    <w:rsid w:val="0035633A"/>
    <w:rsid w:val="00356436"/>
    <w:rsid w:val="00356598"/>
    <w:rsid w:val="003568A3"/>
    <w:rsid w:val="00356A38"/>
    <w:rsid w:val="00356A57"/>
    <w:rsid w:val="00356C0B"/>
    <w:rsid w:val="00356D9D"/>
    <w:rsid w:val="00356EA3"/>
    <w:rsid w:val="00356EBB"/>
    <w:rsid w:val="00356FBA"/>
    <w:rsid w:val="00357110"/>
    <w:rsid w:val="00357264"/>
    <w:rsid w:val="0035727D"/>
    <w:rsid w:val="0035775B"/>
    <w:rsid w:val="003577DF"/>
    <w:rsid w:val="00357858"/>
    <w:rsid w:val="003578AF"/>
    <w:rsid w:val="0035792A"/>
    <w:rsid w:val="00357B9C"/>
    <w:rsid w:val="00357BB0"/>
    <w:rsid w:val="00357EA5"/>
    <w:rsid w:val="003606CF"/>
    <w:rsid w:val="0036074B"/>
    <w:rsid w:val="00360BFD"/>
    <w:rsid w:val="00360F18"/>
    <w:rsid w:val="00361022"/>
    <w:rsid w:val="00361208"/>
    <w:rsid w:val="0036127C"/>
    <w:rsid w:val="003612C9"/>
    <w:rsid w:val="003613BC"/>
    <w:rsid w:val="00361412"/>
    <w:rsid w:val="003615AB"/>
    <w:rsid w:val="003615CA"/>
    <w:rsid w:val="0036176B"/>
    <w:rsid w:val="00361E58"/>
    <w:rsid w:val="00361EF0"/>
    <w:rsid w:val="00361F77"/>
    <w:rsid w:val="00362078"/>
    <w:rsid w:val="003621DB"/>
    <w:rsid w:val="003623ED"/>
    <w:rsid w:val="00362528"/>
    <w:rsid w:val="003625FB"/>
    <w:rsid w:val="003626B6"/>
    <w:rsid w:val="0036276D"/>
    <w:rsid w:val="00362958"/>
    <w:rsid w:val="00362B33"/>
    <w:rsid w:val="00362BBB"/>
    <w:rsid w:val="00362CD9"/>
    <w:rsid w:val="00362EAF"/>
    <w:rsid w:val="003634C8"/>
    <w:rsid w:val="0036350C"/>
    <w:rsid w:val="00363613"/>
    <w:rsid w:val="0036368B"/>
    <w:rsid w:val="00363801"/>
    <w:rsid w:val="003639EB"/>
    <w:rsid w:val="00363A21"/>
    <w:rsid w:val="00363B2C"/>
    <w:rsid w:val="00363B3A"/>
    <w:rsid w:val="00363C9A"/>
    <w:rsid w:val="00363CD3"/>
    <w:rsid w:val="00363DF2"/>
    <w:rsid w:val="00363EA7"/>
    <w:rsid w:val="00363F20"/>
    <w:rsid w:val="00364016"/>
    <w:rsid w:val="00364098"/>
    <w:rsid w:val="00364144"/>
    <w:rsid w:val="003641EA"/>
    <w:rsid w:val="00364248"/>
    <w:rsid w:val="003642A6"/>
    <w:rsid w:val="00364340"/>
    <w:rsid w:val="00364647"/>
    <w:rsid w:val="00364721"/>
    <w:rsid w:val="00364763"/>
    <w:rsid w:val="003647BC"/>
    <w:rsid w:val="00364A20"/>
    <w:rsid w:val="00364AB8"/>
    <w:rsid w:val="00364B13"/>
    <w:rsid w:val="00364C28"/>
    <w:rsid w:val="00364DC9"/>
    <w:rsid w:val="00364E44"/>
    <w:rsid w:val="00364EA7"/>
    <w:rsid w:val="00365120"/>
    <w:rsid w:val="003651F0"/>
    <w:rsid w:val="003654B5"/>
    <w:rsid w:val="0036552D"/>
    <w:rsid w:val="003656A7"/>
    <w:rsid w:val="0036585E"/>
    <w:rsid w:val="00365A46"/>
    <w:rsid w:val="00365C24"/>
    <w:rsid w:val="00365C3D"/>
    <w:rsid w:val="00365C85"/>
    <w:rsid w:val="00365CD8"/>
    <w:rsid w:val="00365E5A"/>
    <w:rsid w:val="00365F71"/>
    <w:rsid w:val="00366016"/>
    <w:rsid w:val="00366029"/>
    <w:rsid w:val="0036609E"/>
    <w:rsid w:val="0036612C"/>
    <w:rsid w:val="00366544"/>
    <w:rsid w:val="003665C7"/>
    <w:rsid w:val="003666A5"/>
    <w:rsid w:val="003667BC"/>
    <w:rsid w:val="00366895"/>
    <w:rsid w:val="003669F5"/>
    <w:rsid w:val="00366A50"/>
    <w:rsid w:val="00366AC9"/>
    <w:rsid w:val="00366B45"/>
    <w:rsid w:val="00366C1B"/>
    <w:rsid w:val="00366F42"/>
    <w:rsid w:val="0036706F"/>
    <w:rsid w:val="003672F8"/>
    <w:rsid w:val="00367337"/>
    <w:rsid w:val="00367338"/>
    <w:rsid w:val="00367367"/>
    <w:rsid w:val="0036738C"/>
    <w:rsid w:val="00367396"/>
    <w:rsid w:val="00367514"/>
    <w:rsid w:val="00367516"/>
    <w:rsid w:val="00367641"/>
    <w:rsid w:val="00367AA4"/>
    <w:rsid w:val="00367B72"/>
    <w:rsid w:val="00367C93"/>
    <w:rsid w:val="00367E3D"/>
    <w:rsid w:val="00367F25"/>
    <w:rsid w:val="00367F82"/>
    <w:rsid w:val="00367FD8"/>
    <w:rsid w:val="0037003E"/>
    <w:rsid w:val="0037004E"/>
    <w:rsid w:val="00370078"/>
    <w:rsid w:val="0037009D"/>
    <w:rsid w:val="003705DE"/>
    <w:rsid w:val="00370606"/>
    <w:rsid w:val="0037069F"/>
    <w:rsid w:val="003706CF"/>
    <w:rsid w:val="0037081F"/>
    <w:rsid w:val="003708C3"/>
    <w:rsid w:val="003709B1"/>
    <w:rsid w:val="00370B63"/>
    <w:rsid w:val="00370C05"/>
    <w:rsid w:val="00370D60"/>
    <w:rsid w:val="00370FCC"/>
    <w:rsid w:val="003710DA"/>
    <w:rsid w:val="003711AF"/>
    <w:rsid w:val="00371441"/>
    <w:rsid w:val="00371455"/>
    <w:rsid w:val="003716AB"/>
    <w:rsid w:val="00371749"/>
    <w:rsid w:val="00371A87"/>
    <w:rsid w:val="00371A90"/>
    <w:rsid w:val="00371BA1"/>
    <w:rsid w:val="00371D21"/>
    <w:rsid w:val="00371E33"/>
    <w:rsid w:val="00371EBE"/>
    <w:rsid w:val="00371F1E"/>
    <w:rsid w:val="003721AE"/>
    <w:rsid w:val="00372630"/>
    <w:rsid w:val="00372ACD"/>
    <w:rsid w:val="00372B38"/>
    <w:rsid w:val="00372E8B"/>
    <w:rsid w:val="00372EB5"/>
    <w:rsid w:val="003731EE"/>
    <w:rsid w:val="0037336E"/>
    <w:rsid w:val="003735C6"/>
    <w:rsid w:val="003736DE"/>
    <w:rsid w:val="00373800"/>
    <w:rsid w:val="00373B6A"/>
    <w:rsid w:val="00373EE9"/>
    <w:rsid w:val="00374012"/>
    <w:rsid w:val="003742A9"/>
    <w:rsid w:val="003743CA"/>
    <w:rsid w:val="00374540"/>
    <w:rsid w:val="0037479F"/>
    <w:rsid w:val="00374848"/>
    <w:rsid w:val="00374D6B"/>
    <w:rsid w:val="00374EBE"/>
    <w:rsid w:val="00374FBB"/>
    <w:rsid w:val="0037511F"/>
    <w:rsid w:val="00375143"/>
    <w:rsid w:val="00375236"/>
    <w:rsid w:val="0037546B"/>
    <w:rsid w:val="00375496"/>
    <w:rsid w:val="0037565E"/>
    <w:rsid w:val="003756B3"/>
    <w:rsid w:val="003757A1"/>
    <w:rsid w:val="00375B60"/>
    <w:rsid w:val="00375C0E"/>
    <w:rsid w:val="00375D09"/>
    <w:rsid w:val="00375D77"/>
    <w:rsid w:val="00375DD6"/>
    <w:rsid w:val="00375EBF"/>
    <w:rsid w:val="00375FA9"/>
    <w:rsid w:val="003761EC"/>
    <w:rsid w:val="00376234"/>
    <w:rsid w:val="0037623F"/>
    <w:rsid w:val="003762DC"/>
    <w:rsid w:val="00376335"/>
    <w:rsid w:val="00376394"/>
    <w:rsid w:val="003763A3"/>
    <w:rsid w:val="003767F1"/>
    <w:rsid w:val="00376A47"/>
    <w:rsid w:val="00376A84"/>
    <w:rsid w:val="00376BD3"/>
    <w:rsid w:val="00376EB3"/>
    <w:rsid w:val="00376FD5"/>
    <w:rsid w:val="00377283"/>
    <w:rsid w:val="0037739D"/>
    <w:rsid w:val="0037751C"/>
    <w:rsid w:val="0037761D"/>
    <w:rsid w:val="003777EB"/>
    <w:rsid w:val="00377809"/>
    <w:rsid w:val="003778D7"/>
    <w:rsid w:val="003779A1"/>
    <w:rsid w:val="003779E9"/>
    <w:rsid w:val="00377A27"/>
    <w:rsid w:val="00377CBC"/>
    <w:rsid w:val="00377D20"/>
    <w:rsid w:val="00377D61"/>
    <w:rsid w:val="00377EA2"/>
    <w:rsid w:val="00377FBE"/>
    <w:rsid w:val="00380026"/>
    <w:rsid w:val="00380116"/>
    <w:rsid w:val="003801B3"/>
    <w:rsid w:val="003801CA"/>
    <w:rsid w:val="00380292"/>
    <w:rsid w:val="003802ED"/>
    <w:rsid w:val="003804A5"/>
    <w:rsid w:val="003804D2"/>
    <w:rsid w:val="00380715"/>
    <w:rsid w:val="0038077F"/>
    <w:rsid w:val="00380845"/>
    <w:rsid w:val="00380909"/>
    <w:rsid w:val="00380993"/>
    <w:rsid w:val="003809C1"/>
    <w:rsid w:val="00380B66"/>
    <w:rsid w:val="00380B8D"/>
    <w:rsid w:val="00380BFC"/>
    <w:rsid w:val="00380F3F"/>
    <w:rsid w:val="00380F95"/>
    <w:rsid w:val="00381198"/>
    <w:rsid w:val="003811B7"/>
    <w:rsid w:val="003811E9"/>
    <w:rsid w:val="00381206"/>
    <w:rsid w:val="00381556"/>
    <w:rsid w:val="003816DF"/>
    <w:rsid w:val="00381953"/>
    <w:rsid w:val="00381B5C"/>
    <w:rsid w:val="00381B8F"/>
    <w:rsid w:val="00381F86"/>
    <w:rsid w:val="00382232"/>
    <w:rsid w:val="00382491"/>
    <w:rsid w:val="00382537"/>
    <w:rsid w:val="003825D1"/>
    <w:rsid w:val="00382694"/>
    <w:rsid w:val="00382997"/>
    <w:rsid w:val="003829C5"/>
    <w:rsid w:val="00382A78"/>
    <w:rsid w:val="00382A7D"/>
    <w:rsid w:val="00382C9D"/>
    <w:rsid w:val="00382F1A"/>
    <w:rsid w:val="00382F9A"/>
    <w:rsid w:val="00382FA3"/>
    <w:rsid w:val="003830FD"/>
    <w:rsid w:val="00383161"/>
    <w:rsid w:val="0038324B"/>
    <w:rsid w:val="00383282"/>
    <w:rsid w:val="00383422"/>
    <w:rsid w:val="00383658"/>
    <w:rsid w:val="003839D3"/>
    <w:rsid w:val="00383AA6"/>
    <w:rsid w:val="00383B57"/>
    <w:rsid w:val="00383D62"/>
    <w:rsid w:val="00383DE6"/>
    <w:rsid w:val="0038412E"/>
    <w:rsid w:val="00384143"/>
    <w:rsid w:val="00384329"/>
    <w:rsid w:val="00384368"/>
    <w:rsid w:val="00384626"/>
    <w:rsid w:val="0038472A"/>
    <w:rsid w:val="003847CE"/>
    <w:rsid w:val="00384833"/>
    <w:rsid w:val="00384A16"/>
    <w:rsid w:val="00384A4D"/>
    <w:rsid w:val="00384AB7"/>
    <w:rsid w:val="00384BB5"/>
    <w:rsid w:val="00384CFD"/>
    <w:rsid w:val="00384DBC"/>
    <w:rsid w:val="00384E44"/>
    <w:rsid w:val="00384F64"/>
    <w:rsid w:val="00384F6D"/>
    <w:rsid w:val="003852B9"/>
    <w:rsid w:val="00385598"/>
    <w:rsid w:val="00385770"/>
    <w:rsid w:val="00385920"/>
    <w:rsid w:val="00385B88"/>
    <w:rsid w:val="00385C9B"/>
    <w:rsid w:val="00385E5D"/>
    <w:rsid w:val="00385E9E"/>
    <w:rsid w:val="00385FAF"/>
    <w:rsid w:val="00386053"/>
    <w:rsid w:val="00386138"/>
    <w:rsid w:val="003861EA"/>
    <w:rsid w:val="00386308"/>
    <w:rsid w:val="00386348"/>
    <w:rsid w:val="003864CA"/>
    <w:rsid w:val="003864DC"/>
    <w:rsid w:val="003865DA"/>
    <w:rsid w:val="0038664F"/>
    <w:rsid w:val="003866C4"/>
    <w:rsid w:val="00386772"/>
    <w:rsid w:val="00386D47"/>
    <w:rsid w:val="00386EB8"/>
    <w:rsid w:val="00386F65"/>
    <w:rsid w:val="00387096"/>
    <w:rsid w:val="003870B7"/>
    <w:rsid w:val="00387459"/>
    <w:rsid w:val="0038771D"/>
    <w:rsid w:val="00387769"/>
    <w:rsid w:val="003878A3"/>
    <w:rsid w:val="003878BD"/>
    <w:rsid w:val="0038791D"/>
    <w:rsid w:val="00387985"/>
    <w:rsid w:val="003879D2"/>
    <w:rsid w:val="00387CB4"/>
    <w:rsid w:val="00387FEA"/>
    <w:rsid w:val="0039056B"/>
    <w:rsid w:val="00390935"/>
    <w:rsid w:val="00390DC1"/>
    <w:rsid w:val="00390ED2"/>
    <w:rsid w:val="00391348"/>
    <w:rsid w:val="0039170B"/>
    <w:rsid w:val="003918F1"/>
    <w:rsid w:val="00391910"/>
    <w:rsid w:val="00391949"/>
    <w:rsid w:val="00391A23"/>
    <w:rsid w:val="00391A2D"/>
    <w:rsid w:val="00391AD5"/>
    <w:rsid w:val="00391B0C"/>
    <w:rsid w:val="00391C62"/>
    <w:rsid w:val="00391D04"/>
    <w:rsid w:val="00391DA1"/>
    <w:rsid w:val="00391DC6"/>
    <w:rsid w:val="00391F00"/>
    <w:rsid w:val="00391F05"/>
    <w:rsid w:val="0039241F"/>
    <w:rsid w:val="0039245C"/>
    <w:rsid w:val="00392491"/>
    <w:rsid w:val="003927AC"/>
    <w:rsid w:val="00392813"/>
    <w:rsid w:val="0039295C"/>
    <w:rsid w:val="00392AF2"/>
    <w:rsid w:val="00392D55"/>
    <w:rsid w:val="00393238"/>
    <w:rsid w:val="00393382"/>
    <w:rsid w:val="00393459"/>
    <w:rsid w:val="00393484"/>
    <w:rsid w:val="00393489"/>
    <w:rsid w:val="003935B0"/>
    <w:rsid w:val="003935D9"/>
    <w:rsid w:val="0039364D"/>
    <w:rsid w:val="00393B5E"/>
    <w:rsid w:val="00393B64"/>
    <w:rsid w:val="00393C4A"/>
    <w:rsid w:val="00393E44"/>
    <w:rsid w:val="00393E71"/>
    <w:rsid w:val="00393F00"/>
    <w:rsid w:val="00393F08"/>
    <w:rsid w:val="00393F0E"/>
    <w:rsid w:val="00393F53"/>
    <w:rsid w:val="0039420E"/>
    <w:rsid w:val="00394301"/>
    <w:rsid w:val="00394342"/>
    <w:rsid w:val="00394A3D"/>
    <w:rsid w:val="00394B04"/>
    <w:rsid w:val="00394BC5"/>
    <w:rsid w:val="00394EB3"/>
    <w:rsid w:val="003952DE"/>
    <w:rsid w:val="0039532D"/>
    <w:rsid w:val="00395338"/>
    <w:rsid w:val="003954E7"/>
    <w:rsid w:val="0039552C"/>
    <w:rsid w:val="0039586A"/>
    <w:rsid w:val="003959A6"/>
    <w:rsid w:val="00395AC1"/>
    <w:rsid w:val="00395CCA"/>
    <w:rsid w:val="00395D7E"/>
    <w:rsid w:val="003961D4"/>
    <w:rsid w:val="00396339"/>
    <w:rsid w:val="00396571"/>
    <w:rsid w:val="0039660C"/>
    <w:rsid w:val="00396795"/>
    <w:rsid w:val="00396846"/>
    <w:rsid w:val="0039688F"/>
    <w:rsid w:val="00396BB6"/>
    <w:rsid w:val="00396C22"/>
    <w:rsid w:val="00396C5B"/>
    <w:rsid w:val="00396C7F"/>
    <w:rsid w:val="00396D84"/>
    <w:rsid w:val="00396F1D"/>
    <w:rsid w:val="00397179"/>
    <w:rsid w:val="003972A3"/>
    <w:rsid w:val="0039747B"/>
    <w:rsid w:val="003975D9"/>
    <w:rsid w:val="00397978"/>
    <w:rsid w:val="00397AB6"/>
    <w:rsid w:val="00397ACA"/>
    <w:rsid w:val="00397C6D"/>
    <w:rsid w:val="00397E0F"/>
    <w:rsid w:val="00397E41"/>
    <w:rsid w:val="00397E5D"/>
    <w:rsid w:val="00397ED3"/>
    <w:rsid w:val="00397EFD"/>
    <w:rsid w:val="003A0178"/>
    <w:rsid w:val="003A01BA"/>
    <w:rsid w:val="003A05D2"/>
    <w:rsid w:val="003A06A6"/>
    <w:rsid w:val="003A0750"/>
    <w:rsid w:val="003A0771"/>
    <w:rsid w:val="003A0A4A"/>
    <w:rsid w:val="003A0B8D"/>
    <w:rsid w:val="003A0BD8"/>
    <w:rsid w:val="003A0D4B"/>
    <w:rsid w:val="003A0E2A"/>
    <w:rsid w:val="003A10C3"/>
    <w:rsid w:val="003A121E"/>
    <w:rsid w:val="003A1303"/>
    <w:rsid w:val="003A1451"/>
    <w:rsid w:val="003A15EB"/>
    <w:rsid w:val="003A1717"/>
    <w:rsid w:val="003A1731"/>
    <w:rsid w:val="003A18EB"/>
    <w:rsid w:val="003A1A9A"/>
    <w:rsid w:val="003A1AF8"/>
    <w:rsid w:val="003A1B17"/>
    <w:rsid w:val="003A1B67"/>
    <w:rsid w:val="003A1BBC"/>
    <w:rsid w:val="003A1C6F"/>
    <w:rsid w:val="003A1D79"/>
    <w:rsid w:val="003A1DFD"/>
    <w:rsid w:val="003A2149"/>
    <w:rsid w:val="003A21EE"/>
    <w:rsid w:val="003A2418"/>
    <w:rsid w:val="003A2914"/>
    <w:rsid w:val="003A296A"/>
    <w:rsid w:val="003A2B87"/>
    <w:rsid w:val="003A2D29"/>
    <w:rsid w:val="003A3186"/>
    <w:rsid w:val="003A33FC"/>
    <w:rsid w:val="003A35B0"/>
    <w:rsid w:val="003A396B"/>
    <w:rsid w:val="003A3C77"/>
    <w:rsid w:val="003A3EC6"/>
    <w:rsid w:val="003A411B"/>
    <w:rsid w:val="003A4144"/>
    <w:rsid w:val="003A4165"/>
    <w:rsid w:val="003A42F6"/>
    <w:rsid w:val="003A4755"/>
    <w:rsid w:val="003A4786"/>
    <w:rsid w:val="003A4897"/>
    <w:rsid w:val="003A4937"/>
    <w:rsid w:val="003A495D"/>
    <w:rsid w:val="003A498B"/>
    <w:rsid w:val="003A4A40"/>
    <w:rsid w:val="003A4A55"/>
    <w:rsid w:val="003A4BAB"/>
    <w:rsid w:val="003A4BFB"/>
    <w:rsid w:val="003A4C4D"/>
    <w:rsid w:val="003A4C7C"/>
    <w:rsid w:val="003A4CA1"/>
    <w:rsid w:val="003A4E67"/>
    <w:rsid w:val="003A4E86"/>
    <w:rsid w:val="003A4F6D"/>
    <w:rsid w:val="003A4F9D"/>
    <w:rsid w:val="003A4FEA"/>
    <w:rsid w:val="003A52B6"/>
    <w:rsid w:val="003A532B"/>
    <w:rsid w:val="003A534A"/>
    <w:rsid w:val="003A53CA"/>
    <w:rsid w:val="003A5611"/>
    <w:rsid w:val="003A56AC"/>
    <w:rsid w:val="003A5844"/>
    <w:rsid w:val="003A597F"/>
    <w:rsid w:val="003A59E1"/>
    <w:rsid w:val="003A5C2D"/>
    <w:rsid w:val="003A622F"/>
    <w:rsid w:val="003A6255"/>
    <w:rsid w:val="003A62EC"/>
    <w:rsid w:val="003A674E"/>
    <w:rsid w:val="003A67FD"/>
    <w:rsid w:val="003A6859"/>
    <w:rsid w:val="003A6917"/>
    <w:rsid w:val="003A6A28"/>
    <w:rsid w:val="003A6CAD"/>
    <w:rsid w:val="003A6D25"/>
    <w:rsid w:val="003A6FDA"/>
    <w:rsid w:val="003A71A8"/>
    <w:rsid w:val="003A71D2"/>
    <w:rsid w:val="003A724B"/>
    <w:rsid w:val="003A72D4"/>
    <w:rsid w:val="003A736B"/>
    <w:rsid w:val="003A7516"/>
    <w:rsid w:val="003A75BA"/>
    <w:rsid w:val="003A765A"/>
    <w:rsid w:val="003A765F"/>
    <w:rsid w:val="003A7733"/>
    <w:rsid w:val="003A779E"/>
    <w:rsid w:val="003A77E0"/>
    <w:rsid w:val="003A7859"/>
    <w:rsid w:val="003A78E5"/>
    <w:rsid w:val="003A78E6"/>
    <w:rsid w:val="003A7A4B"/>
    <w:rsid w:val="003A7CBD"/>
    <w:rsid w:val="003B00CA"/>
    <w:rsid w:val="003B01F3"/>
    <w:rsid w:val="003B030B"/>
    <w:rsid w:val="003B0432"/>
    <w:rsid w:val="003B045A"/>
    <w:rsid w:val="003B05D6"/>
    <w:rsid w:val="003B0821"/>
    <w:rsid w:val="003B0A06"/>
    <w:rsid w:val="003B0BB9"/>
    <w:rsid w:val="003B0BCA"/>
    <w:rsid w:val="003B0BE9"/>
    <w:rsid w:val="003B0C13"/>
    <w:rsid w:val="003B0F4B"/>
    <w:rsid w:val="003B100D"/>
    <w:rsid w:val="003B1088"/>
    <w:rsid w:val="003B10CF"/>
    <w:rsid w:val="003B1123"/>
    <w:rsid w:val="003B120A"/>
    <w:rsid w:val="003B147A"/>
    <w:rsid w:val="003B14C8"/>
    <w:rsid w:val="003B158C"/>
    <w:rsid w:val="003B186C"/>
    <w:rsid w:val="003B1D81"/>
    <w:rsid w:val="003B1ED6"/>
    <w:rsid w:val="003B1F84"/>
    <w:rsid w:val="003B1FAD"/>
    <w:rsid w:val="003B201E"/>
    <w:rsid w:val="003B24B5"/>
    <w:rsid w:val="003B260F"/>
    <w:rsid w:val="003B261A"/>
    <w:rsid w:val="003B2645"/>
    <w:rsid w:val="003B271F"/>
    <w:rsid w:val="003B28D8"/>
    <w:rsid w:val="003B298F"/>
    <w:rsid w:val="003B29E6"/>
    <w:rsid w:val="003B2ADB"/>
    <w:rsid w:val="003B2CB5"/>
    <w:rsid w:val="003B2DCD"/>
    <w:rsid w:val="003B2E9B"/>
    <w:rsid w:val="003B2F34"/>
    <w:rsid w:val="003B2F8D"/>
    <w:rsid w:val="003B305F"/>
    <w:rsid w:val="003B30FB"/>
    <w:rsid w:val="003B3103"/>
    <w:rsid w:val="003B332F"/>
    <w:rsid w:val="003B33FF"/>
    <w:rsid w:val="003B356C"/>
    <w:rsid w:val="003B3610"/>
    <w:rsid w:val="003B376C"/>
    <w:rsid w:val="003B390C"/>
    <w:rsid w:val="003B3AFF"/>
    <w:rsid w:val="003B3BD3"/>
    <w:rsid w:val="003B3C64"/>
    <w:rsid w:val="003B3EDB"/>
    <w:rsid w:val="003B3FC0"/>
    <w:rsid w:val="003B4025"/>
    <w:rsid w:val="003B40F8"/>
    <w:rsid w:val="003B4371"/>
    <w:rsid w:val="003B43B0"/>
    <w:rsid w:val="003B454C"/>
    <w:rsid w:val="003B465E"/>
    <w:rsid w:val="003B4810"/>
    <w:rsid w:val="003B48FE"/>
    <w:rsid w:val="003B4923"/>
    <w:rsid w:val="003B4A8C"/>
    <w:rsid w:val="003B4C33"/>
    <w:rsid w:val="003B4CD6"/>
    <w:rsid w:val="003B4FAA"/>
    <w:rsid w:val="003B5180"/>
    <w:rsid w:val="003B51F8"/>
    <w:rsid w:val="003B53BF"/>
    <w:rsid w:val="003B53D9"/>
    <w:rsid w:val="003B547A"/>
    <w:rsid w:val="003B54F7"/>
    <w:rsid w:val="003B5945"/>
    <w:rsid w:val="003B5BC3"/>
    <w:rsid w:val="003B5CA1"/>
    <w:rsid w:val="003B5DFC"/>
    <w:rsid w:val="003B5EBA"/>
    <w:rsid w:val="003B5EDA"/>
    <w:rsid w:val="003B5FF1"/>
    <w:rsid w:val="003B6198"/>
    <w:rsid w:val="003B61EC"/>
    <w:rsid w:val="003B62A9"/>
    <w:rsid w:val="003B62F7"/>
    <w:rsid w:val="003B6348"/>
    <w:rsid w:val="003B64B6"/>
    <w:rsid w:val="003B66E8"/>
    <w:rsid w:val="003B69E8"/>
    <w:rsid w:val="003B6A1D"/>
    <w:rsid w:val="003B6B18"/>
    <w:rsid w:val="003B6D8A"/>
    <w:rsid w:val="003B6EC0"/>
    <w:rsid w:val="003B7020"/>
    <w:rsid w:val="003B711C"/>
    <w:rsid w:val="003B7460"/>
    <w:rsid w:val="003B74B8"/>
    <w:rsid w:val="003B75B9"/>
    <w:rsid w:val="003B7676"/>
    <w:rsid w:val="003B785D"/>
    <w:rsid w:val="003B791A"/>
    <w:rsid w:val="003B79DD"/>
    <w:rsid w:val="003B7A28"/>
    <w:rsid w:val="003B7AD6"/>
    <w:rsid w:val="003B7B59"/>
    <w:rsid w:val="003B7C5D"/>
    <w:rsid w:val="003B7C72"/>
    <w:rsid w:val="003B7E12"/>
    <w:rsid w:val="003B7FB0"/>
    <w:rsid w:val="003C00B5"/>
    <w:rsid w:val="003C0134"/>
    <w:rsid w:val="003C023D"/>
    <w:rsid w:val="003C027A"/>
    <w:rsid w:val="003C03DF"/>
    <w:rsid w:val="003C046A"/>
    <w:rsid w:val="003C0679"/>
    <w:rsid w:val="003C06BB"/>
    <w:rsid w:val="003C0875"/>
    <w:rsid w:val="003C087B"/>
    <w:rsid w:val="003C0940"/>
    <w:rsid w:val="003C0B0B"/>
    <w:rsid w:val="003C0B68"/>
    <w:rsid w:val="003C0D9B"/>
    <w:rsid w:val="003C0DA2"/>
    <w:rsid w:val="003C105E"/>
    <w:rsid w:val="003C10DB"/>
    <w:rsid w:val="003C10E8"/>
    <w:rsid w:val="003C1471"/>
    <w:rsid w:val="003C1A18"/>
    <w:rsid w:val="003C1A1F"/>
    <w:rsid w:val="003C1C56"/>
    <w:rsid w:val="003C1E5C"/>
    <w:rsid w:val="003C21AC"/>
    <w:rsid w:val="003C23B7"/>
    <w:rsid w:val="003C23D5"/>
    <w:rsid w:val="003C240E"/>
    <w:rsid w:val="003C24C5"/>
    <w:rsid w:val="003C2613"/>
    <w:rsid w:val="003C29F6"/>
    <w:rsid w:val="003C2E36"/>
    <w:rsid w:val="003C2E37"/>
    <w:rsid w:val="003C2E72"/>
    <w:rsid w:val="003C2F61"/>
    <w:rsid w:val="003C2FC8"/>
    <w:rsid w:val="003C30D8"/>
    <w:rsid w:val="003C3104"/>
    <w:rsid w:val="003C33F0"/>
    <w:rsid w:val="003C3474"/>
    <w:rsid w:val="003C347A"/>
    <w:rsid w:val="003C3839"/>
    <w:rsid w:val="003C3C55"/>
    <w:rsid w:val="003C3CC0"/>
    <w:rsid w:val="003C3EBB"/>
    <w:rsid w:val="003C3F0B"/>
    <w:rsid w:val="003C411A"/>
    <w:rsid w:val="003C4386"/>
    <w:rsid w:val="003C4482"/>
    <w:rsid w:val="003C44A2"/>
    <w:rsid w:val="003C4834"/>
    <w:rsid w:val="003C4A0A"/>
    <w:rsid w:val="003C4B0C"/>
    <w:rsid w:val="003C4F97"/>
    <w:rsid w:val="003C502B"/>
    <w:rsid w:val="003C54A7"/>
    <w:rsid w:val="003C54D8"/>
    <w:rsid w:val="003C5573"/>
    <w:rsid w:val="003C5604"/>
    <w:rsid w:val="003C59B1"/>
    <w:rsid w:val="003C59B3"/>
    <w:rsid w:val="003C59FA"/>
    <w:rsid w:val="003C5A8A"/>
    <w:rsid w:val="003C5BAC"/>
    <w:rsid w:val="003C5C41"/>
    <w:rsid w:val="003C5D16"/>
    <w:rsid w:val="003C6079"/>
    <w:rsid w:val="003C609E"/>
    <w:rsid w:val="003C618F"/>
    <w:rsid w:val="003C6360"/>
    <w:rsid w:val="003C6569"/>
    <w:rsid w:val="003C65B0"/>
    <w:rsid w:val="003C65E9"/>
    <w:rsid w:val="003C669D"/>
    <w:rsid w:val="003C6794"/>
    <w:rsid w:val="003C679D"/>
    <w:rsid w:val="003C6860"/>
    <w:rsid w:val="003C6877"/>
    <w:rsid w:val="003C69C0"/>
    <w:rsid w:val="003C6A22"/>
    <w:rsid w:val="003C6A23"/>
    <w:rsid w:val="003C6B1D"/>
    <w:rsid w:val="003C6C24"/>
    <w:rsid w:val="003C6DE5"/>
    <w:rsid w:val="003C6E29"/>
    <w:rsid w:val="003C6F86"/>
    <w:rsid w:val="003C7062"/>
    <w:rsid w:val="003C71ED"/>
    <w:rsid w:val="003C722B"/>
    <w:rsid w:val="003C725B"/>
    <w:rsid w:val="003C72E3"/>
    <w:rsid w:val="003C7424"/>
    <w:rsid w:val="003C7461"/>
    <w:rsid w:val="003C74CD"/>
    <w:rsid w:val="003C74DE"/>
    <w:rsid w:val="003C75F9"/>
    <w:rsid w:val="003C77DA"/>
    <w:rsid w:val="003C7830"/>
    <w:rsid w:val="003C7CBB"/>
    <w:rsid w:val="003C7CD7"/>
    <w:rsid w:val="003C7E50"/>
    <w:rsid w:val="003C7EEE"/>
    <w:rsid w:val="003D0396"/>
    <w:rsid w:val="003D04E3"/>
    <w:rsid w:val="003D058A"/>
    <w:rsid w:val="003D0665"/>
    <w:rsid w:val="003D0788"/>
    <w:rsid w:val="003D0AC8"/>
    <w:rsid w:val="003D0E1A"/>
    <w:rsid w:val="003D0F14"/>
    <w:rsid w:val="003D0F75"/>
    <w:rsid w:val="003D1043"/>
    <w:rsid w:val="003D1254"/>
    <w:rsid w:val="003D132A"/>
    <w:rsid w:val="003D1412"/>
    <w:rsid w:val="003D1475"/>
    <w:rsid w:val="003D1517"/>
    <w:rsid w:val="003D1520"/>
    <w:rsid w:val="003D18B7"/>
    <w:rsid w:val="003D18C2"/>
    <w:rsid w:val="003D19B9"/>
    <w:rsid w:val="003D1B87"/>
    <w:rsid w:val="003D1B9B"/>
    <w:rsid w:val="003D1C7D"/>
    <w:rsid w:val="003D1CBA"/>
    <w:rsid w:val="003D1D10"/>
    <w:rsid w:val="003D1D50"/>
    <w:rsid w:val="003D1FEA"/>
    <w:rsid w:val="003D214E"/>
    <w:rsid w:val="003D221B"/>
    <w:rsid w:val="003D223F"/>
    <w:rsid w:val="003D22E8"/>
    <w:rsid w:val="003D232D"/>
    <w:rsid w:val="003D25A7"/>
    <w:rsid w:val="003D25C2"/>
    <w:rsid w:val="003D25F9"/>
    <w:rsid w:val="003D263B"/>
    <w:rsid w:val="003D27FB"/>
    <w:rsid w:val="003D286B"/>
    <w:rsid w:val="003D2938"/>
    <w:rsid w:val="003D2987"/>
    <w:rsid w:val="003D29A5"/>
    <w:rsid w:val="003D29F3"/>
    <w:rsid w:val="003D2A63"/>
    <w:rsid w:val="003D2E91"/>
    <w:rsid w:val="003D3465"/>
    <w:rsid w:val="003D37F5"/>
    <w:rsid w:val="003D3ADE"/>
    <w:rsid w:val="003D3BFE"/>
    <w:rsid w:val="003D3FBA"/>
    <w:rsid w:val="003D402B"/>
    <w:rsid w:val="003D4086"/>
    <w:rsid w:val="003D40A3"/>
    <w:rsid w:val="003D4160"/>
    <w:rsid w:val="003D430E"/>
    <w:rsid w:val="003D43EE"/>
    <w:rsid w:val="003D4401"/>
    <w:rsid w:val="003D447E"/>
    <w:rsid w:val="003D4651"/>
    <w:rsid w:val="003D46B6"/>
    <w:rsid w:val="003D49FF"/>
    <w:rsid w:val="003D4A03"/>
    <w:rsid w:val="003D4CA4"/>
    <w:rsid w:val="003D4CC1"/>
    <w:rsid w:val="003D4D4F"/>
    <w:rsid w:val="003D4F81"/>
    <w:rsid w:val="003D4FD4"/>
    <w:rsid w:val="003D4FDA"/>
    <w:rsid w:val="003D4FEA"/>
    <w:rsid w:val="003D50CC"/>
    <w:rsid w:val="003D543F"/>
    <w:rsid w:val="003D5487"/>
    <w:rsid w:val="003D54B0"/>
    <w:rsid w:val="003D5629"/>
    <w:rsid w:val="003D5769"/>
    <w:rsid w:val="003D5941"/>
    <w:rsid w:val="003D59A3"/>
    <w:rsid w:val="003D5DE9"/>
    <w:rsid w:val="003D5FB9"/>
    <w:rsid w:val="003D640A"/>
    <w:rsid w:val="003D6466"/>
    <w:rsid w:val="003D657A"/>
    <w:rsid w:val="003D66EF"/>
    <w:rsid w:val="003D67AB"/>
    <w:rsid w:val="003D6993"/>
    <w:rsid w:val="003D6BA0"/>
    <w:rsid w:val="003D6E9F"/>
    <w:rsid w:val="003D6EE8"/>
    <w:rsid w:val="003D705A"/>
    <w:rsid w:val="003D7143"/>
    <w:rsid w:val="003D738E"/>
    <w:rsid w:val="003D764A"/>
    <w:rsid w:val="003D764F"/>
    <w:rsid w:val="003D76D6"/>
    <w:rsid w:val="003D76EF"/>
    <w:rsid w:val="003D77C7"/>
    <w:rsid w:val="003D77DA"/>
    <w:rsid w:val="003D7ADB"/>
    <w:rsid w:val="003D7B8C"/>
    <w:rsid w:val="003D7D18"/>
    <w:rsid w:val="003D7D33"/>
    <w:rsid w:val="003E0042"/>
    <w:rsid w:val="003E0071"/>
    <w:rsid w:val="003E00CB"/>
    <w:rsid w:val="003E02B8"/>
    <w:rsid w:val="003E02E6"/>
    <w:rsid w:val="003E0303"/>
    <w:rsid w:val="003E04E6"/>
    <w:rsid w:val="003E065F"/>
    <w:rsid w:val="003E0667"/>
    <w:rsid w:val="003E0BCE"/>
    <w:rsid w:val="003E0D1A"/>
    <w:rsid w:val="003E0D4F"/>
    <w:rsid w:val="003E0DF3"/>
    <w:rsid w:val="003E0FC7"/>
    <w:rsid w:val="003E1284"/>
    <w:rsid w:val="003E13E0"/>
    <w:rsid w:val="003E1419"/>
    <w:rsid w:val="003E1561"/>
    <w:rsid w:val="003E1660"/>
    <w:rsid w:val="003E1B05"/>
    <w:rsid w:val="003E1CD1"/>
    <w:rsid w:val="003E1EA2"/>
    <w:rsid w:val="003E21F1"/>
    <w:rsid w:val="003E22CB"/>
    <w:rsid w:val="003E22E8"/>
    <w:rsid w:val="003E27EC"/>
    <w:rsid w:val="003E2829"/>
    <w:rsid w:val="003E28DE"/>
    <w:rsid w:val="003E2980"/>
    <w:rsid w:val="003E2A2D"/>
    <w:rsid w:val="003E2B07"/>
    <w:rsid w:val="003E2B5C"/>
    <w:rsid w:val="003E2B73"/>
    <w:rsid w:val="003E2D67"/>
    <w:rsid w:val="003E2D98"/>
    <w:rsid w:val="003E2FA3"/>
    <w:rsid w:val="003E3046"/>
    <w:rsid w:val="003E35C7"/>
    <w:rsid w:val="003E35FE"/>
    <w:rsid w:val="003E366E"/>
    <w:rsid w:val="003E38EC"/>
    <w:rsid w:val="003E3C02"/>
    <w:rsid w:val="003E3E66"/>
    <w:rsid w:val="003E3F2C"/>
    <w:rsid w:val="003E3F42"/>
    <w:rsid w:val="003E40DC"/>
    <w:rsid w:val="003E41CD"/>
    <w:rsid w:val="003E47D4"/>
    <w:rsid w:val="003E49BC"/>
    <w:rsid w:val="003E4A02"/>
    <w:rsid w:val="003E4AF0"/>
    <w:rsid w:val="003E4D4A"/>
    <w:rsid w:val="003E4EE1"/>
    <w:rsid w:val="003E4F52"/>
    <w:rsid w:val="003E50B9"/>
    <w:rsid w:val="003E5175"/>
    <w:rsid w:val="003E51EA"/>
    <w:rsid w:val="003E5349"/>
    <w:rsid w:val="003E55FD"/>
    <w:rsid w:val="003E5709"/>
    <w:rsid w:val="003E5B4B"/>
    <w:rsid w:val="003E5DC2"/>
    <w:rsid w:val="003E5E3D"/>
    <w:rsid w:val="003E60B5"/>
    <w:rsid w:val="003E6410"/>
    <w:rsid w:val="003E64A9"/>
    <w:rsid w:val="003E64C6"/>
    <w:rsid w:val="003E6554"/>
    <w:rsid w:val="003E6571"/>
    <w:rsid w:val="003E6608"/>
    <w:rsid w:val="003E6972"/>
    <w:rsid w:val="003E6AC0"/>
    <w:rsid w:val="003E6B7D"/>
    <w:rsid w:val="003E7117"/>
    <w:rsid w:val="003E71D4"/>
    <w:rsid w:val="003E738A"/>
    <w:rsid w:val="003E753D"/>
    <w:rsid w:val="003E7598"/>
    <w:rsid w:val="003E7670"/>
    <w:rsid w:val="003E7905"/>
    <w:rsid w:val="003E7AF6"/>
    <w:rsid w:val="003E7B29"/>
    <w:rsid w:val="003E7B40"/>
    <w:rsid w:val="003E7EE1"/>
    <w:rsid w:val="003E7FC9"/>
    <w:rsid w:val="003F0336"/>
    <w:rsid w:val="003F033E"/>
    <w:rsid w:val="003F0428"/>
    <w:rsid w:val="003F0619"/>
    <w:rsid w:val="003F098E"/>
    <w:rsid w:val="003F0CE6"/>
    <w:rsid w:val="003F0F01"/>
    <w:rsid w:val="003F13A9"/>
    <w:rsid w:val="003F14C1"/>
    <w:rsid w:val="003F1585"/>
    <w:rsid w:val="003F162A"/>
    <w:rsid w:val="003F16AA"/>
    <w:rsid w:val="003F17DC"/>
    <w:rsid w:val="003F1A75"/>
    <w:rsid w:val="003F1BFF"/>
    <w:rsid w:val="003F1D5D"/>
    <w:rsid w:val="003F1DA2"/>
    <w:rsid w:val="003F1E70"/>
    <w:rsid w:val="003F22DE"/>
    <w:rsid w:val="003F24D1"/>
    <w:rsid w:val="003F26B1"/>
    <w:rsid w:val="003F273D"/>
    <w:rsid w:val="003F2B42"/>
    <w:rsid w:val="003F2B7B"/>
    <w:rsid w:val="003F2C19"/>
    <w:rsid w:val="003F2FE8"/>
    <w:rsid w:val="003F30E9"/>
    <w:rsid w:val="003F3216"/>
    <w:rsid w:val="003F342F"/>
    <w:rsid w:val="003F3510"/>
    <w:rsid w:val="003F37EB"/>
    <w:rsid w:val="003F38C8"/>
    <w:rsid w:val="003F396C"/>
    <w:rsid w:val="003F3B6E"/>
    <w:rsid w:val="003F3E48"/>
    <w:rsid w:val="003F3E7A"/>
    <w:rsid w:val="003F3F9D"/>
    <w:rsid w:val="003F3FCC"/>
    <w:rsid w:val="003F3FE6"/>
    <w:rsid w:val="003F40A1"/>
    <w:rsid w:val="003F42BE"/>
    <w:rsid w:val="003F43AB"/>
    <w:rsid w:val="003F44AD"/>
    <w:rsid w:val="003F46E5"/>
    <w:rsid w:val="003F4C8C"/>
    <w:rsid w:val="003F4D1A"/>
    <w:rsid w:val="003F4D79"/>
    <w:rsid w:val="003F4F04"/>
    <w:rsid w:val="003F4F2B"/>
    <w:rsid w:val="003F4F61"/>
    <w:rsid w:val="003F50DB"/>
    <w:rsid w:val="003F5194"/>
    <w:rsid w:val="003F5428"/>
    <w:rsid w:val="003F551F"/>
    <w:rsid w:val="003F5531"/>
    <w:rsid w:val="003F5547"/>
    <w:rsid w:val="003F56DA"/>
    <w:rsid w:val="003F5783"/>
    <w:rsid w:val="003F5789"/>
    <w:rsid w:val="003F597E"/>
    <w:rsid w:val="003F5A57"/>
    <w:rsid w:val="003F5BBE"/>
    <w:rsid w:val="003F5C40"/>
    <w:rsid w:val="003F5D54"/>
    <w:rsid w:val="003F5D5D"/>
    <w:rsid w:val="003F5D72"/>
    <w:rsid w:val="003F5DD1"/>
    <w:rsid w:val="003F5F92"/>
    <w:rsid w:val="003F6184"/>
    <w:rsid w:val="003F6204"/>
    <w:rsid w:val="003F6250"/>
    <w:rsid w:val="003F6360"/>
    <w:rsid w:val="003F64F9"/>
    <w:rsid w:val="003F6591"/>
    <w:rsid w:val="003F6908"/>
    <w:rsid w:val="003F69C0"/>
    <w:rsid w:val="003F6A39"/>
    <w:rsid w:val="003F6ADE"/>
    <w:rsid w:val="003F6B2C"/>
    <w:rsid w:val="003F6CFE"/>
    <w:rsid w:val="003F6DD6"/>
    <w:rsid w:val="003F6E12"/>
    <w:rsid w:val="003F6E60"/>
    <w:rsid w:val="003F6ED4"/>
    <w:rsid w:val="003F6F8B"/>
    <w:rsid w:val="003F75ED"/>
    <w:rsid w:val="003F785A"/>
    <w:rsid w:val="003F7905"/>
    <w:rsid w:val="003F7932"/>
    <w:rsid w:val="003F7955"/>
    <w:rsid w:val="003F7975"/>
    <w:rsid w:val="003F79E1"/>
    <w:rsid w:val="003F7C18"/>
    <w:rsid w:val="003F7E56"/>
    <w:rsid w:val="003F7FF1"/>
    <w:rsid w:val="004000A0"/>
    <w:rsid w:val="00400256"/>
    <w:rsid w:val="00400273"/>
    <w:rsid w:val="004002B7"/>
    <w:rsid w:val="00400567"/>
    <w:rsid w:val="004005B2"/>
    <w:rsid w:val="0040069C"/>
    <w:rsid w:val="004007C2"/>
    <w:rsid w:val="0040095E"/>
    <w:rsid w:val="00400A9F"/>
    <w:rsid w:val="00400CFB"/>
    <w:rsid w:val="00400D05"/>
    <w:rsid w:val="00400D18"/>
    <w:rsid w:val="00400D69"/>
    <w:rsid w:val="00400EAE"/>
    <w:rsid w:val="00400F31"/>
    <w:rsid w:val="004011A9"/>
    <w:rsid w:val="004012EA"/>
    <w:rsid w:val="004014DF"/>
    <w:rsid w:val="004015A0"/>
    <w:rsid w:val="0040174A"/>
    <w:rsid w:val="00401A6D"/>
    <w:rsid w:val="00401AD9"/>
    <w:rsid w:val="00401C3B"/>
    <w:rsid w:val="00401D3B"/>
    <w:rsid w:val="00401D92"/>
    <w:rsid w:val="0040206F"/>
    <w:rsid w:val="004022F5"/>
    <w:rsid w:val="004023BA"/>
    <w:rsid w:val="00402440"/>
    <w:rsid w:val="004024AE"/>
    <w:rsid w:val="00402664"/>
    <w:rsid w:val="004026C2"/>
    <w:rsid w:val="00402815"/>
    <w:rsid w:val="00402936"/>
    <w:rsid w:val="00402A45"/>
    <w:rsid w:val="00402AF1"/>
    <w:rsid w:val="00402C16"/>
    <w:rsid w:val="00402DB0"/>
    <w:rsid w:val="00402E33"/>
    <w:rsid w:val="00402F12"/>
    <w:rsid w:val="00402F23"/>
    <w:rsid w:val="004030A1"/>
    <w:rsid w:val="0040325F"/>
    <w:rsid w:val="00403273"/>
    <w:rsid w:val="004034BD"/>
    <w:rsid w:val="00403713"/>
    <w:rsid w:val="0040375C"/>
    <w:rsid w:val="00403BB2"/>
    <w:rsid w:val="00403BF7"/>
    <w:rsid w:val="00403C6A"/>
    <w:rsid w:val="00403CA8"/>
    <w:rsid w:val="00403D77"/>
    <w:rsid w:val="00403F28"/>
    <w:rsid w:val="0040411A"/>
    <w:rsid w:val="00404160"/>
    <w:rsid w:val="004041E3"/>
    <w:rsid w:val="0040430B"/>
    <w:rsid w:val="0040451C"/>
    <w:rsid w:val="00404867"/>
    <w:rsid w:val="00404869"/>
    <w:rsid w:val="00404A77"/>
    <w:rsid w:val="00404C06"/>
    <w:rsid w:val="00404CCE"/>
    <w:rsid w:val="00404CD4"/>
    <w:rsid w:val="004050AD"/>
    <w:rsid w:val="00405271"/>
    <w:rsid w:val="004055BE"/>
    <w:rsid w:val="004055C2"/>
    <w:rsid w:val="004056A4"/>
    <w:rsid w:val="004057D1"/>
    <w:rsid w:val="00405983"/>
    <w:rsid w:val="00405BEA"/>
    <w:rsid w:val="00405BF0"/>
    <w:rsid w:val="00405E0E"/>
    <w:rsid w:val="004061CB"/>
    <w:rsid w:val="00406500"/>
    <w:rsid w:val="0040655F"/>
    <w:rsid w:val="00406717"/>
    <w:rsid w:val="00406B4D"/>
    <w:rsid w:val="00406BB0"/>
    <w:rsid w:val="00406E90"/>
    <w:rsid w:val="00406EFB"/>
    <w:rsid w:val="00407085"/>
    <w:rsid w:val="00407154"/>
    <w:rsid w:val="004073D7"/>
    <w:rsid w:val="00407771"/>
    <w:rsid w:val="004077F8"/>
    <w:rsid w:val="004078AF"/>
    <w:rsid w:val="00407900"/>
    <w:rsid w:val="00407A83"/>
    <w:rsid w:val="00407AD9"/>
    <w:rsid w:val="00407C3B"/>
    <w:rsid w:val="00407E09"/>
    <w:rsid w:val="00410021"/>
    <w:rsid w:val="004100D7"/>
    <w:rsid w:val="00410260"/>
    <w:rsid w:val="004102AD"/>
    <w:rsid w:val="00410301"/>
    <w:rsid w:val="00410439"/>
    <w:rsid w:val="004106B0"/>
    <w:rsid w:val="004108F7"/>
    <w:rsid w:val="00410D51"/>
    <w:rsid w:val="00410DDB"/>
    <w:rsid w:val="00410DF4"/>
    <w:rsid w:val="00410E06"/>
    <w:rsid w:val="00411204"/>
    <w:rsid w:val="004112EE"/>
    <w:rsid w:val="00411464"/>
    <w:rsid w:val="0041146B"/>
    <w:rsid w:val="004114FD"/>
    <w:rsid w:val="004115BA"/>
    <w:rsid w:val="004116BE"/>
    <w:rsid w:val="004116C3"/>
    <w:rsid w:val="004116DD"/>
    <w:rsid w:val="004116E3"/>
    <w:rsid w:val="00411734"/>
    <w:rsid w:val="004118BB"/>
    <w:rsid w:val="00411990"/>
    <w:rsid w:val="00411A88"/>
    <w:rsid w:val="00411B5A"/>
    <w:rsid w:val="00411C63"/>
    <w:rsid w:val="00411D83"/>
    <w:rsid w:val="00411FD9"/>
    <w:rsid w:val="004122B5"/>
    <w:rsid w:val="004122DD"/>
    <w:rsid w:val="00412357"/>
    <w:rsid w:val="004126F8"/>
    <w:rsid w:val="00412AA8"/>
    <w:rsid w:val="00412AD8"/>
    <w:rsid w:val="00412B7B"/>
    <w:rsid w:val="00412D74"/>
    <w:rsid w:val="0041318F"/>
    <w:rsid w:val="004131C9"/>
    <w:rsid w:val="00413242"/>
    <w:rsid w:val="00413245"/>
    <w:rsid w:val="004133FE"/>
    <w:rsid w:val="00413403"/>
    <w:rsid w:val="00413411"/>
    <w:rsid w:val="00413423"/>
    <w:rsid w:val="0041368A"/>
    <w:rsid w:val="004138A2"/>
    <w:rsid w:val="00413A42"/>
    <w:rsid w:val="00413D59"/>
    <w:rsid w:val="00413F24"/>
    <w:rsid w:val="00413F89"/>
    <w:rsid w:val="004142DE"/>
    <w:rsid w:val="0041443C"/>
    <w:rsid w:val="0041444F"/>
    <w:rsid w:val="004144B7"/>
    <w:rsid w:val="0041477E"/>
    <w:rsid w:val="0041488F"/>
    <w:rsid w:val="004148B1"/>
    <w:rsid w:val="0041495F"/>
    <w:rsid w:val="004149EB"/>
    <w:rsid w:val="00414A37"/>
    <w:rsid w:val="00414A4B"/>
    <w:rsid w:val="00414A58"/>
    <w:rsid w:val="00414C96"/>
    <w:rsid w:val="00414DA8"/>
    <w:rsid w:val="00414DAA"/>
    <w:rsid w:val="00415234"/>
    <w:rsid w:val="004152D4"/>
    <w:rsid w:val="0041542B"/>
    <w:rsid w:val="004154A7"/>
    <w:rsid w:val="004154F7"/>
    <w:rsid w:val="00415703"/>
    <w:rsid w:val="004157C0"/>
    <w:rsid w:val="0041587D"/>
    <w:rsid w:val="00415C65"/>
    <w:rsid w:val="00415C8C"/>
    <w:rsid w:val="00415D22"/>
    <w:rsid w:val="00415FD3"/>
    <w:rsid w:val="0041606D"/>
    <w:rsid w:val="0041611B"/>
    <w:rsid w:val="004163D1"/>
    <w:rsid w:val="00416525"/>
    <w:rsid w:val="00416A1D"/>
    <w:rsid w:val="00416AEB"/>
    <w:rsid w:val="00416B2D"/>
    <w:rsid w:val="00416D44"/>
    <w:rsid w:val="00417197"/>
    <w:rsid w:val="004171DF"/>
    <w:rsid w:val="004172BC"/>
    <w:rsid w:val="004172E0"/>
    <w:rsid w:val="00417459"/>
    <w:rsid w:val="004174A3"/>
    <w:rsid w:val="00417603"/>
    <w:rsid w:val="004176FF"/>
    <w:rsid w:val="00417A1E"/>
    <w:rsid w:val="00417A73"/>
    <w:rsid w:val="00417ADE"/>
    <w:rsid w:val="00417B17"/>
    <w:rsid w:val="00417EC9"/>
    <w:rsid w:val="00420120"/>
    <w:rsid w:val="00420321"/>
    <w:rsid w:val="004204B5"/>
    <w:rsid w:val="004206E0"/>
    <w:rsid w:val="004207DE"/>
    <w:rsid w:val="00420938"/>
    <w:rsid w:val="004209AC"/>
    <w:rsid w:val="00420B68"/>
    <w:rsid w:val="00420CDB"/>
    <w:rsid w:val="00421065"/>
    <w:rsid w:val="00421085"/>
    <w:rsid w:val="0042129D"/>
    <w:rsid w:val="00421412"/>
    <w:rsid w:val="0042149E"/>
    <w:rsid w:val="0042155D"/>
    <w:rsid w:val="00421688"/>
    <w:rsid w:val="00421A27"/>
    <w:rsid w:val="00421B04"/>
    <w:rsid w:val="00421C36"/>
    <w:rsid w:val="00421CF3"/>
    <w:rsid w:val="00421D0A"/>
    <w:rsid w:val="00421D70"/>
    <w:rsid w:val="00421F0F"/>
    <w:rsid w:val="00421F4E"/>
    <w:rsid w:val="00422053"/>
    <w:rsid w:val="0042211E"/>
    <w:rsid w:val="004224CA"/>
    <w:rsid w:val="00422561"/>
    <w:rsid w:val="004226C3"/>
    <w:rsid w:val="00422848"/>
    <w:rsid w:val="004228BA"/>
    <w:rsid w:val="0042299F"/>
    <w:rsid w:val="004229F8"/>
    <w:rsid w:val="00422E8E"/>
    <w:rsid w:val="00422EDD"/>
    <w:rsid w:val="00422F6C"/>
    <w:rsid w:val="00423005"/>
    <w:rsid w:val="00423068"/>
    <w:rsid w:val="00423082"/>
    <w:rsid w:val="004232C3"/>
    <w:rsid w:val="00423360"/>
    <w:rsid w:val="0042357C"/>
    <w:rsid w:val="00423606"/>
    <w:rsid w:val="004236FB"/>
    <w:rsid w:val="004237EE"/>
    <w:rsid w:val="00423B10"/>
    <w:rsid w:val="00423C1B"/>
    <w:rsid w:val="00423D1F"/>
    <w:rsid w:val="00423DEA"/>
    <w:rsid w:val="00423E19"/>
    <w:rsid w:val="00423E42"/>
    <w:rsid w:val="0042404E"/>
    <w:rsid w:val="0042412C"/>
    <w:rsid w:val="004241C5"/>
    <w:rsid w:val="004244DF"/>
    <w:rsid w:val="00424724"/>
    <w:rsid w:val="0042483D"/>
    <w:rsid w:val="00424998"/>
    <w:rsid w:val="00424AFF"/>
    <w:rsid w:val="00424E18"/>
    <w:rsid w:val="00424ED7"/>
    <w:rsid w:val="00424FA7"/>
    <w:rsid w:val="00425172"/>
    <w:rsid w:val="004252F8"/>
    <w:rsid w:val="00425611"/>
    <w:rsid w:val="00425930"/>
    <w:rsid w:val="0042594C"/>
    <w:rsid w:val="00425ABE"/>
    <w:rsid w:val="00425AFD"/>
    <w:rsid w:val="00425CC0"/>
    <w:rsid w:val="00425D29"/>
    <w:rsid w:val="00425D2C"/>
    <w:rsid w:val="00426121"/>
    <w:rsid w:val="0042634A"/>
    <w:rsid w:val="00426405"/>
    <w:rsid w:val="00426824"/>
    <w:rsid w:val="00426A3A"/>
    <w:rsid w:val="00426A87"/>
    <w:rsid w:val="00426B68"/>
    <w:rsid w:val="00426B80"/>
    <w:rsid w:val="00426C5C"/>
    <w:rsid w:val="00426CFD"/>
    <w:rsid w:val="00426E36"/>
    <w:rsid w:val="00426F7A"/>
    <w:rsid w:val="00427007"/>
    <w:rsid w:val="0042735A"/>
    <w:rsid w:val="004274E5"/>
    <w:rsid w:val="004274F3"/>
    <w:rsid w:val="00427605"/>
    <w:rsid w:val="00427648"/>
    <w:rsid w:val="0042767C"/>
    <w:rsid w:val="00427835"/>
    <w:rsid w:val="004278A3"/>
    <w:rsid w:val="00427957"/>
    <w:rsid w:val="00427BFD"/>
    <w:rsid w:val="0043007F"/>
    <w:rsid w:val="0043022F"/>
    <w:rsid w:val="00430277"/>
    <w:rsid w:val="004302DE"/>
    <w:rsid w:val="004302E4"/>
    <w:rsid w:val="00430524"/>
    <w:rsid w:val="0043073D"/>
    <w:rsid w:val="004307B5"/>
    <w:rsid w:val="0043084F"/>
    <w:rsid w:val="00430913"/>
    <w:rsid w:val="00430939"/>
    <w:rsid w:val="0043093F"/>
    <w:rsid w:val="00430963"/>
    <w:rsid w:val="004309D8"/>
    <w:rsid w:val="00430A58"/>
    <w:rsid w:val="00430B41"/>
    <w:rsid w:val="00430CE2"/>
    <w:rsid w:val="00430D40"/>
    <w:rsid w:val="004311BE"/>
    <w:rsid w:val="004313B7"/>
    <w:rsid w:val="004313D1"/>
    <w:rsid w:val="0043151D"/>
    <w:rsid w:val="0043157B"/>
    <w:rsid w:val="0043185D"/>
    <w:rsid w:val="00431BB4"/>
    <w:rsid w:val="00431C21"/>
    <w:rsid w:val="00431D0E"/>
    <w:rsid w:val="00432037"/>
    <w:rsid w:val="00432110"/>
    <w:rsid w:val="00432163"/>
    <w:rsid w:val="004322AC"/>
    <w:rsid w:val="004323B4"/>
    <w:rsid w:val="00432495"/>
    <w:rsid w:val="00432634"/>
    <w:rsid w:val="004328EE"/>
    <w:rsid w:val="0043298B"/>
    <w:rsid w:val="00432B8E"/>
    <w:rsid w:val="00432BAD"/>
    <w:rsid w:val="00432C76"/>
    <w:rsid w:val="00432E59"/>
    <w:rsid w:val="00432F0E"/>
    <w:rsid w:val="00433092"/>
    <w:rsid w:val="004332F5"/>
    <w:rsid w:val="00433311"/>
    <w:rsid w:val="0043334A"/>
    <w:rsid w:val="00433391"/>
    <w:rsid w:val="004333CE"/>
    <w:rsid w:val="00433487"/>
    <w:rsid w:val="0043383A"/>
    <w:rsid w:val="004339EE"/>
    <w:rsid w:val="00433A26"/>
    <w:rsid w:val="00433EBE"/>
    <w:rsid w:val="00433EDD"/>
    <w:rsid w:val="00433FAB"/>
    <w:rsid w:val="00434289"/>
    <w:rsid w:val="004342BF"/>
    <w:rsid w:val="00434406"/>
    <w:rsid w:val="00434590"/>
    <w:rsid w:val="0043475B"/>
    <w:rsid w:val="00434C09"/>
    <w:rsid w:val="00434E65"/>
    <w:rsid w:val="004351FD"/>
    <w:rsid w:val="004357CA"/>
    <w:rsid w:val="00435C73"/>
    <w:rsid w:val="00435CDB"/>
    <w:rsid w:val="00435CF8"/>
    <w:rsid w:val="00435FF9"/>
    <w:rsid w:val="004360D8"/>
    <w:rsid w:val="00436190"/>
    <w:rsid w:val="00436228"/>
    <w:rsid w:val="004363DC"/>
    <w:rsid w:val="00436599"/>
    <w:rsid w:val="00436722"/>
    <w:rsid w:val="0043684E"/>
    <w:rsid w:val="00436A0F"/>
    <w:rsid w:val="00436C88"/>
    <w:rsid w:val="00436CB1"/>
    <w:rsid w:val="00436D12"/>
    <w:rsid w:val="00436ED5"/>
    <w:rsid w:val="00436EF0"/>
    <w:rsid w:val="00436F83"/>
    <w:rsid w:val="00437030"/>
    <w:rsid w:val="004371C6"/>
    <w:rsid w:val="004374ED"/>
    <w:rsid w:val="0043750C"/>
    <w:rsid w:val="004375F0"/>
    <w:rsid w:val="0043762F"/>
    <w:rsid w:val="00437A61"/>
    <w:rsid w:val="00437AE5"/>
    <w:rsid w:val="00437E03"/>
    <w:rsid w:val="00440149"/>
    <w:rsid w:val="00440152"/>
    <w:rsid w:val="0044018B"/>
    <w:rsid w:val="004401B2"/>
    <w:rsid w:val="0044036D"/>
    <w:rsid w:val="0044036E"/>
    <w:rsid w:val="00440816"/>
    <w:rsid w:val="00440941"/>
    <w:rsid w:val="00440A83"/>
    <w:rsid w:val="00440AF7"/>
    <w:rsid w:val="00440C21"/>
    <w:rsid w:val="00440DE8"/>
    <w:rsid w:val="00440EB3"/>
    <w:rsid w:val="00440FA0"/>
    <w:rsid w:val="00440FED"/>
    <w:rsid w:val="004411ED"/>
    <w:rsid w:val="004413DA"/>
    <w:rsid w:val="00441562"/>
    <w:rsid w:val="0044175D"/>
    <w:rsid w:val="00441A21"/>
    <w:rsid w:val="00441A6C"/>
    <w:rsid w:val="00441B92"/>
    <w:rsid w:val="00441F9C"/>
    <w:rsid w:val="004420F8"/>
    <w:rsid w:val="004421BE"/>
    <w:rsid w:val="0044226F"/>
    <w:rsid w:val="004422E0"/>
    <w:rsid w:val="004425FE"/>
    <w:rsid w:val="004427DA"/>
    <w:rsid w:val="004427E2"/>
    <w:rsid w:val="004428A5"/>
    <w:rsid w:val="00442AA7"/>
    <w:rsid w:val="00442DE7"/>
    <w:rsid w:val="00442E73"/>
    <w:rsid w:val="0044358E"/>
    <w:rsid w:val="00443985"/>
    <w:rsid w:val="00443A23"/>
    <w:rsid w:val="00443A9F"/>
    <w:rsid w:val="00443AC8"/>
    <w:rsid w:val="00443AD5"/>
    <w:rsid w:val="00443B02"/>
    <w:rsid w:val="00443C55"/>
    <w:rsid w:val="00443CDB"/>
    <w:rsid w:val="00443DFB"/>
    <w:rsid w:val="00443E0F"/>
    <w:rsid w:val="00443E39"/>
    <w:rsid w:val="00443E54"/>
    <w:rsid w:val="00444306"/>
    <w:rsid w:val="00444337"/>
    <w:rsid w:val="00444344"/>
    <w:rsid w:val="004443F8"/>
    <w:rsid w:val="0044461C"/>
    <w:rsid w:val="0044474B"/>
    <w:rsid w:val="00444769"/>
    <w:rsid w:val="00444889"/>
    <w:rsid w:val="004448A0"/>
    <w:rsid w:val="00444939"/>
    <w:rsid w:val="00444C53"/>
    <w:rsid w:val="00444FAC"/>
    <w:rsid w:val="004450DE"/>
    <w:rsid w:val="0044518E"/>
    <w:rsid w:val="004451CF"/>
    <w:rsid w:val="004453C7"/>
    <w:rsid w:val="004454EF"/>
    <w:rsid w:val="00445598"/>
    <w:rsid w:val="004458F0"/>
    <w:rsid w:val="004459C3"/>
    <w:rsid w:val="00445A09"/>
    <w:rsid w:val="00445AF5"/>
    <w:rsid w:val="00445C06"/>
    <w:rsid w:val="00445FF7"/>
    <w:rsid w:val="004460D4"/>
    <w:rsid w:val="00446216"/>
    <w:rsid w:val="00446254"/>
    <w:rsid w:val="004464FC"/>
    <w:rsid w:val="00446613"/>
    <w:rsid w:val="0044669F"/>
    <w:rsid w:val="0044671A"/>
    <w:rsid w:val="00446721"/>
    <w:rsid w:val="00446722"/>
    <w:rsid w:val="0044690C"/>
    <w:rsid w:val="00446BE1"/>
    <w:rsid w:val="00446DFA"/>
    <w:rsid w:val="00446DFC"/>
    <w:rsid w:val="00447096"/>
    <w:rsid w:val="004471BD"/>
    <w:rsid w:val="004472D6"/>
    <w:rsid w:val="004473E6"/>
    <w:rsid w:val="00447741"/>
    <w:rsid w:val="00447B01"/>
    <w:rsid w:val="00447B03"/>
    <w:rsid w:val="00447CD4"/>
    <w:rsid w:val="00447D25"/>
    <w:rsid w:val="00447D47"/>
    <w:rsid w:val="00447DB9"/>
    <w:rsid w:val="00447ED6"/>
    <w:rsid w:val="00450149"/>
    <w:rsid w:val="00450411"/>
    <w:rsid w:val="0045061C"/>
    <w:rsid w:val="00450823"/>
    <w:rsid w:val="004508A8"/>
    <w:rsid w:val="00450A27"/>
    <w:rsid w:val="00450C8A"/>
    <w:rsid w:val="00450E57"/>
    <w:rsid w:val="004510BF"/>
    <w:rsid w:val="00451270"/>
    <w:rsid w:val="00451300"/>
    <w:rsid w:val="004513E9"/>
    <w:rsid w:val="004513F8"/>
    <w:rsid w:val="004514D1"/>
    <w:rsid w:val="00451612"/>
    <w:rsid w:val="00451630"/>
    <w:rsid w:val="0045165B"/>
    <w:rsid w:val="004516FB"/>
    <w:rsid w:val="00451753"/>
    <w:rsid w:val="0045177D"/>
    <w:rsid w:val="004518AD"/>
    <w:rsid w:val="00451BAE"/>
    <w:rsid w:val="00451C52"/>
    <w:rsid w:val="00451C57"/>
    <w:rsid w:val="00451DA6"/>
    <w:rsid w:val="00452538"/>
    <w:rsid w:val="004528F7"/>
    <w:rsid w:val="00452958"/>
    <w:rsid w:val="00452AD8"/>
    <w:rsid w:val="00452B85"/>
    <w:rsid w:val="00452CA7"/>
    <w:rsid w:val="00452DCB"/>
    <w:rsid w:val="0045306F"/>
    <w:rsid w:val="0045323B"/>
    <w:rsid w:val="0045326B"/>
    <w:rsid w:val="0045329A"/>
    <w:rsid w:val="00453341"/>
    <w:rsid w:val="00453493"/>
    <w:rsid w:val="004534EF"/>
    <w:rsid w:val="004534F7"/>
    <w:rsid w:val="0045353C"/>
    <w:rsid w:val="004535FF"/>
    <w:rsid w:val="00453630"/>
    <w:rsid w:val="00453714"/>
    <w:rsid w:val="0045380B"/>
    <w:rsid w:val="00453948"/>
    <w:rsid w:val="00453B97"/>
    <w:rsid w:val="00453C2D"/>
    <w:rsid w:val="00454200"/>
    <w:rsid w:val="004545C6"/>
    <w:rsid w:val="004546CE"/>
    <w:rsid w:val="00454A03"/>
    <w:rsid w:val="00454AF1"/>
    <w:rsid w:val="00454B88"/>
    <w:rsid w:val="00454DCA"/>
    <w:rsid w:val="00454E26"/>
    <w:rsid w:val="0045505A"/>
    <w:rsid w:val="004552EF"/>
    <w:rsid w:val="0045538A"/>
    <w:rsid w:val="004554BF"/>
    <w:rsid w:val="004554D8"/>
    <w:rsid w:val="004558C9"/>
    <w:rsid w:val="0045593F"/>
    <w:rsid w:val="00455D48"/>
    <w:rsid w:val="00456169"/>
    <w:rsid w:val="004561C0"/>
    <w:rsid w:val="004563A6"/>
    <w:rsid w:val="004564B0"/>
    <w:rsid w:val="004564BF"/>
    <w:rsid w:val="00456544"/>
    <w:rsid w:val="00456649"/>
    <w:rsid w:val="004567B7"/>
    <w:rsid w:val="004567DC"/>
    <w:rsid w:val="00456856"/>
    <w:rsid w:val="004568EB"/>
    <w:rsid w:val="0045695A"/>
    <w:rsid w:val="00456A04"/>
    <w:rsid w:val="00456BF2"/>
    <w:rsid w:val="00456C2E"/>
    <w:rsid w:val="00456D72"/>
    <w:rsid w:val="00457113"/>
    <w:rsid w:val="00457145"/>
    <w:rsid w:val="004571A5"/>
    <w:rsid w:val="004571EF"/>
    <w:rsid w:val="004573F8"/>
    <w:rsid w:val="004576EF"/>
    <w:rsid w:val="00457739"/>
    <w:rsid w:val="004577ED"/>
    <w:rsid w:val="00457894"/>
    <w:rsid w:val="00457A7A"/>
    <w:rsid w:val="00457AFC"/>
    <w:rsid w:val="00457EE3"/>
    <w:rsid w:val="004600FF"/>
    <w:rsid w:val="0046013F"/>
    <w:rsid w:val="0046028E"/>
    <w:rsid w:val="0046047A"/>
    <w:rsid w:val="00460A27"/>
    <w:rsid w:val="00460D52"/>
    <w:rsid w:val="00461113"/>
    <w:rsid w:val="00461133"/>
    <w:rsid w:val="004611A9"/>
    <w:rsid w:val="00461210"/>
    <w:rsid w:val="00461700"/>
    <w:rsid w:val="004617BF"/>
    <w:rsid w:val="00461AAC"/>
    <w:rsid w:val="00461ABA"/>
    <w:rsid w:val="00461AE8"/>
    <w:rsid w:val="00461BC5"/>
    <w:rsid w:val="00461D2D"/>
    <w:rsid w:val="0046209D"/>
    <w:rsid w:val="00462490"/>
    <w:rsid w:val="00462566"/>
    <w:rsid w:val="004625B8"/>
    <w:rsid w:val="00462844"/>
    <w:rsid w:val="00462AC9"/>
    <w:rsid w:val="00462E2D"/>
    <w:rsid w:val="00462E90"/>
    <w:rsid w:val="00463134"/>
    <w:rsid w:val="0046364B"/>
    <w:rsid w:val="0046367A"/>
    <w:rsid w:val="00463704"/>
    <w:rsid w:val="004637B1"/>
    <w:rsid w:val="004637BA"/>
    <w:rsid w:val="00463BE9"/>
    <w:rsid w:val="00463DC3"/>
    <w:rsid w:val="0046438F"/>
    <w:rsid w:val="004643F7"/>
    <w:rsid w:val="004647C1"/>
    <w:rsid w:val="004647D3"/>
    <w:rsid w:val="00464AFE"/>
    <w:rsid w:val="00464D1E"/>
    <w:rsid w:val="00464E31"/>
    <w:rsid w:val="00464E5D"/>
    <w:rsid w:val="00464ECC"/>
    <w:rsid w:val="00464F86"/>
    <w:rsid w:val="00465071"/>
    <w:rsid w:val="00465299"/>
    <w:rsid w:val="00465447"/>
    <w:rsid w:val="00465551"/>
    <w:rsid w:val="0046576E"/>
    <w:rsid w:val="00465DE5"/>
    <w:rsid w:val="00465EA4"/>
    <w:rsid w:val="004660CF"/>
    <w:rsid w:val="004660D8"/>
    <w:rsid w:val="004660DF"/>
    <w:rsid w:val="00466A0F"/>
    <w:rsid w:val="00466AB2"/>
    <w:rsid w:val="00466AD3"/>
    <w:rsid w:val="00466D39"/>
    <w:rsid w:val="0046732B"/>
    <w:rsid w:val="00467518"/>
    <w:rsid w:val="004676FB"/>
    <w:rsid w:val="004678D7"/>
    <w:rsid w:val="0046795B"/>
    <w:rsid w:val="004679D4"/>
    <w:rsid w:val="00467BD3"/>
    <w:rsid w:val="00467C1C"/>
    <w:rsid w:val="00467C47"/>
    <w:rsid w:val="00467C77"/>
    <w:rsid w:val="00467D24"/>
    <w:rsid w:val="00467F49"/>
    <w:rsid w:val="00467F70"/>
    <w:rsid w:val="0047058D"/>
    <w:rsid w:val="0047065D"/>
    <w:rsid w:val="004706B0"/>
    <w:rsid w:val="004706B4"/>
    <w:rsid w:val="00470771"/>
    <w:rsid w:val="004707AB"/>
    <w:rsid w:val="00470810"/>
    <w:rsid w:val="004708C0"/>
    <w:rsid w:val="0047094E"/>
    <w:rsid w:val="00470C5E"/>
    <w:rsid w:val="00470DE7"/>
    <w:rsid w:val="00470E1B"/>
    <w:rsid w:val="00470F62"/>
    <w:rsid w:val="0047109D"/>
    <w:rsid w:val="004710AD"/>
    <w:rsid w:val="0047115F"/>
    <w:rsid w:val="00471318"/>
    <w:rsid w:val="004715CB"/>
    <w:rsid w:val="00471624"/>
    <w:rsid w:val="004716B5"/>
    <w:rsid w:val="00471746"/>
    <w:rsid w:val="00471829"/>
    <w:rsid w:val="00471863"/>
    <w:rsid w:val="004718CE"/>
    <w:rsid w:val="0047208A"/>
    <w:rsid w:val="0047217D"/>
    <w:rsid w:val="004721C5"/>
    <w:rsid w:val="004722CC"/>
    <w:rsid w:val="0047252A"/>
    <w:rsid w:val="00472677"/>
    <w:rsid w:val="00472757"/>
    <w:rsid w:val="004728CB"/>
    <w:rsid w:val="004728E3"/>
    <w:rsid w:val="00472978"/>
    <w:rsid w:val="00472991"/>
    <w:rsid w:val="00472BA9"/>
    <w:rsid w:val="00472DC4"/>
    <w:rsid w:val="00472F83"/>
    <w:rsid w:val="00473019"/>
    <w:rsid w:val="004731DE"/>
    <w:rsid w:val="004732F7"/>
    <w:rsid w:val="00473340"/>
    <w:rsid w:val="00473365"/>
    <w:rsid w:val="00473777"/>
    <w:rsid w:val="00473864"/>
    <w:rsid w:val="00473941"/>
    <w:rsid w:val="00473A14"/>
    <w:rsid w:val="00473B49"/>
    <w:rsid w:val="00473F59"/>
    <w:rsid w:val="00473F99"/>
    <w:rsid w:val="004742BC"/>
    <w:rsid w:val="0047444F"/>
    <w:rsid w:val="00474464"/>
    <w:rsid w:val="00474490"/>
    <w:rsid w:val="004744AE"/>
    <w:rsid w:val="004745A9"/>
    <w:rsid w:val="00474673"/>
    <w:rsid w:val="004746F6"/>
    <w:rsid w:val="0047471F"/>
    <w:rsid w:val="0047485F"/>
    <w:rsid w:val="00474871"/>
    <w:rsid w:val="00474BE6"/>
    <w:rsid w:val="00474CA8"/>
    <w:rsid w:val="00474CBF"/>
    <w:rsid w:val="00474D87"/>
    <w:rsid w:val="00474E01"/>
    <w:rsid w:val="00474E43"/>
    <w:rsid w:val="00474EDC"/>
    <w:rsid w:val="00474F4C"/>
    <w:rsid w:val="0047543B"/>
    <w:rsid w:val="004757E1"/>
    <w:rsid w:val="0047582A"/>
    <w:rsid w:val="004758A1"/>
    <w:rsid w:val="00475DFE"/>
    <w:rsid w:val="00475EC6"/>
    <w:rsid w:val="00475FC2"/>
    <w:rsid w:val="004762B1"/>
    <w:rsid w:val="00476370"/>
    <w:rsid w:val="004765D1"/>
    <w:rsid w:val="004765EB"/>
    <w:rsid w:val="004765F9"/>
    <w:rsid w:val="00476650"/>
    <w:rsid w:val="004766DA"/>
    <w:rsid w:val="004768CB"/>
    <w:rsid w:val="004768CC"/>
    <w:rsid w:val="004769E0"/>
    <w:rsid w:val="00476A55"/>
    <w:rsid w:val="00476AE0"/>
    <w:rsid w:val="00476B80"/>
    <w:rsid w:val="00476C30"/>
    <w:rsid w:val="00476DCB"/>
    <w:rsid w:val="0047709C"/>
    <w:rsid w:val="004770DB"/>
    <w:rsid w:val="00477320"/>
    <w:rsid w:val="00477472"/>
    <w:rsid w:val="00477494"/>
    <w:rsid w:val="00477759"/>
    <w:rsid w:val="0047776F"/>
    <w:rsid w:val="00477843"/>
    <w:rsid w:val="00477F31"/>
    <w:rsid w:val="0048029A"/>
    <w:rsid w:val="004805C3"/>
    <w:rsid w:val="004806B9"/>
    <w:rsid w:val="0048076D"/>
    <w:rsid w:val="004807F7"/>
    <w:rsid w:val="00480891"/>
    <w:rsid w:val="00480A49"/>
    <w:rsid w:val="00480A55"/>
    <w:rsid w:val="00480A62"/>
    <w:rsid w:val="00480AEF"/>
    <w:rsid w:val="00480C3D"/>
    <w:rsid w:val="00480C8E"/>
    <w:rsid w:val="00480D5F"/>
    <w:rsid w:val="0048134D"/>
    <w:rsid w:val="004813F5"/>
    <w:rsid w:val="00481624"/>
    <w:rsid w:val="0048165C"/>
    <w:rsid w:val="00481697"/>
    <w:rsid w:val="00481765"/>
    <w:rsid w:val="004819AF"/>
    <w:rsid w:val="004819E6"/>
    <w:rsid w:val="00481A4C"/>
    <w:rsid w:val="00481B5C"/>
    <w:rsid w:val="00481BDB"/>
    <w:rsid w:val="00481D0B"/>
    <w:rsid w:val="00481D67"/>
    <w:rsid w:val="00481D6A"/>
    <w:rsid w:val="00481D90"/>
    <w:rsid w:val="00481E3E"/>
    <w:rsid w:val="00481FB1"/>
    <w:rsid w:val="00482071"/>
    <w:rsid w:val="00482246"/>
    <w:rsid w:val="0048233B"/>
    <w:rsid w:val="0048238D"/>
    <w:rsid w:val="004824BD"/>
    <w:rsid w:val="00482629"/>
    <w:rsid w:val="00482674"/>
    <w:rsid w:val="00482700"/>
    <w:rsid w:val="004827D4"/>
    <w:rsid w:val="0048297E"/>
    <w:rsid w:val="00482AD0"/>
    <w:rsid w:val="00482C99"/>
    <w:rsid w:val="00482CB6"/>
    <w:rsid w:val="00482CC5"/>
    <w:rsid w:val="00482CD4"/>
    <w:rsid w:val="00482CF8"/>
    <w:rsid w:val="00482E7D"/>
    <w:rsid w:val="0048307A"/>
    <w:rsid w:val="00483261"/>
    <w:rsid w:val="0048328A"/>
    <w:rsid w:val="004832FC"/>
    <w:rsid w:val="00483399"/>
    <w:rsid w:val="004835D7"/>
    <w:rsid w:val="00483827"/>
    <w:rsid w:val="00483939"/>
    <w:rsid w:val="00483944"/>
    <w:rsid w:val="00483CDA"/>
    <w:rsid w:val="00483D02"/>
    <w:rsid w:val="00483E02"/>
    <w:rsid w:val="00484001"/>
    <w:rsid w:val="00484047"/>
    <w:rsid w:val="0048412B"/>
    <w:rsid w:val="004842B5"/>
    <w:rsid w:val="004842BC"/>
    <w:rsid w:val="00484377"/>
    <w:rsid w:val="00484A92"/>
    <w:rsid w:val="00484DDB"/>
    <w:rsid w:val="00484F25"/>
    <w:rsid w:val="00485047"/>
    <w:rsid w:val="004850ED"/>
    <w:rsid w:val="004852E3"/>
    <w:rsid w:val="0048535D"/>
    <w:rsid w:val="00485412"/>
    <w:rsid w:val="0048547C"/>
    <w:rsid w:val="00485589"/>
    <w:rsid w:val="00485B23"/>
    <w:rsid w:val="00485B50"/>
    <w:rsid w:val="00485C41"/>
    <w:rsid w:val="00485E70"/>
    <w:rsid w:val="00485EAD"/>
    <w:rsid w:val="00485EB7"/>
    <w:rsid w:val="00485F06"/>
    <w:rsid w:val="00486024"/>
    <w:rsid w:val="0048604B"/>
    <w:rsid w:val="004861AB"/>
    <w:rsid w:val="00486340"/>
    <w:rsid w:val="0048636C"/>
    <w:rsid w:val="004864F7"/>
    <w:rsid w:val="00486668"/>
    <w:rsid w:val="00486823"/>
    <w:rsid w:val="004868F7"/>
    <w:rsid w:val="004868FD"/>
    <w:rsid w:val="00486904"/>
    <w:rsid w:val="0048693F"/>
    <w:rsid w:val="00486972"/>
    <w:rsid w:val="00486B48"/>
    <w:rsid w:val="00486B6F"/>
    <w:rsid w:val="00486CC7"/>
    <w:rsid w:val="00486E62"/>
    <w:rsid w:val="00486F9D"/>
    <w:rsid w:val="00486FB2"/>
    <w:rsid w:val="00487128"/>
    <w:rsid w:val="00487134"/>
    <w:rsid w:val="0048723F"/>
    <w:rsid w:val="004874E4"/>
    <w:rsid w:val="00487637"/>
    <w:rsid w:val="00487693"/>
    <w:rsid w:val="00487A9C"/>
    <w:rsid w:val="00487AD5"/>
    <w:rsid w:val="00487C27"/>
    <w:rsid w:val="00487F2B"/>
    <w:rsid w:val="0049018C"/>
    <w:rsid w:val="00490606"/>
    <w:rsid w:val="004906A4"/>
    <w:rsid w:val="0049070D"/>
    <w:rsid w:val="00490895"/>
    <w:rsid w:val="00490943"/>
    <w:rsid w:val="004909AA"/>
    <w:rsid w:val="00490A39"/>
    <w:rsid w:val="00490AC2"/>
    <w:rsid w:val="00490C7C"/>
    <w:rsid w:val="00490CB9"/>
    <w:rsid w:val="00490D35"/>
    <w:rsid w:val="00490E22"/>
    <w:rsid w:val="00490E82"/>
    <w:rsid w:val="0049100D"/>
    <w:rsid w:val="0049153E"/>
    <w:rsid w:val="004915E8"/>
    <w:rsid w:val="004915F5"/>
    <w:rsid w:val="00491A92"/>
    <w:rsid w:val="00491AAD"/>
    <w:rsid w:val="00491B2B"/>
    <w:rsid w:val="00491BE4"/>
    <w:rsid w:val="00491DB2"/>
    <w:rsid w:val="00491DE5"/>
    <w:rsid w:val="00491F67"/>
    <w:rsid w:val="00491F68"/>
    <w:rsid w:val="004920F0"/>
    <w:rsid w:val="004921EB"/>
    <w:rsid w:val="004922F8"/>
    <w:rsid w:val="0049280C"/>
    <w:rsid w:val="0049285C"/>
    <w:rsid w:val="00492877"/>
    <w:rsid w:val="004928A9"/>
    <w:rsid w:val="00492B35"/>
    <w:rsid w:val="00492C02"/>
    <w:rsid w:val="00492CA8"/>
    <w:rsid w:val="00492D84"/>
    <w:rsid w:val="00492EF7"/>
    <w:rsid w:val="00492F2B"/>
    <w:rsid w:val="0049308B"/>
    <w:rsid w:val="0049308F"/>
    <w:rsid w:val="00493152"/>
    <w:rsid w:val="00493176"/>
    <w:rsid w:val="0049348B"/>
    <w:rsid w:val="004936C4"/>
    <w:rsid w:val="004937B9"/>
    <w:rsid w:val="004939E2"/>
    <w:rsid w:val="00493ABE"/>
    <w:rsid w:val="00493C5C"/>
    <w:rsid w:val="00493CB6"/>
    <w:rsid w:val="00493D15"/>
    <w:rsid w:val="00493D8F"/>
    <w:rsid w:val="00493D99"/>
    <w:rsid w:val="00493DC6"/>
    <w:rsid w:val="00494168"/>
    <w:rsid w:val="004941F7"/>
    <w:rsid w:val="004941FE"/>
    <w:rsid w:val="00494452"/>
    <w:rsid w:val="0049452F"/>
    <w:rsid w:val="0049469E"/>
    <w:rsid w:val="0049482C"/>
    <w:rsid w:val="0049489D"/>
    <w:rsid w:val="004948B3"/>
    <w:rsid w:val="004948CD"/>
    <w:rsid w:val="00494AFF"/>
    <w:rsid w:val="00494C4C"/>
    <w:rsid w:val="00494D6A"/>
    <w:rsid w:val="0049514C"/>
    <w:rsid w:val="004952A3"/>
    <w:rsid w:val="00495343"/>
    <w:rsid w:val="004954D5"/>
    <w:rsid w:val="00495685"/>
    <w:rsid w:val="00495BA6"/>
    <w:rsid w:val="00495D4C"/>
    <w:rsid w:val="00495DB2"/>
    <w:rsid w:val="00495ED4"/>
    <w:rsid w:val="00495F70"/>
    <w:rsid w:val="00495FE6"/>
    <w:rsid w:val="00496081"/>
    <w:rsid w:val="00496089"/>
    <w:rsid w:val="0049692A"/>
    <w:rsid w:val="00496974"/>
    <w:rsid w:val="00496DC2"/>
    <w:rsid w:val="00496E75"/>
    <w:rsid w:val="00496FDA"/>
    <w:rsid w:val="004972DD"/>
    <w:rsid w:val="0049740F"/>
    <w:rsid w:val="0049743D"/>
    <w:rsid w:val="00497512"/>
    <w:rsid w:val="00497572"/>
    <w:rsid w:val="0049761B"/>
    <w:rsid w:val="004977B3"/>
    <w:rsid w:val="00497813"/>
    <w:rsid w:val="00497899"/>
    <w:rsid w:val="004978D7"/>
    <w:rsid w:val="00497AD6"/>
    <w:rsid w:val="00497EF2"/>
    <w:rsid w:val="004A0116"/>
    <w:rsid w:val="004A014C"/>
    <w:rsid w:val="004A0317"/>
    <w:rsid w:val="004A03B9"/>
    <w:rsid w:val="004A04D3"/>
    <w:rsid w:val="004A06A7"/>
    <w:rsid w:val="004A06AD"/>
    <w:rsid w:val="004A07DA"/>
    <w:rsid w:val="004A07E8"/>
    <w:rsid w:val="004A0AA8"/>
    <w:rsid w:val="004A0B13"/>
    <w:rsid w:val="004A0B43"/>
    <w:rsid w:val="004A0BB8"/>
    <w:rsid w:val="004A0C36"/>
    <w:rsid w:val="004A0CBF"/>
    <w:rsid w:val="004A0DE0"/>
    <w:rsid w:val="004A0E26"/>
    <w:rsid w:val="004A0E9D"/>
    <w:rsid w:val="004A116D"/>
    <w:rsid w:val="004A11B3"/>
    <w:rsid w:val="004A1296"/>
    <w:rsid w:val="004A1369"/>
    <w:rsid w:val="004A13C3"/>
    <w:rsid w:val="004A1583"/>
    <w:rsid w:val="004A1595"/>
    <w:rsid w:val="004A1610"/>
    <w:rsid w:val="004A1692"/>
    <w:rsid w:val="004A190B"/>
    <w:rsid w:val="004A1D23"/>
    <w:rsid w:val="004A1D9A"/>
    <w:rsid w:val="004A1ED8"/>
    <w:rsid w:val="004A1FB7"/>
    <w:rsid w:val="004A1FE4"/>
    <w:rsid w:val="004A209A"/>
    <w:rsid w:val="004A2103"/>
    <w:rsid w:val="004A2265"/>
    <w:rsid w:val="004A22E8"/>
    <w:rsid w:val="004A23C3"/>
    <w:rsid w:val="004A2488"/>
    <w:rsid w:val="004A2501"/>
    <w:rsid w:val="004A258A"/>
    <w:rsid w:val="004A25A5"/>
    <w:rsid w:val="004A27A7"/>
    <w:rsid w:val="004A27EC"/>
    <w:rsid w:val="004A2834"/>
    <w:rsid w:val="004A2852"/>
    <w:rsid w:val="004A2969"/>
    <w:rsid w:val="004A29B7"/>
    <w:rsid w:val="004A2AF6"/>
    <w:rsid w:val="004A2B98"/>
    <w:rsid w:val="004A2C4B"/>
    <w:rsid w:val="004A2CA9"/>
    <w:rsid w:val="004A2E5E"/>
    <w:rsid w:val="004A3073"/>
    <w:rsid w:val="004A308D"/>
    <w:rsid w:val="004A313B"/>
    <w:rsid w:val="004A332E"/>
    <w:rsid w:val="004A33EF"/>
    <w:rsid w:val="004A344A"/>
    <w:rsid w:val="004A34C9"/>
    <w:rsid w:val="004A35FD"/>
    <w:rsid w:val="004A382F"/>
    <w:rsid w:val="004A3CB5"/>
    <w:rsid w:val="004A3CB8"/>
    <w:rsid w:val="004A3FC0"/>
    <w:rsid w:val="004A41C9"/>
    <w:rsid w:val="004A4417"/>
    <w:rsid w:val="004A456A"/>
    <w:rsid w:val="004A45EA"/>
    <w:rsid w:val="004A46D8"/>
    <w:rsid w:val="004A46E1"/>
    <w:rsid w:val="004A4771"/>
    <w:rsid w:val="004A484E"/>
    <w:rsid w:val="004A48B5"/>
    <w:rsid w:val="004A49A0"/>
    <w:rsid w:val="004A4CB2"/>
    <w:rsid w:val="004A4DC2"/>
    <w:rsid w:val="004A4DD7"/>
    <w:rsid w:val="004A4EBF"/>
    <w:rsid w:val="004A5203"/>
    <w:rsid w:val="004A537D"/>
    <w:rsid w:val="004A546C"/>
    <w:rsid w:val="004A56CF"/>
    <w:rsid w:val="004A56F7"/>
    <w:rsid w:val="004A5732"/>
    <w:rsid w:val="004A57FF"/>
    <w:rsid w:val="004A588B"/>
    <w:rsid w:val="004A5B1F"/>
    <w:rsid w:val="004A5C4F"/>
    <w:rsid w:val="004A5C6B"/>
    <w:rsid w:val="004A5D07"/>
    <w:rsid w:val="004A5EC3"/>
    <w:rsid w:val="004A652B"/>
    <w:rsid w:val="004A654E"/>
    <w:rsid w:val="004A6583"/>
    <w:rsid w:val="004A66A7"/>
    <w:rsid w:val="004A66F8"/>
    <w:rsid w:val="004A6734"/>
    <w:rsid w:val="004A67F0"/>
    <w:rsid w:val="004A69D8"/>
    <w:rsid w:val="004A6A0F"/>
    <w:rsid w:val="004A6A56"/>
    <w:rsid w:val="004A6A5F"/>
    <w:rsid w:val="004A6AFF"/>
    <w:rsid w:val="004A6B1C"/>
    <w:rsid w:val="004A6C2C"/>
    <w:rsid w:val="004A6D69"/>
    <w:rsid w:val="004A704A"/>
    <w:rsid w:val="004A71C3"/>
    <w:rsid w:val="004A7212"/>
    <w:rsid w:val="004A727E"/>
    <w:rsid w:val="004A7293"/>
    <w:rsid w:val="004A755C"/>
    <w:rsid w:val="004A7769"/>
    <w:rsid w:val="004A77B1"/>
    <w:rsid w:val="004A786C"/>
    <w:rsid w:val="004A7959"/>
    <w:rsid w:val="004A7AB2"/>
    <w:rsid w:val="004A7C1C"/>
    <w:rsid w:val="004A7D16"/>
    <w:rsid w:val="004A7D35"/>
    <w:rsid w:val="004A7D44"/>
    <w:rsid w:val="004A7D59"/>
    <w:rsid w:val="004A7F0E"/>
    <w:rsid w:val="004A7F70"/>
    <w:rsid w:val="004B0004"/>
    <w:rsid w:val="004B00E3"/>
    <w:rsid w:val="004B0147"/>
    <w:rsid w:val="004B0185"/>
    <w:rsid w:val="004B02DF"/>
    <w:rsid w:val="004B034A"/>
    <w:rsid w:val="004B040B"/>
    <w:rsid w:val="004B080E"/>
    <w:rsid w:val="004B0B43"/>
    <w:rsid w:val="004B0C4A"/>
    <w:rsid w:val="004B0C98"/>
    <w:rsid w:val="004B0FB6"/>
    <w:rsid w:val="004B104B"/>
    <w:rsid w:val="004B10F0"/>
    <w:rsid w:val="004B117E"/>
    <w:rsid w:val="004B123A"/>
    <w:rsid w:val="004B14F6"/>
    <w:rsid w:val="004B15C0"/>
    <w:rsid w:val="004B16BD"/>
    <w:rsid w:val="004B1F10"/>
    <w:rsid w:val="004B2102"/>
    <w:rsid w:val="004B23AD"/>
    <w:rsid w:val="004B23D3"/>
    <w:rsid w:val="004B2541"/>
    <w:rsid w:val="004B26BE"/>
    <w:rsid w:val="004B270A"/>
    <w:rsid w:val="004B2758"/>
    <w:rsid w:val="004B286C"/>
    <w:rsid w:val="004B2965"/>
    <w:rsid w:val="004B2972"/>
    <w:rsid w:val="004B2A7B"/>
    <w:rsid w:val="004B2D50"/>
    <w:rsid w:val="004B2ECA"/>
    <w:rsid w:val="004B2FC7"/>
    <w:rsid w:val="004B311D"/>
    <w:rsid w:val="004B31C3"/>
    <w:rsid w:val="004B3265"/>
    <w:rsid w:val="004B3404"/>
    <w:rsid w:val="004B34CF"/>
    <w:rsid w:val="004B3545"/>
    <w:rsid w:val="004B3664"/>
    <w:rsid w:val="004B36C4"/>
    <w:rsid w:val="004B376A"/>
    <w:rsid w:val="004B3780"/>
    <w:rsid w:val="004B382E"/>
    <w:rsid w:val="004B38B8"/>
    <w:rsid w:val="004B3AAC"/>
    <w:rsid w:val="004B3B2A"/>
    <w:rsid w:val="004B3B91"/>
    <w:rsid w:val="004B3C47"/>
    <w:rsid w:val="004B3D2B"/>
    <w:rsid w:val="004B3DAE"/>
    <w:rsid w:val="004B3DB1"/>
    <w:rsid w:val="004B3E6A"/>
    <w:rsid w:val="004B4103"/>
    <w:rsid w:val="004B4224"/>
    <w:rsid w:val="004B4297"/>
    <w:rsid w:val="004B42A5"/>
    <w:rsid w:val="004B430D"/>
    <w:rsid w:val="004B45BC"/>
    <w:rsid w:val="004B4647"/>
    <w:rsid w:val="004B4AD0"/>
    <w:rsid w:val="004B4CDA"/>
    <w:rsid w:val="004B50FF"/>
    <w:rsid w:val="004B51D1"/>
    <w:rsid w:val="004B5288"/>
    <w:rsid w:val="004B5320"/>
    <w:rsid w:val="004B5371"/>
    <w:rsid w:val="004B5390"/>
    <w:rsid w:val="004B571F"/>
    <w:rsid w:val="004B5838"/>
    <w:rsid w:val="004B5930"/>
    <w:rsid w:val="004B5ACC"/>
    <w:rsid w:val="004B5AEF"/>
    <w:rsid w:val="004B5E30"/>
    <w:rsid w:val="004B5EBD"/>
    <w:rsid w:val="004B61E2"/>
    <w:rsid w:val="004B6284"/>
    <w:rsid w:val="004B62C0"/>
    <w:rsid w:val="004B62F7"/>
    <w:rsid w:val="004B6317"/>
    <w:rsid w:val="004B6341"/>
    <w:rsid w:val="004B635A"/>
    <w:rsid w:val="004B66BE"/>
    <w:rsid w:val="004B68F4"/>
    <w:rsid w:val="004B6A5C"/>
    <w:rsid w:val="004B6B25"/>
    <w:rsid w:val="004B6B77"/>
    <w:rsid w:val="004B6BF0"/>
    <w:rsid w:val="004B6DEA"/>
    <w:rsid w:val="004B6E27"/>
    <w:rsid w:val="004B6E93"/>
    <w:rsid w:val="004B735D"/>
    <w:rsid w:val="004B7398"/>
    <w:rsid w:val="004B7455"/>
    <w:rsid w:val="004B74FF"/>
    <w:rsid w:val="004B75F9"/>
    <w:rsid w:val="004B761B"/>
    <w:rsid w:val="004B762F"/>
    <w:rsid w:val="004B76FF"/>
    <w:rsid w:val="004B7947"/>
    <w:rsid w:val="004B79E3"/>
    <w:rsid w:val="004B7A52"/>
    <w:rsid w:val="004B7CE4"/>
    <w:rsid w:val="004B7DC3"/>
    <w:rsid w:val="004B7DC5"/>
    <w:rsid w:val="004B7F44"/>
    <w:rsid w:val="004B7F48"/>
    <w:rsid w:val="004C0070"/>
    <w:rsid w:val="004C0167"/>
    <w:rsid w:val="004C02B2"/>
    <w:rsid w:val="004C0401"/>
    <w:rsid w:val="004C06B2"/>
    <w:rsid w:val="004C097A"/>
    <w:rsid w:val="004C0BEB"/>
    <w:rsid w:val="004C0C49"/>
    <w:rsid w:val="004C1072"/>
    <w:rsid w:val="004C1096"/>
    <w:rsid w:val="004C10C8"/>
    <w:rsid w:val="004C14AF"/>
    <w:rsid w:val="004C1608"/>
    <w:rsid w:val="004C183D"/>
    <w:rsid w:val="004C18C4"/>
    <w:rsid w:val="004C18E0"/>
    <w:rsid w:val="004C1CDE"/>
    <w:rsid w:val="004C1E77"/>
    <w:rsid w:val="004C1F53"/>
    <w:rsid w:val="004C2412"/>
    <w:rsid w:val="004C268C"/>
    <w:rsid w:val="004C2A59"/>
    <w:rsid w:val="004C2B95"/>
    <w:rsid w:val="004C2BA0"/>
    <w:rsid w:val="004C2BCB"/>
    <w:rsid w:val="004C3357"/>
    <w:rsid w:val="004C34C6"/>
    <w:rsid w:val="004C356E"/>
    <w:rsid w:val="004C37BD"/>
    <w:rsid w:val="004C37F0"/>
    <w:rsid w:val="004C3931"/>
    <w:rsid w:val="004C394F"/>
    <w:rsid w:val="004C3A52"/>
    <w:rsid w:val="004C3EC7"/>
    <w:rsid w:val="004C3EEE"/>
    <w:rsid w:val="004C3F35"/>
    <w:rsid w:val="004C410F"/>
    <w:rsid w:val="004C4193"/>
    <w:rsid w:val="004C41DD"/>
    <w:rsid w:val="004C4364"/>
    <w:rsid w:val="004C4450"/>
    <w:rsid w:val="004C45CA"/>
    <w:rsid w:val="004C483D"/>
    <w:rsid w:val="004C49EA"/>
    <w:rsid w:val="004C4A28"/>
    <w:rsid w:val="004C4A5A"/>
    <w:rsid w:val="004C4ACD"/>
    <w:rsid w:val="004C4D15"/>
    <w:rsid w:val="004C501C"/>
    <w:rsid w:val="004C5076"/>
    <w:rsid w:val="004C5176"/>
    <w:rsid w:val="004C51B8"/>
    <w:rsid w:val="004C52D5"/>
    <w:rsid w:val="004C5368"/>
    <w:rsid w:val="004C5422"/>
    <w:rsid w:val="004C547E"/>
    <w:rsid w:val="004C56A4"/>
    <w:rsid w:val="004C574B"/>
    <w:rsid w:val="004C57A8"/>
    <w:rsid w:val="004C58C9"/>
    <w:rsid w:val="004C59D7"/>
    <w:rsid w:val="004C5BB7"/>
    <w:rsid w:val="004C5D35"/>
    <w:rsid w:val="004C5DD2"/>
    <w:rsid w:val="004C5DDA"/>
    <w:rsid w:val="004C6069"/>
    <w:rsid w:val="004C6122"/>
    <w:rsid w:val="004C6183"/>
    <w:rsid w:val="004C6308"/>
    <w:rsid w:val="004C6562"/>
    <w:rsid w:val="004C6861"/>
    <w:rsid w:val="004C6942"/>
    <w:rsid w:val="004C69A9"/>
    <w:rsid w:val="004C6A84"/>
    <w:rsid w:val="004C6A8B"/>
    <w:rsid w:val="004C6D12"/>
    <w:rsid w:val="004C6DA5"/>
    <w:rsid w:val="004C702D"/>
    <w:rsid w:val="004C706F"/>
    <w:rsid w:val="004C70BD"/>
    <w:rsid w:val="004C72C6"/>
    <w:rsid w:val="004C74F1"/>
    <w:rsid w:val="004C758B"/>
    <w:rsid w:val="004C77B2"/>
    <w:rsid w:val="004C77D0"/>
    <w:rsid w:val="004C7845"/>
    <w:rsid w:val="004C7915"/>
    <w:rsid w:val="004C795A"/>
    <w:rsid w:val="004C7990"/>
    <w:rsid w:val="004C79D3"/>
    <w:rsid w:val="004C79D4"/>
    <w:rsid w:val="004C7B20"/>
    <w:rsid w:val="004C7C77"/>
    <w:rsid w:val="004C7E5D"/>
    <w:rsid w:val="004C7E77"/>
    <w:rsid w:val="004C7F93"/>
    <w:rsid w:val="004CAEA5"/>
    <w:rsid w:val="004D0055"/>
    <w:rsid w:val="004D009E"/>
    <w:rsid w:val="004D00AF"/>
    <w:rsid w:val="004D0235"/>
    <w:rsid w:val="004D0513"/>
    <w:rsid w:val="004D0576"/>
    <w:rsid w:val="004D0631"/>
    <w:rsid w:val="004D0663"/>
    <w:rsid w:val="004D081A"/>
    <w:rsid w:val="004D0977"/>
    <w:rsid w:val="004D09E7"/>
    <w:rsid w:val="004D0A45"/>
    <w:rsid w:val="004D0C92"/>
    <w:rsid w:val="004D0CCA"/>
    <w:rsid w:val="004D0E5B"/>
    <w:rsid w:val="004D0E63"/>
    <w:rsid w:val="004D0E9E"/>
    <w:rsid w:val="004D0F97"/>
    <w:rsid w:val="004D0FE9"/>
    <w:rsid w:val="004D12A1"/>
    <w:rsid w:val="004D139B"/>
    <w:rsid w:val="004D16CB"/>
    <w:rsid w:val="004D1A29"/>
    <w:rsid w:val="004D1B30"/>
    <w:rsid w:val="004D1B48"/>
    <w:rsid w:val="004D1C0B"/>
    <w:rsid w:val="004D1C96"/>
    <w:rsid w:val="004D1DDC"/>
    <w:rsid w:val="004D1E7A"/>
    <w:rsid w:val="004D1E7B"/>
    <w:rsid w:val="004D2087"/>
    <w:rsid w:val="004D219E"/>
    <w:rsid w:val="004D225E"/>
    <w:rsid w:val="004D2327"/>
    <w:rsid w:val="004D2352"/>
    <w:rsid w:val="004D23DD"/>
    <w:rsid w:val="004D2437"/>
    <w:rsid w:val="004D25DE"/>
    <w:rsid w:val="004D2629"/>
    <w:rsid w:val="004D26B8"/>
    <w:rsid w:val="004D28C8"/>
    <w:rsid w:val="004D299C"/>
    <w:rsid w:val="004D2A20"/>
    <w:rsid w:val="004D2C2C"/>
    <w:rsid w:val="004D2FD1"/>
    <w:rsid w:val="004D3100"/>
    <w:rsid w:val="004D313D"/>
    <w:rsid w:val="004D319E"/>
    <w:rsid w:val="004D3388"/>
    <w:rsid w:val="004D3397"/>
    <w:rsid w:val="004D356F"/>
    <w:rsid w:val="004D35BF"/>
    <w:rsid w:val="004D38C2"/>
    <w:rsid w:val="004D38E5"/>
    <w:rsid w:val="004D39D1"/>
    <w:rsid w:val="004D3B1D"/>
    <w:rsid w:val="004D3DA9"/>
    <w:rsid w:val="004D3F4D"/>
    <w:rsid w:val="004D4133"/>
    <w:rsid w:val="004D41DC"/>
    <w:rsid w:val="004D42B4"/>
    <w:rsid w:val="004D4353"/>
    <w:rsid w:val="004D4441"/>
    <w:rsid w:val="004D450C"/>
    <w:rsid w:val="004D4773"/>
    <w:rsid w:val="004D48CB"/>
    <w:rsid w:val="004D491C"/>
    <w:rsid w:val="004D49F9"/>
    <w:rsid w:val="004D4A43"/>
    <w:rsid w:val="004D4B00"/>
    <w:rsid w:val="004D4DA7"/>
    <w:rsid w:val="004D4E0A"/>
    <w:rsid w:val="004D4FBD"/>
    <w:rsid w:val="004D4FC0"/>
    <w:rsid w:val="004D507D"/>
    <w:rsid w:val="004D50C3"/>
    <w:rsid w:val="004D5220"/>
    <w:rsid w:val="004D529E"/>
    <w:rsid w:val="004D5337"/>
    <w:rsid w:val="004D54C4"/>
    <w:rsid w:val="004D5789"/>
    <w:rsid w:val="004D5B89"/>
    <w:rsid w:val="004D5C94"/>
    <w:rsid w:val="004D5CE7"/>
    <w:rsid w:val="004D5DB2"/>
    <w:rsid w:val="004D5EFE"/>
    <w:rsid w:val="004D5F96"/>
    <w:rsid w:val="004D60C9"/>
    <w:rsid w:val="004D6154"/>
    <w:rsid w:val="004D6246"/>
    <w:rsid w:val="004D6381"/>
    <w:rsid w:val="004D64DD"/>
    <w:rsid w:val="004D65F4"/>
    <w:rsid w:val="004D67E5"/>
    <w:rsid w:val="004D695E"/>
    <w:rsid w:val="004D6990"/>
    <w:rsid w:val="004D6D3B"/>
    <w:rsid w:val="004D6DCB"/>
    <w:rsid w:val="004D6E17"/>
    <w:rsid w:val="004D7222"/>
    <w:rsid w:val="004D7406"/>
    <w:rsid w:val="004D741E"/>
    <w:rsid w:val="004D74EF"/>
    <w:rsid w:val="004D78B7"/>
    <w:rsid w:val="004D797E"/>
    <w:rsid w:val="004D7A47"/>
    <w:rsid w:val="004D7B10"/>
    <w:rsid w:val="004D7C6C"/>
    <w:rsid w:val="004D7C86"/>
    <w:rsid w:val="004D7CB2"/>
    <w:rsid w:val="004D7D07"/>
    <w:rsid w:val="004D7DA8"/>
    <w:rsid w:val="004D7EA7"/>
    <w:rsid w:val="004D7F62"/>
    <w:rsid w:val="004E0160"/>
    <w:rsid w:val="004E0316"/>
    <w:rsid w:val="004E03E4"/>
    <w:rsid w:val="004E03EB"/>
    <w:rsid w:val="004E047E"/>
    <w:rsid w:val="004E04C0"/>
    <w:rsid w:val="004E05A9"/>
    <w:rsid w:val="004E0607"/>
    <w:rsid w:val="004E060C"/>
    <w:rsid w:val="004E06DD"/>
    <w:rsid w:val="004E09FA"/>
    <w:rsid w:val="004E0A23"/>
    <w:rsid w:val="004E0A8F"/>
    <w:rsid w:val="004E0BCC"/>
    <w:rsid w:val="004E10BB"/>
    <w:rsid w:val="004E10CD"/>
    <w:rsid w:val="004E10EC"/>
    <w:rsid w:val="004E1326"/>
    <w:rsid w:val="004E1401"/>
    <w:rsid w:val="004E1707"/>
    <w:rsid w:val="004E1852"/>
    <w:rsid w:val="004E1BC0"/>
    <w:rsid w:val="004E1DBA"/>
    <w:rsid w:val="004E1EDF"/>
    <w:rsid w:val="004E1F25"/>
    <w:rsid w:val="004E2023"/>
    <w:rsid w:val="004E2025"/>
    <w:rsid w:val="004E261A"/>
    <w:rsid w:val="004E2716"/>
    <w:rsid w:val="004E286A"/>
    <w:rsid w:val="004E2874"/>
    <w:rsid w:val="004E2892"/>
    <w:rsid w:val="004E28D4"/>
    <w:rsid w:val="004E2B7A"/>
    <w:rsid w:val="004E2BCB"/>
    <w:rsid w:val="004E2F2E"/>
    <w:rsid w:val="004E3205"/>
    <w:rsid w:val="004E3313"/>
    <w:rsid w:val="004E33A5"/>
    <w:rsid w:val="004E34BD"/>
    <w:rsid w:val="004E3522"/>
    <w:rsid w:val="004E354D"/>
    <w:rsid w:val="004E35EA"/>
    <w:rsid w:val="004E362B"/>
    <w:rsid w:val="004E3681"/>
    <w:rsid w:val="004E36C1"/>
    <w:rsid w:val="004E3722"/>
    <w:rsid w:val="004E3739"/>
    <w:rsid w:val="004E37DD"/>
    <w:rsid w:val="004E382E"/>
    <w:rsid w:val="004E3A4A"/>
    <w:rsid w:val="004E3AB7"/>
    <w:rsid w:val="004E3D6F"/>
    <w:rsid w:val="004E3D74"/>
    <w:rsid w:val="004E3E29"/>
    <w:rsid w:val="004E3EAC"/>
    <w:rsid w:val="004E4266"/>
    <w:rsid w:val="004E4279"/>
    <w:rsid w:val="004E42EB"/>
    <w:rsid w:val="004E4419"/>
    <w:rsid w:val="004E443C"/>
    <w:rsid w:val="004E463E"/>
    <w:rsid w:val="004E464B"/>
    <w:rsid w:val="004E483E"/>
    <w:rsid w:val="004E49AD"/>
    <w:rsid w:val="004E4BE5"/>
    <w:rsid w:val="004E4C5E"/>
    <w:rsid w:val="004E4E74"/>
    <w:rsid w:val="004E502A"/>
    <w:rsid w:val="004E5151"/>
    <w:rsid w:val="004E5171"/>
    <w:rsid w:val="004E5190"/>
    <w:rsid w:val="004E53A1"/>
    <w:rsid w:val="004E53E4"/>
    <w:rsid w:val="004E55A1"/>
    <w:rsid w:val="004E5873"/>
    <w:rsid w:val="004E59F0"/>
    <w:rsid w:val="004E5B7F"/>
    <w:rsid w:val="004E5BF9"/>
    <w:rsid w:val="004E5C14"/>
    <w:rsid w:val="004E5DE1"/>
    <w:rsid w:val="004E5F3C"/>
    <w:rsid w:val="004E601F"/>
    <w:rsid w:val="004E6022"/>
    <w:rsid w:val="004E608B"/>
    <w:rsid w:val="004E60CD"/>
    <w:rsid w:val="004E61FA"/>
    <w:rsid w:val="004E6396"/>
    <w:rsid w:val="004E63A7"/>
    <w:rsid w:val="004E6420"/>
    <w:rsid w:val="004E64DD"/>
    <w:rsid w:val="004E65A0"/>
    <w:rsid w:val="004E682F"/>
    <w:rsid w:val="004E6CB0"/>
    <w:rsid w:val="004E6E97"/>
    <w:rsid w:val="004E6F36"/>
    <w:rsid w:val="004E70DB"/>
    <w:rsid w:val="004E713C"/>
    <w:rsid w:val="004E71BD"/>
    <w:rsid w:val="004E7285"/>
    <w:rsid w:val="004E72CE"/>
    <w:rsid w:val="004E7336"/>
    <w:rsid w:val="004E740E"/>
    <w:rsid w:val="004E74BE"/>
    <w:rsid w:val="004E753E"/>
    <w:rsid w:val="004E76F0"/>
    <w:rsid w:val="004E784B"/>
    <w:rsid w:val="004E787A"/>
    <w:rsid w:val="004E787B"/>
    <w:rsid w:val="004E7926"/>
    <w:rsid w:val="004E794A"/>
    <w:rsid w:val="004E79CF"/>
    <w:rsid w:val="004E7B23"/>
    <w:rsid w:val="004E7C88"/>
    <w:rsid w:val="004E7CF2"/>
    <w:rsid w:val="004E7CF4"/>
    <w:rsid w:val="004E7DFC"/>
    <w:rsid w:val="004F0082"/>
    <w:rsid w:val="004F013C"/>
    <w:rsid w:val="004F01D0"/>
    <w:rsid w:val="004F01FE"/>
    <w:rsid w:val="004F0224"/>
    <w:rsid w:val="004F0260"/>
    <w:rsid w:val="004F02D0"/>
    <w:rsid w:val="004F0318"/>
    <w:rsid w:val="004F0472"/>
    <w:rsid w:val="004F0511"/>
    <w:rsid w:val="004F0572"/>
    <w:rsid w:val="004F063B"/>
    <w:rsid w:val="004F06E7"/>
    <w:rsid w:val="004F08E0"/>
    <w:rsid w:val="004F0A66"/>
    <w:rsid w:val="004F0B10"/>
    <w:rsid w:val="004F0D60"/>
    <w:rsid w:val="004F0DB4"/>
    <w:rsid w:val="004F0E04"/>
    <w:rsid w:val="004F0F54"/>
    <w:rsid w:val="004F101D"/>
    <w:rsid w:val="004F133B"/>
    <w:rsid w:val="004F16AB"/>
    <w:rsid w:val="004F1C80"/>
    <w:rsid w:val="004F1CD3"/>
    <w:rsid w:val="004F1EBC"/>
    <w:rsid w:val="004F2057"/>
    <w:rsid w:val="004F20E8"/>
    <w:rsid w:val="004F2235"/>
    <w:rsid w:val="004F2337"/>
    <w:rsid w:val="004F2439"/>
    <w:rsid w:val="004F2535"/>
    <w:rsid w:val="004F2771"/>
    <w:rsid w:val="004F287F"/>
    <w:rsid w:val="004F28D4"/>
    <w:rsid w:val="004F2924"/>
    <w:rsid w:val="004F2C43"/>
    <w:rsid w:val="004F2C89"/>
    <w:rsid w:val="004F2E4B"/>
    <w:rsid w:val="004F2F26"/>
    <w:rsid w:val="004F2F82"/>
    <w:rsid w:val="004F2FBF"/>
    <w:rsid w:val="004F3172"/>
    <w:rsid w:val="004F3607"/>
    <w:rsid w:val="004F3761"/>
    <w:rsid w:val="004F3827"/>
    <w:rsid w:val="004F3A43"/>
    <w:rsid w:val="004F3ADA"/>
    <w:rsid w:val="004F3B71"/>
    <w:rsid w:val="004F3BBE"/>
    <w:rsid w:val="004F3DA1"/>
    <w:rsid w:val="004F3F2D"/>
    <w:rsid w:val="004F3FC4"/>
    <w:rsid w:val="004F3FE5"/>
    <w:rsid w:val="004F40F3"/>
    <w:rsid w:val="004F414C"/>
    <w:rsid w:val="004F43B2"/>
    <w:rsid w:val="004F43DB"/>
    <w:rsid w:val="004F4719"/>
    <w:rsid w:val="004F4776"/>
    <w:rsid w:val="004F480D"/>
    <w:rsid w:val="004F4BC0"/>
    <w:rsid w:val="004F4E07"/>
    <w:rsid w:val="004F5154"/>
    <w:rsid w:val="004F51EF"/>
    <w:rsid w:val="004F577B"/>
    <w:rsid w:val="004F57E8"/>
    <w:rsid w:val="004F5835"/>
    <w:rsid w:val="004F5A9D"/>
    <w:rsid w:val="004F5B40"/>
    <w:rsid w:val="004F5F1A"/>
    <w:rsid w:val="004F61DA"/>
    <w:rsid w:val="004F6426"/>
    <w:rsid w:val="004F6563"/>
    <w:rsid w:val="004F6589"/>
    <w:rsid w:val="004F65CD"/>
    <w:rsid w:val="004F65E4"/>
    <w:rsid w:val="004F661C"/>
    <w:rsid w:val="004F67D7"/>
    <w:rsid w:val="004F68EC"/>
    <w:rsid w:val="004F69B9"/>
    <w:rsid w:val="004F6B4A"/>
    <w:rsid w:val="004F6B9A"/>
    <w:rsid w:val="004F6C21"/>
    <w:rsid w:val="004F6C76"/>
    <w:rsid w:val="004F6D99"/>
    <w:rsid w:val="004F75E1"/>
    <w:rsid w:val="004F772B"/>
    <w:rsid w:val="004F788F"/>
    <w:rsid w:val="004F79BF"/>
    <w:rsid w:val="004F7A86"/>
    <w:rsid w:val="004F7C5F"/>
    <w:rsid w:val="004F7CD5"/>
    <w:rsid w:val="004F7D09"/>
    <w:rsid w:val="004F7E90"/>
    <w:rsid w:val="0050009A"/>
    <w:rsid w:val="005001F3"/>
    <w:rsid w:val="00500250"/>
    <w:rsid w:val="005004D2"/>
    <w:rsid w:val="00500572"/>
    <w:rsid w:val="00500573"/>
    <w:rsid w:val="0050065E"/>
    <w:rsid w:val="005006EE"/>
    <w:rsid w:val="00500701"/>
    <w:rsid w:val="00500930"/>
    <w:rsid w:val="00500ADE"/>
    <w:rsid w:val="00500C5F"/>
    <w:rsid w:val="00500E0E"/>
    <w:rsid w:val="00501071"/>
    <w:rsid w:val="005011A7"/>
    <w:rsid w:val="005011E8"/>
    <w:rsid w:val="005011FD"/>
    <w:rsid w:val="00501304"/>
    <w:rsid w:val="0050138D"/>
    <w:rsid w:val="00501425"/>
    <w:rsid w:val="0050143F"/>
    <w:rsid w:val="00501B71"/>
    <w:rsid w:val="00501C92"/>
    <w:rsid w:val="00502000"/>
    <w:rsid w:val="005020E9"/>
    <w:rsid w:val="005022E8"/>
    <w:rsid w:val="00502740"/>
    <w:rsid w:val="00502818"/>
    <w:rsid w:val="00502827"/>
    <w:rsid w:val="00502A75"/>
    <w:rsid w:val="00502C81"/>
    <w:rsid w:val="00502D0E"/>
    <w:rsid w:val="005030C6"/>
    <w:rsid w:val="0050318B"/>
    <w:rsid w:val="00503322"/>
    <w:rsid w:val="00503534"/>
    <w:rsid w:val="00503698"/>
    <w:rsid w:val="005036CB"/>
    <w:rsid w:val="00503953"/>
    <w:rsid w:val="005039B7"/>
    <w:rsid w:val="00503AEA"/>
    <w:rsid w:val="00503B3B"/>
    <w:rsid w:val="00503B64"/>
    <w:rsid w:val="00503C5C"/>
    <w:rsid w:val="00503CF2"/>
    <w:rsid w:val="00503CF3"/>
    <w:rsid w:val="00503DD2"/>
    <w:rsid w:val="00503E22"/>
    <w:rsid w:val="00504053"/>
    <w:rsid w:val="00504129"/>
    <w:rsid w:val="005041AD"/>
    <w:rsid w:val="00504308"/>
    <w:rsid w:val="00504311"/>
    <w:rsid w:val="0050431C"/>
    <w:rsid w:val="0050433E"/>
    <w:rsid w:val="005043F0"/>
    <w:rsid w:val="0050485C"/>
    <w:rsid w:val="00504AC6"/>
    <w:rsid w:val="00504BCE"/>
    <w:rsid w:val="00504D75"/>
    <w:rsid w:val="00504D7E"/>
    <w:rsid w:val="00504DEA"/>
    <w:rsid w:val="00504E25"/>
    <w:rsid w:val="00504ED4"/>
    <w:rsid w:val="0050500C"/>
    <w:rsid w:val="0050519A"/>
    <w:rsid w:val="0050522B"/>
    <w:rsid w:val="00505475"/>
    <w:rsid w:val="00505491"/>
    <w:rsid w:val="0050558B"/>
    <w:rsid w:val="005055BF"/>
    <w:rsid w:val="00505652"/>
    <w:rsid w:val="00505764"/>
    <w:rsid w:val="00505774"/>
    <w:rsid w:val="005058C5"/>
    <w:rsid w:val="005058D6"/>
    <w:rsid w:val="00505976"/>
    <w:rsid w:val="005059DD"/>
    <w:rsid w:val="00505D51"/>
    <w:rsid w:val="00505D5E"/>
    <w:rsid w:val="00505D7C"/>
    <w:rsid w:val="00505DD1"/>
    <w:rsid w:val="00505ED2"/>
    <w:rsid w:val="005060D8"/>
    <w:rsid w:val="00506329"/>
    <w:rsid w:val="00506341"/>
    <w:rsid w:val="00506585"/>
    <w:rsid w:val="00506732"/>
    <w:rsid w:val="00506740"/>
    <w:rsid w:val="0050692C"/>
    <w:rsid w:val="00506AA4"/>
    <w:rsid w:val="00506CEF"/>
    <w:rsid w:val="00506EAD"/>
    <w:rsid w:val="005072D4"/>
    <w:rsid w:val="00507326"/>
    <w:rsid w:val="00507358"/>
    <w:rsid w:val="005075F0"/>
    <w:rsid w:val="0050765F"/>
    <w:rsid w:val="005076A0"/>
    <w:rsid w:val="00507B74"/>
    <w:rsid w:val="00507DED"/>
    <w:rsid w:val="0051023A"/>
    <w:rsid w:val="00510329"/>
    <w:rsid w:val="0051050C"/>
    <w:rsid w:val="00510578"/>
    <w:rsid w:val="00510656"/>
    <w:rsid w:val="0051073C"/>
    <w:rsid w:val="00510795"/>
    <w:rsid w:val="005107BB"/>
    <w:rsid w:val="005107BE"/>
    <w:rsid w:val="00510A00"/>
    <w:rsid w:val="00510ABC"/>
    <w:rsid w:val="00510C4A"/>
    <w:rsid w:val="00510D0B"/>
    <w:rsid w:val="00510D66"/>
    <w:rsid w:val="00510D8A"/>
    <w:rsid w:val="00510D90"/>
    <w:rsid w:val="00510E33"/>
    <w:rsid w:val="00510F10"/>
    <w:rsid w:val="00511079"/>
    <w:rsid w:val="00511170"/>
    <w:rsid w:val="0051131A"/>
    <w:rsid w:val="005113CF"/>
    <w:rsid w:val="005113FC"/>
    <w:rsid w:val="00511411"/>
    <w:rsid w:val="00511418"/>
    <w:rsid w:val="005114BF"/>
    <w:rsid w:val="0051157C"/>
    <w:rsid w:val="00511681"/>
    <w:rsid w:val="00511A8B"/>
    <w:rsid w:val="00511AB7"/>
    <w:rsid w:val="00511CB3"/>
    <w:rsid w:val="00511CDF"/>
    <w:rsid w:val="00511DC5"/>
    <w:rsid w:val="00511DD9"/>
    <w:rsid w:val="00511E80"/>
    <w:rsid w:val="00511FBB"/>
    <w:rsid w:val="0051264C"/>
    <w:rsid w:val="00512676"/>
    <w:rsid w:val="00512754"/>
    <w:rsid w:val="00512782"/>
    <w:rsid w:val="005127AB"/>
    <w:rsid w:val="00512829"/>
    <w:rsid w:val="00512C64"/>
    <w:rsid w:val="00512D5C"/>
    <w:rsid w:val="00513216"/>
    <w:rsid w:val="00513803"/>
    <w:rsid w:val="00513839"/>
    <w:rsid w:val="0051384F"/>
    <w:rsid w:val="005138B4"/>
    <w:rsid w:val="00513949"/>
    <w:rsid w:val="00513B29"/>
    <w:rsid w:val="00513DEF"/>
    <w:rsid w:val="00513F2E"/>
    <w:rsid w:val="00513F7B"/>
    <w:rsid w:val="0051401C"/>
    <w:rsid w:val="00514127"/>
    <w:rsid w:val="0051418E"/>
    <w:rsid w:val="0051423C"/>
    <w:rsid w:val="0051484E"/>
    <w:rsid w:val="005148D4"/>
    <w:rsid w:val="00514997"/>
    <w:rsid w:val="00514C90"/>
    <w:rsid w:val="00514C91"/>
    <w:rsid w:val="00514D0A"/>
    <w:rsid w:val="00514EF5"/>
    <w:rsid w:val="00514F69"/>
    <w:rsid w:val="0051504D"/>
    <w:rsid w:val="005151AD"/>
    <w:rsid w:val="0051526A"/>
    <w:rsid w:val="00515364"/>
    <w:rsid w:val="005153CE"/>
    <w:rsid w:val="005155DB"/>
    <w:rsid w:val="0051564B"/>
    <w:rsid w:val="00515A32"/>
    <w:rsid w:val="00515D2A"/>
    <w:rsid w:val="00515DF5"/>
    <w:rsid w:val="00515E1D"/>
    <w:rsid w:val="00516057"/>
    <w:rsid w:val="00516192"/>
    <w:rsid w:val="00516219"/>
    <w:rsid w:val="00516241"/>
    <w:rsid w:val="00516291"/>
    <w:rsid w:val="00516353"/>
    <w:rsid w:val="005163CD"/>
    <w:rsid w:val="0051669D"/>
    <w:rsid w:val="00516CC5"/>
    <w:rsid w:val="00516DFD"/>
    <w:rsid w:val="00516ED7"/>
    <w:rsid w:val="00516F9B"/>
    <w:rsid w:val="00516FD9"/>
    <w:rsid w:val="0051701F"/>
    <w:rsid w:val="00517538"/>
    <w:rsid w:val="0051791D"/>
    <w:rsid w:val="00517BEB"/>
    <w:rsid w:val="0052008D"/>
    <w:rsid w:val="005200B7"/>
    <w:rsid w:val="00520235"/>
    <w:rsid w:val="00520327"/>
    <w:rsid w:val="005204AA"/>
    <w:rsid w:val="0052090E"/>
    <w:rsid w:val="00520954"/>
    <w:rsid w:val="00520B67"/>
    <w:rsid w:val="00520B94"/>
    <w:rsid w:val="00520BE2"/>
    <w:rsid w:val="00520D6D"/>
    <w:rsid w:val="00520F42"/>
    <w:rsid w:val="00520F4E"/>
    <w:rsid w:val="00520F7B"/>
    <w:rsid w:val="00520FD7"/>
    <w:rsid w:val="00521292"/>
    <w:rsid w:val="005212EA"/>
    <w:rsid w:val="005212ED"/>
    <w:rsid w:val="005212FD"/>
    <w:rsid w:val="005213EC"/>
    <w:rsid w:val="005213F7"/>
    <w:rsid w:val="00521425"/>
    <w:rsid w:val="00521477"/>
    <w:rsid w:val="0052180D"/>
    <w:rsid w:val="00521A3E"/>
    <w:rsid w:val="00521D18"/>
    <w:rsid w:val="00521D9D"/>
    <w:rsid w:val="00521DBB"/>
    <w:rsid w:val="005221FC"/>
    <w:rsid w:val="00522304"/>
    <w:rsid w:val="005223DE"/>
    <w:rsid w:val="005224E4"/>
    <w:rsid w:val="00522700"/>
    <w:rsid w:val="005230E0"/>
    <w:rsid w:val="00523428"/>
    <w:rsid w:val="005236F7"/>
    <w:rsid w:val="0052389D"/>
    <w:rsid w:val="00523A17"/>
    <w:rsid w:val="00523BDA"/>
    <w:rsid w:val="00523CE3"/>
    <w:rsid w:val="00523D5C"/>
    <w:rsid w:val="00523DA5"/>
    <w:rsid w:val="00523E75"/>
    <w:rsid w:val="00524177"/>
    <w:rsid w:val="00524326"/>
    <w:rsid w:val="005243E0"/>
    <w:rsid w:val="00524467"/>
    <w:rsid w:val="0052484C"/>
    <w:rsid w:val="00524D77"/>
    <w:rsid w:val="0052529E"/>
    <w:rsid w:val="005252C0"/>
    <w:rsid w:val="00525313"/>
    <w:rsid w:val="00525435"/>
    <w:rsid w:val="005255D6"/>
    <w:rsid w:val="005256F3"/>
    <w:rsid w:val="0052597D"/>
    <w:rsid w:val="0052598B"/>
    <w:rsid w:val="00525B52"/>
    <w:rsid w:val="00525B87"/>
    <w:rsid w:val="00525C7A"/>
    <w:rsid w:val="00525D12"/>
    <w:rsid w:val="00525EC0"/>
    <w:rsid w:val="00525F35"/>
    <w:rsid w:val="00525F3A"/>
    <w:rsid w:val="0052607A"/>
    <w:rsid w:val="00526100"/>
    <w:rsid w:val="005262B4"/>
    <w:rsid w:val="005262D3"/>
    <w:rsid w:val="005262EB"/>
    <w:rsid w:val="00526386"/>
    <w:rsid w:val="005265A3"/>
    <w:rsid w:val="00526692"/>
    <w:rsid w:val="0052671E"/>
    <w:rsid w:val="00526746"/>
    <w:rsid w:val="00526783"/>
    <w:rsid w:val="0052680C"/>
    <w:rsid w:val="00526B6D"/>
    <w:rsid w:val="00526B71"/>
    <w:rsid w:val="00526C1F"/>
    <w:rsid w:val="005270C0"/>
    <w:rsid w:val="0052715F"/>
    <w:rsid w:val="0052773A"/>
    <w:rsid w:val="00527921"/>
    <w:rsid w:val="00527971"/>
    <w:rsid w:val="00527FB1"/>
    <w:rsid w:val="0052E6AD"/>
    <w:rsid w:val="005300A7"/>
    <w:rsid w:val="00530104"/>
    <w:rsid w:val="0053022A"/>
    <w:rsid w:val="0053027B"/>
    <w:rsid w:val="00530423"/>
    <w:rsid w:val="0053074C"/>
    <w:rsid w:val="00530960"/>
    <w:rsid w:val="005309C3"/>
    <w:rsid w:val="00530F08"/>
    <w:rsid w:val="0053107E"/>
    <w:rsid w:val="00531284"/>
    <w:rsid w:val="005312CB"/>
    <w:rsid w:val="00531391"/>
    <w:rsid w:val="005314EE"/>
    <w:rsid w:val="0053162F"/>
    <w:rsid w:val="00531661"/>
    <w:rsid w:val="00531777"/>
    <w:rsid w:val="0053185D"/>
    <w:rsid w:val="005318DB"/>
    <w:rsid w:val="00531A12"/>
    <w:rsid w:val="00531AFD"/>
    <w:rsid w:val="00531B86"/>
    <w:rsid w:val="00531C57"/>
    <w:rsid w:val="00531CAB"/>
    <w:rsid w:val="00531CD4"/>
    <w:rsid w:val="00531F05"/>
    <w:rsid w:val="00531F49"/>
    <w:rsid w:val="00532228"/>
    <w:rsid w:val="00532243"/>
    <w:rsid w:val="005322D9"/>
    <w:rsid w:val="0053252F"/>
    <w:rsid w:val="00532589"/>
    <w:rsid w:val="0053259F"/>
    <w:rsid w:val="00532640"/>
    <w:rsid w:val="00532760"/>
    <w:rsid w:val="005327A0"/>
    <w:rsid w:val="005327D9"/>
    <w:rsid w:val="0053281C"/>
    <w:rsid w:val="00532A04"/>
    <w:rsid w:val="00532AD0"/>
    <w:rsid w:val="00532AF0"/>
    <w:rsid w:val="00532C72"/>
    <w:rsid w:val="00532D27"/>
    <w:rsid w:val="00532EC4"/>
    <w:rsid w:val="00532FA0"/>
    <w:rsid w:val="0053311D"/>
    <w:rsid w:val="005334BC"/>
    <w:rsid w:val="00533538"/>
    <w:rsid w:val="00533563"/>
    <w:rsid w:val="005336DE"/>
    <w:rsid w:val="0053387C"/>
    <w:rsid w:val="005339E7"/>
    <w:rsid w:val="00533A9A"/>
    <w:rsid w:val="00533AC3"/>
    <w:rsid w:val="00533AD6"/>
    <w:rsid w:val="00533B25"/>
    <w:rsid w:val="00533B38"/>
    <w:rsid w:val="00533B93"/>
    <w:rsid w:val="00533D25"/>
    <w:rsid w:val="00533D82"/>
    <w:rsid w:val="00533E0D"/>
    <w:rsid w:val="00533EDB"/>
    <w:rsid w:val="00533EE6"/>
    <w:rsid w:val="00534051"/>
    <w:rsid w:val="005340C9"/>
    <w:rsid w:val="005341A3"/>
    <w:rsid w:val="00534206"/>
    <w:rsid w:val="00534290"/>
    <w:rsid w:val="0053429B"/>
    <w:rsid w:val="005342A6"/>
    <w:rsid w:val="00534328"/>
    <w:rsid w:val="005344CE"/>
    <w:rsid w:val="0053450B"/>
    <w:rsid w:val="005345D2"/>
    <w:rsid w:val="005348F5"/>
    <w:rsid w:val="00534ACB"/>
    <w:rsid w:val="00534DBE"/>
    <w:rsid w:val="00534DD7"/>
    <w:rsid w:val="00534F0E"/>
    <w:rsid w:val="00535105"/>
    <w:rsid w:val="00535181"/>
    <w:rsid w:val="005351F2"/>
    <w:rsid w:val="0053532F"/>
    <w:rsid w:val="00535344"/>
    <w:rsid w:val="005353EB"/>
    <w:rsid w:val="00535508"/>
    <w:rsid w:val="00535744"/>
    <w:rsid w:val="0053592D"/>
    <w:rsid w:val="00535BC6"/>
    <w:rsid w:val="00535C47"/>
    <w:rsid w:val="0053631B"/>
    <w:rsid w:val="00536634"/>
    <w:rsid w:val="00536698"/>
    <w:rsid w:val="00536802"/>
    <w:rsid w:val="00536934"/>
    <w:rsid w:val="005369F7"/>
    <w:rsid w:val="00536B23"/>
    <w:rsid w:val="00536D95"/>
    <w:rsid w:val="00536FB4"/>
    <w:rsid w:val="00537203"/>
    <w:rsid w:val="00537238"/>
    <w:rsid w:val="005372DA"/>
    <w:rsid w:val="005372F3"/>
    <w:rsid w:val="00537310"/>
    <w:rsid w:val="005375FE"/>
    <w:rsid w:val="0053790B"/>
    <w:rsid w:val="00537B0D"/>
    <w:rsid w:val="00537B68"/>
    <w:rsid w:val="00537D18"/>
    <w:rsid w:val="00537D7F"/>
    <w:rsid w:val="0053DE25"/>
    <w:rsid w:val="00540009"/>
    <w:rsid w:val="00540015"/>
    <w:rsid w:val="0054006A"/>
    <w:rsid w:val="005400DB"/>
    <w:rsid w:val="00540158"/>
    <w:rsid w:val="005401B5"/>
    <w:rsid w:val="005401C5"/>
    <w:rsid w:val="00540263"/>
    <w:rsid w:val="00540386"/>
    <w:rsid w:val="005407CE"/>
    <w:rsid w:val="00540A36"/>
    <w:rsid w:val="00540ADC"/>
    <w:rsid w:val="00540B52"/>
    <w:rsid w:val="00540B80"/>
    <w:rsid w:val="00540BFC"/>
    <w:rsid w:val="00540CF0"/>
    <w:rsid w:val="00540D8D"/>
    <w:rsid w:val="00540F9F"/>
    <w:rsid w:val="0054103B"/>
    <w:rsid w:val="0054131C"/>
    <w:rsid w:val="005414DF"/>
    <w:rsid w:val="005418F6"/>
    <w:rsid w:val="0054195A"/>
    <w:rsid w:val="00541C68"/>
    <w:rsid w:val="005420DE"/>
    <w:rsid w:val="00542249"/>
    <w:rsid w:val="0054268B"/>
    <w:rsid w:val="005428C5"/>
    <w:rsid w:val="00542A70"/>
    <w:rsid w:val="00542ACE"/>
    <w:rsid w:val="00542B88"/>
    <w:rsid w:val="00542BC3"/>
    <w:rsid w:val="00542BE8"/>
    <w:rsid w:val="00542D79"/>
    <w:rsid w:val="00542F52"/>
    <w:rsid w:val="00542FAA"/>
    <w:rsid w:val="00543040"/>
    <w:rsid w:val="005431A0"/>
    <w:rsid w:val="005431F5"/>
    <w:rsid w:val="00543259"/>
    <w:rsid w:val="00543292"/>
    <w:rsid w:val="005432B5"/>
    <w:rsid w:val="00543306"/>
    <w:rsid w:val="005433A2"/>
    <w:rsid w:val="005434B5"/>
    <w:rsid w:val="00543569"/>
    <w:rsid w:val="0054363D"/>
    <w:rsid w:val="00543659"/>
    <w:rsid w:val="00543707"/>
    <w:rsid w:val="0054371C"/>
    <w:rsid w:val="00543858"/>
    <w:rsid w:val="00543953"/>
    <w:rsid w:val="005439D2"/>
    <w:rsid w:val="00543C50"/>
    <w:rsid w:val="00543EBB"/>
    <w:rsid w:val="00543EF4"/>
    <w:rsid w:val="00544213"/>
    <w:rsid w:val="00544650"/>
    <w:rsid w:val="0054475D"/>
    <w:rsid w:val="0054486D"/>
    <w:rsid w:val="00544A7B"/>
    <w:rsid w:val="00544A7F"/>
    <w:rsid w:val="00544A97"/>
    <w:rsid w:val="00544B59"/>
    <w:rsid w:val="00544C03"/>
    <w:rsid w:val="00544D00"/>
    <w:rsid w:val="00544E57"/>
    <w:rsid w:val="00544EAD"/>
    <w:rsid w:val="00544F4F"/>
    <w:rsid w:val="00545219"/>
    <w:rsid w:val="00545319"/>
    <w:rsid w:val="005453F3"/>
    <w:rsid w:val="0054548F"/>
    <w:rsid w:val="00545549"/>
    <w:rsid w:val="00545606"/>
    <w:rsid w:val="0054563F"/>
    <w:rsid w:val="00545722"/>
    <w:rsid w:val="00545D2F"/>
    <w:rsid w:val="00545E61"/>
    <w:rsid w:val="00545FDF"/>
    <w:rsid w:val="00545FEF"/>
    <w:rsid w:val="00546091"/>
    <w:rsid w:val="00546107"/>
    <w:rsid w:val="005461D3"/>
    <w:rsid w:val="00546241"/>
    <w:rsid w:val="005464DE"/>
    <w:rsid w:val="005467AD"/>
    <w:rsid w:val="005469F5"/>
    <w:rsid w:val="00546C8C"/>
    <w:rsid w:val="00546F36"/>
    <w:rsid w:val="00547491"/>
    <w:rsid w:val="00547492"/>
    <w:rsid w:val="005474D9"/>
    <w:rsid w:val="005475C2"/>
    <w:rsid w:val="00547969"/>
    <w:rsid w:val="005479A6"/>
    <w:rsid w:val="00547B14"/>
    <w:rsid w:val="00547B42"/>
    <w:rsid w:val="00547D6E"/>
    <w:rsid w:val="00547DB1"/>
    <w:rsid w:val="005501BA"/>
    <w:rsid w:val="00550491"/>
    <w:rsid w:val="005504CD"/>
    <w:rsid w:val="0055054D"/>
    <w:rsid w:val="0055059F"/>
    <w:rsid w:val="00550608"/>
    <w:rsid w:val="00550844"/>
    <w:rsid w:val="0055098E"/>
    <w:rsid w:val="00550A6C"/>
    <w:rsid w:val="00550C2C"/>
    <w:rsid w:val="00550D3F"/>
    <w:rsid w:val="00550F7E"/>
    <w:rsid w:val="005513DE"/>
    <w:rsid w:val="00551545"/>
    <w:rsid w:val="0055166A"/>
    <w:rsid w:val="005517C7"/>
    <w:rsid w:val="005518ED"/>
    <w:rsid w:val="00551A75"/>
    <w:rsid w:val="00551DB1"/>
    <w:rsid w:val="00551ED0"/>
    <w:rsid w:val="00551F72"/>
    <w:rsid w:val="00551F9A"/>
    <w:rsid w:val="00552018"/>
    <w:rsid w:val="00552092"/>
    <w:rsid w:val="00552093"/>
    <w:rsid w:val="005521FD"/>
    <w:rsid w:val="0055245F"/>
    <w:rsid w:val="005524D8"/>
    <w:rsid w:val="00552540"/>
    <w:rsid w:val="0055258E"/>
    <w:rsid w:val="0055258F"/>
    <w:rsid w:val="005528A6"/>
    <w:rsid w:val="005528F6"/>
    <w:rsid w:val="005529E3"/>
    <w:rsid w:val="00552E29"/>
    <w:rsid w:val="00553156"/>
    <w:rsid w:val="00553236"/>
    <w:rsid w:val="005534D4"/>
    <w:rsid w:val="005535A1"/>
    <w:rsid w:val="00553822"/>
    <w:rsid w:val="0055392F"/>
    <w:rsid w:val="00553A50"/>
    <w:rsid w:val="00553BC3"/>
    <w:rsid w:val="00553E72"/>
    <w:rsid w:val="00553EDF"/>
    <w:rsid w:val="00553FB3"/>
    <w:rsid w:val="005540E3"/>
    <w:rsid w:val="00554222"/>
    <w:rsid w:val="00554344"/>
    <w:rsid w:val="0055439F"/>
    <w:rsid w:val="00554515"/>
    <w:rsid w:val="005545B5"/>
    <w:rsid w:val="00554AC0"/>
    <w:rsid w:val="00554C49"/>
    <w:rsid w:val="00554DF0"/>
    <w:rsid w:val="00554E06"/>
    <w:rsid w:val="00554E26"/>
    <w:rsid w:val="00554E4B"/>
    <w:rsid w:val="00554ECC"/>
    <w:rsid w:val="00554F33"/>
    <w:rsid w:val="005550A8"/>
    <w:rsid w:val="0055518A"/>
    <w:rsid w:val="0055519C"/>
    <w:rsid w:val="005551BE"/>
    <w:rsid w:val="0055534C"/>
    <w:rsid w:val="005554C1"/>
    <w:rsid w:val="00555584"/>
    <w:rsid w:val="005556FA"/>
    <w:rsid w:val="0055572B"/>
    <w:rsid w:val="005558A4"/>
    <w:rsid w:val="00555A37"/>
    <w:rsid w:val="00555AC0"/>
    <w:rsid w:val="00555B41"/>
    <w:rsid w:val="00555B4C"/>
    <w:rsid w:val="00555C4D"/>
    <w:rsid w:val="00555CC7"/>
    <w:rsid w:val="00555D5E"/>
    <w:rsid w:val="00555D76"/>
    <w:rsid w:val="00555F67"/>
    <w:rsid w:val="00556135"/>
    <w:rsid w:val="00556235"/>
    <w:rsid w:val="00556354"/>
    <w:rsid w:val="00556430"/>
    <w:rsid w:val="00556924"/>
    <w:rsid w:val="00556935"/>
    <w:rsid w:val="00556B36"/>
    <w:rsid w:val="00556B37"/>
    <w:rsid w:val="00556D1C"/>
    <w:rsid w:val="00556E25"/>
    <w:rsid w:val="00556E32"/>
    <w:rsid w:val="00557110"/>
    <w:rsid w:val="005571CE"/>
    <w:rsid w:val="00557347"/>
    <w:rsid w:val="005574A0"/>
    <w:rsid w:val="005577B2"/>
    <w:rsid w:val="005578E1"/>
    <w:rsid w:val="00557901"/>
    <w:rsid w:val="00557DC5"/>
    <w:rsid w:val="00557E7C"/>
    <w:rsid w:val="00557E85"/>
    <w:rsid w:val="00557F32"/>
    <w:rsid w:val="0056000C"/>
    <w:rsid w:val="00560052"/>
    <w:rsid w:val="005600E6"/>
    <w:rsid w:val="005604F1"/>
    <w:rsid w:val="005606A4"/>
    <w:rsid w:val="005606DB"/>
    <w:rsid w:val="005607B8"/>
    <w:rsid w:val="005607FB"/>
    <w:rsid w:val="00560875"/>
    <w:rsid w:val="00560928"/>
    <w:rsid w:val="00560936"/>
    <w:rsid w:val="00560A72"/>
    <w:rsid w:val="00560CF5"/>
    <w:rsid w:val="00560D6C"/>
    <w:rsid w:val="00560DFB"/>
    <w:rsid w:val="00560EA6"/>
    <w:rsid w:val="00561092"/>
    <w:rsid w:val="005613D1"/>
    <w:rsid w:val="00561583"/>
    <w:rsid w:val="005615C8"/>
    <w:rsid w:val="005616FC"/>
    <w:rsid w:val="00561996"/>
    <w:rsid w:val="005619C5"/>
    <w:rsid w:val="00561D44"/>
    <w:rsid w:val="00561E54"/>
    <w:rsid w:val="00561E9E"/>
    <w:rsid w:val="00561EB9"/>
    <w:rsid w:val="00562214"/>
    <w:rsid w:val="00562300"/>
    <w:rsid w:val="00562478"/>
    <w:rsid w:val="0056249C"/>
    <w:rsid w:val="0056255E"/>
    <w:rsid w:val="0056257F"/>
    <w:rsid w:val="0056272D"/>
    <w:rsid w:val="00562AB1"/>
    <w:rsid w:val="00562BAB"/>
    <w:rsid w:val="00562DE9"/>
    <w:rsid w:val="0056301E"/>
    <w:rsid w:val="0056303F"/>
    <w:rsid w:val="00563047"/>
    <w:rsid w:val="0056308E"/>
    <w:rsid w:val="005630EF"/>
    <w:rsid w:val="005631E0"/>
    <w:rsid w:val="005631FC"/>
    <w:rsid w:val="00563408"/>
    <w:rsid w:val="00563507"/>
    <w:rsid w:val="00563724"/>
    <w:rsid w:val="00563766"/>
    <w:rsid w:val="0056376A"/>
    <w:rsid w:val="005638C1"/>
    <w:rsid w:val="00563B63"/>
    <w:rsid w:val="00563B8D"/>
    <w:rsid w:val="00563DB1"/>
    <w:rsid w:val="00563ECB"/>
    <w:rsid w:val="00563F16"/>
    <w:rsid w:val="00563FA4"/>
    <w:rsid w:val="0056412D"/>
    <w:rsid w:val="0056415C"/>
    <w:rsid w:val="005641C6"/>
    <w:rsid w:val="005643BA"/>
    <w:rsid w:val="005647D7"/>
    <w:rsid w:val="00564819"/>
    <w:rsid w:val="005649BF"/>
    <w:rsid w:val="005649C1"/>
    <w:rsid w:val="005649EC"/>
    <w:rsid w:val="00564B5F"/>
    <w:rsid w:val="00564B6B"/>
    <w:rsid w:val="00564BD6"/>
    <w:rsid w:val="00564D08"/>
    <w:rsid w:val="00564F73"/>
    <w:rsid w:val="00565047"/>
    <w:rsid w:val="0056506E"/>
    <w:rsid w:val="005650ED"/>
    <w:rsid w:val="005653AE"/>
    <w:rsid w:val="00565446"/>
    <w:rsid w:val="00565735"/>
    <w:rsid w:val="00565869"/>
    <w:rsid w:val="00565A27"/>
    <w:rsid w:val="00565A67"/>
    <w:rsid w:val="00565B4F"/>
    <w:rsid w:val="00565D4A"/>
    <w:rsid w:val="00565EBB"/>
    <w:rsid w:val="005660E8"/>
    <w:rsid w:val="005662C0"/>
    <w:rsid w:val="005665A1"/>
    <w:rsid w:val="005665E6"/>
    <w:rsid w:val="00566623"/>
    <w:rsid w:val="0056676F"/>
    <w:rsid w:val="005668FF"/>
    <w:rsid w:val="00566911"/>
    <w:rsid w:val="00566C08"/>
    <w:rsid w:val="00566C3C"/>
    <w:rsid w:val="00566D14"/>
    <w:rsid w:val="00566F0C"/>
    <w:rsid w:val="00566F4D"/>
    <w:rsid w:val="00567415"/>
    <w:rsid w:val="00567421"/>
    <w:rsid w:val="005674BD"/>
    <w:rsid w:val="00567610"/>
    <w:rsid w:val="0056765E"/>
    <w:rsid w:val="00567797"/>
    <w:rsid w:val="00567C57"/>
    <w:rsid w:val="00567D7C"/>
    <w:rsid w:val="0057000F"/>
    <w:rsid w:val="0057007C"/>
    <w:rsid w:val="005700D9"/>
    <w:rsid w:val="00570169"/>
    <w:rsid w:val="00570682"/>
    <w:rsid w:val="0057076C"/>
    <w:rsid w:val="0057081C"/>
    <w:rsid w:val="00570979"/>
    <w:rsid w:val="00570992"/>
    <w:rsid w:val="005709EE"/>
    <w:rsid w:val="00570AC8"/>
    <w:rsid w:val="00570D9F"/>
    <w:rsid w:val="00570EBF"/>
    <w:rsid w:val="005711E2"/>
    <w:rsid w:val="0057126F"/>
    <w:rsid w:val="005712F3"/>
    <w:rsid w:val="00571501"/>
    <w:rsid w:val="00571668"/>
    <w:rsid w:val="0057185C"/>
    <w:rsid w:val="00571907"/>
    <w:rsid w:val="00571969"/>
    <w:rsid w:val="00571BAB"/>
    <w:rsid w:val="00571CA8"/>
    <w:rsid w:val="00571D46"/>
    <w:rsid w:val="00571DC1"/>
    <w:rsid w:val="00571E42"/>
    <w:rsid w:val="00571F41"/>
    <w:rsid w:val="005721B2"/>
    <w:rsid w:val="00572498"/>
    <w:rsid w:val="0057256F"/>
    <w:rsid w:val="00572593"/>
    <w:rsid w:val="005726E8"/>
    <w:rsid w:val="005727C6"/>
    <w:rsid w:val="00572947"/>
    <w:rsid w:val="00572D8F"/>
    <w:rsid w:val="00572DA7"/>
    <w:rsid w:val="00572E04"/>
    <w:rsid w:val="00573119"/>
    <w:rsid w:val="00573138"/>
    <w:rsid w:val="005731C0"/>
    <w:rsid w:val="005734A7"/>
    <w:rsid w:val="00573519"/>
    <w:rsid w:val="00573590"/>
    <w:rsid w:val="005735C6"/>
    <w:rsid w:val="005736D1"/>
    <w:rsid w:val="00573AEF"/>
    <w:rsid w:val="00573B19"/>
    <w:rsid w:val="00573B5A"/>
    <w:rsid w:val="00573C6F"/>
    <w:rsid w:val="00573CA8"/>
    <w:rsid w:val="00573CF6"/>
    <w:rsid w:val="00574126"/>
    <w:rsid w:val="00574161"/>
    <w:rsid w:val="005744E5"/>
    <w:rsid w:val="00574550"/>
    <w:rsid w:val="005746C4"/>
    <w:rsid w:val="00574727"/>
    <w:rsid w:val="00574895"/>
    <w:rsid w:val="00574930"/>
    <w:rsid w:val="005749CA"/>
    <w:rsid w:val="00574B50"/>
    <w:rsid w:val="00574C69"/>
    <w:rsid w:val="00574DF3"/>
    <w:rsid w:val="00575095"/>
    <w:rsid w:val="00575340"/>
    <w:rsid w:val="00575512"/>
    <w:rsid w:val="005755BD"/>
    <w:rsid w:val="00575B25"/>
    <w:rsid w:val="00575B58"/>
    <w:rsid w:val="00575C22"/>
    <w:rsid w:val="00575C47"/>
    <w:rsid w:val="00575D00"/>
    <w:rsid w:val="00575DC0"/>
    <w:rsid w:val="00576359"/>
    <w:rsid w:val="00576733"/>
    <w:rsid w:val="0057680B"/>
    <w:rsid w:val="005768AD"/>
    <w:rsid w:val="00576B54"/>
    <w:rsid w:val="005770B1"/>
    <w:rsid w:val="00577219"/>
    <w:rsid w:val="00577330"/>
    <w:rsid w:val="00577469"/>
    <w:rsid w:val="0057747A"/>
    <w:rsid w:val="005774A8"/>
    <w:rsid w:val="00577835"/>
    <w:rsid w:val="00577862"/>
    <w:rsid w:val="0057794E"/>
    <w:rsid w:val="00577968"/>
    <w:rsid w:val="00577A22"/>
    <w:rsid w:val="00577DB6"/>
    <w:rsid w:val="00577F12"/>
    <w:rsid w:val="0058029F"/>
    <w:rsid w:val="00580309"/>
    <w:rsid w:val="00580410"/>
    <w:rsid w:val="00580793"/>
    <w:rsid w:val="00580D46"/>
    <w:rsid w:val="00580D61"/>
    <w:rsid w:val="0058118F"/>
    <w:rsid w:val="005812B8"/>
    <w:rsid w:val="0058131F"/>
    <w:rsid w:val="00581470"/>
    <w:rsid w:val="00581682"/>
    <w:rsid w:val="005816C7"/>
    <w:rsid w:val="00581806"/>
    <w:rsid w:val="00581B62"/>
    <w:rsid w:val="00581BA0"/>
    <w:rsid w:val="00581BAD"/>
    <w:rsid w:val="00581D31"/>
    <w:rsid w:val="00581D32"/>
    <w:rsid w:val="00581D62"/>
    <w:rsid w:val="00581E5C"/>
    <w:rsid w:val="00582035"/>
    <w:rsid w:val="00582087"/>
    <w:rsid w:val="00582090"/>
    <w:rsid w:val="005820FF"/>
    <w:rsid w:val="0058220C"/>
    <w:rsid w:val="0058221F"/>
    <w:rsid w:val="0058224A"/>
    <w:rsid w:val="00582270"/>
    <w:rsid w:val="005825D6"/>
    <w:rsid w:val="00582617"/>
    <w:rsid w:val="0058265D"/>
    <w:rsid w:val="0058275C"/>
    <w:rsid w:val="00582B91"/>
    <w:rsid w:val="00582F21"/>
    <w:rsid w:val="00582FB7"/>
    <w:rsid w:val="00582FC3"/>
    <w:rsid w:val="0058312F"/>
    <w:rsid w:val="00583181"/>
    <w:rsid w:val="005831DD"/>
    <w:rsid w:val="0058356F"/>
    <w:rsid w:val="005835D3"/>
    <w:rsid w:val="005835DF"/>
    <w:rsid w:val="0058362A"/>
    <w:rsid w:val="0058382D"/>
    <w:rsid w:val="00583858"/>
    <w:rsid w:val="005839A5"/>
    <w:rsid w:val="00583E80"/>
    <w:rsid w:val="00583EB0"/>
    <w:rsid w:val="00583EF3"/>
    <w:rsid w:val="00583F8C"/>
    <w:rsid w:val="0058401A"/>
    <w:rsid w:val="00584320"/>
    <w:rsid w:val="005843C7"/>
    <w:rsid w:val="00584590"/>
    <w:rsid w:val="005845A2"/>
    <w:rsid w:val="00584956"/>
    <w:rsid w:val="00584A91"/>
    <w:rsid w:val="00584B1C"/>
    <w:rsid w:val="00584B72"/>
    <w:rsid w:val="00584CAA"/>
    <w:rsid w:val="005852AA"/>
    <w:rsid w:val="00585484"/>
    <w:rsid w:val="0058548A"/>
    <w:rsid w:val="005854AF"/>
    <w:rsid w:val="005859C3"/>
    <w:rsid w:val="00585A09"/>
    <w:rsid w:val="00585DC1"/>
    <w:rsid w:val="00585E4A"/>
    <w:rsid w:val="00585F46"/>
    <w:rsid w:val="00586031"/>
    <w:rsid w:val="00586067"/>
    <w:rsid w:val="0058630A"/>
    <w:rsid w:val="005863F2"/>
    <w:rsid w:val="00586449"/>
    <w:rsid w:val="005864D2"/>
    <w:rsid w:val="005866CB"/>
    <w:rsid w:val="00586719"/>
    <w:rsid w:val="00586769"/>
    <w:rsid w:val="00586925"/>
    <w:rsid w:val="00586A00"/>
    <w:rsid w:val="00586A67"/>
    <w:rsid w:val="00587074"/>
    <w:rsid w:val="005870A8"/>
    <w:rsid w:val="00587113"/>
    <w:rsid w:val="00587122"/>
    <w:rsid w:val="00587229"/>
    <w:rsid w:val="00587319"/>
    <w:rsid w:val="005873E9"/>
    <w:rsid w:val="00587503"/>
    <w:rsid w:val="00587519"/>
    <w:rsid w:val="00587533"/>
    <w:rsid w:val="005876B0"/>
    <w:rsid w:val="00587746"/>
    <w:rsid w:val="00587AEF"/>
    <w:rsid w:val="00587C55"/>
    <w:rsid w:val="00587F7F"/>
    <w:rsid w:val="00590390"/>
    <w:rsid w:val="00590615"/>
    <w:rsid w:val="0059073A"/>
    <w:rsid w:val="005907F9"/>
    <w:rsid w:val="005909D4"/>
    <w:rsid w:val="005909DC"/>
    <w:rsid w:val="00590A49"/>
    <w:rsid w:val="00590AB4"/>
    <w:rsid w:val="00590C38"/>
    <w:rsid w:val="00590C75"/>
    <w:rsid w:val="00590D7F"/>
    <w:rsid w:val="00590E8D"/>
    <w:rsid w:val="00591054"/>
    <w:rsid w:val="005912D8"/>
    <w:rsid w:val="005913BD"/>
    <w:rsid w:val="005913FA"/>
    <w:rsid w:val="00591511"/>
    <w:rsid w:val="0059163C"/>
    <w:rsid w:val="005918B6"/>
    <w:rsid w:val="00591930"/>
    <w:rsid w:val="00591B7C"/>
    <w:rsid w:val="00591C7C"/>
    <w:rsid w:val="00591DBE"/>
    <w:rsid w:val="00591E50"/>
    <w:rsid w:val="00591E60"/>
    <w:rsid w:val="00591FFF"/>
    <w:rsid w:val="00592127"/>
    <w:rsid w:val="005921E6"/>
    <w:rsid w:val="005922BF"/>
    <w:rsid w:val="00592566"/>
    <w:rsid w:val="00592604"/>
    <w:rsid w:val="00592ACD"/>
    <w:rsid w:val="00592BCA"/>
    <w:rsid w:val="00592C49"/>
    <w:rsid w:val="00592CA1"/>
    <w:rsid w:val="00592CAF"/>
    <w:rsid w:val="00592CD8"/>
    <w:rsid w:val="00592CDA"/>
    <w:rsid w:val="00592DB6"/>
    <w:rsid w:val="00592F50"/>
    <w:rsid w:val="0059302A"/>
    <w:rsid w:val="005930B2"/>
    <w:rsid w:val="0059310F"/>
    <w:rsid w:val="0059311A"/>
    <w:rsid w:val="00593240"/>
    <w:rsid w:val="0059331A"/>
    <w:rsid w:val="005934D9"/>
    <w:rsid w:val="00593618"/>
    <w:rsid w:val="005938DC"/>
    <w:rsid w:val="00593A59"/>
    <w:rsid w:val="00593A72"/>
    <w:rsid w:val="00593D4D"/>
    <w:rsid w:val="00593EC2"/>
    <w:rsid w:val="00594396"/>
    <w:rsid w:val="005944A1"/>
    <w:rsid w:val="005944AF"/>
    <w:rsid w:val="005945DB"/>
    <w:rsid w:val="00594674"/>
    <w:rsid w:val="005947F6"/>
    <w:rsid w:val="005948D4"/>
    <w:rsid w:val="00594A02"/>
    <w:rsid w:val="00594AD5"/>
    <w:rsid w:val="00594BAC"/>
    <w:rsid w:val="00594C68"/>
    <w:rsid w:val="00594CE9"/>
    <w:rsid w:val="005950D3"/>
    <w:rsid w:val="0059513D"/>
    <w:rsid w:val="005951CD"/>
    <w:rsid w:val="00595295"/>
    <w:rsid w:val="00595320"/>
    <w:rsid w:val="00595332"/>
    <w:rsid w:val="005953C3"/>
    <w:rsid w:val="00595477"/>
    <w:rsid w:val="005954B7"/>
    <w:rsid w:val="0059567C"/>
    <w:rsid w:val="00595694"/>
    <w:rsid w:val="005959F3"/>
    <w:rsid w:val="00595A30"/>
    <w:rsid w:val="00595A8C"/>
    <w:rsid w:val="00595C1B"/>
    <w:rsid w:val="00595C2C"/>
    <w:rsid w:val="00595D4C"/>
    <w:rsid w:val="00595D51"/>
    <w:rsid w:val="005962B0"/>
    <w:rsid w:val="005962F8"/>
    <w:rsid w:val="00596430"/>
    <w:rsid w:val="005966C7"/>
    <w:rsid w:val="00596A51"/>
    <w:rsid w:val="00596BBA"/>
    <w:rsid w:val="005972D5"/>
    <w:rsid w:val="00597378"/>
    <w:rsid w:val="00597386"/>
    <w:rsid w:val="005975BF"/>
    <w:rsid w:val="005975C4"/>
    <w:rsid w:val="00597602"/>
    <w:rsid w:val="0059792A"/>
    <w:rsid w:val="00597ADD"/>
    <w:rsid w:val="00597B03"/>
    <w:rsid w:val="00597ED8"/>
    <w:rsid w:val="00597FF0"/>
    <w:rsid w:val="005A017D"/>
    <w:rsid w:val="005A035E"/>
    <w:rsid w:val="005A0388"/>
    <w:rsid w:val="005A0564"/>
    <w:rsid w:val="005A08D7"/>
    <w:rsid w:val="005A0A6F"/>
    <w:rsid w:val="005A0B46"/>
    <w:rsid w:val="005A0BD0"/>
    <w:rsid w:val="005A0CAB"/>
    <w:rsid w:val="005A0F14"/>
    <w:rsid w:val="005A1291"/>
    <w:rsid w:val="005A1344"/>
    <w:rsid w:val="005A134A"/>
    <w:rsid w:val="005A14F9"/>
    <w:rsid w:val="005A17AE"/>
    <w:rsid w:val="005A17EC"/>
    <w:rsid w:val="005A19A1"/>
    <w:rsid w:val="005A1C1A"/>
    <w:rsid w:val="005A1E93"/>
    <w:rsid w:val="005A2010"/>
    <w:rsid w:val="005A204A"/>
    <w:rsid w:val="005A2146"/>
    <w:rsid w:val="005A2329"/>
    <w:rsid w:val="005A23C6"/>
    <w:rsid w:val="005A253B"/>
    <w:rsid w:val="005A2540"/>
    <w:rsid w:val="005A2601"/>
    <w:rsid w:val="005A2606"/>
    <w:rsid w:val="005A2642"/>
    <w:rsid w:val="005A2665"/>
    <w:rsid w:val="005A266E"/>
    <w:rsid w:val="005A267A"/>
    <w:rsid w:val="005A274A"/>
    <w:rsid w:val="005A27F6"/>
    <w:rsid w:val="005A28EB"/>
    <w:rsid w:val="005A29D9"/>
    <w:rsid w:val="005A2B20"/>
    <w:rsid w:val="005A2CAF"/>
    <w:rsid w:val="005A2D56"/>
    <w:rsid w:val="005A2F91"/>
    <w:rsid w:val="005A3025"/>
    <w:rsid w:val="005A3329"/>
    <w:rsid w:val="005A3396"/>
    <w:rsid w:val="005A34C1"/>
    <w:rsid w:val="005A34D4"/>
    <w:rsid w:val="005A34D5"/>
    <w:rsid w:val="005A36A6"/>
    <w:rsid w:val="005A3943"/>
    <w:rsid w:val="005A39D9"/>
    <w:rsid w:val="005A3B6B"/>
    <w:rsid w:val="005A3BC8"/>
    <w:rsid w:val="005A3CE6"/>
    <w:rsid w:val="005A3DCE"/>
    <w:rsid w:val="005A3F0B"/>
    <w:rsid w:val="005A3F75"/>
    <w:rsid w:val="005A411C"/>
    <w:rsid w:val="005A421C"/>
    <w:rsid w:val="005A4519"/>
    <w:rsid w:val="005A4639"/>
    <w:rsid w:val="005A463A"/>
    <w:rsid w:val="005A46E0"/>
    <w:rsid w:val="005A480D"/>
    <w:rsid w:val="005A482A"/>
    <w:rsid w:val="005A48B4"/>
    <w:rsid w:val="005A4904"/>
    <w:rsid w:val="005A49B2"/>
    <w:rsid w:val="005A4C3C"/>
    <w:rsid w:val="005A4C9A"/>
    <w:rsid w:val="005A4E4E"/>
    <w:rsid w:val="005A5035"/>
    <w:rsid w:val="005A515A"/>
    <w:rsid w:val="005A515B"/>
    <w:rsid w:val="005A5247"/>
    <w:rsid w:val="005A53D9"/>
    <w:rsid w:val="005A53DC"/>
    <w:rsid w:val="005A5430"/>
    <w:rsid w:val="005A55E1"/>
    <w:rsid w:val="005A5900"/>
    <w:rsid w:val="005A59B2"/>
    <w:rsid w:val="005A5BEC"/>
    <w:rsid w:val="005A5FAC"/>
    <w:rsid w:val="005A6423"/>
    <w:rsid w:val="005A682F"/>
    <w:rsid w:val="005A688E"/>
    <w:rsid w:val="005A68AD"/>
    <w:rsid w:val="005A69AC"/>
    <w:rsid w:val="005A6D10"/>
    <w:rsid w:val="005A704D"/>
    <w:rsid w:val="005A7064"/>
    <w:rsid w:val="005A77E0"/>
    <w:rsid w:val="005A792A"/>
    <w:rsid w:val="005A79AA"/>
    <w:rsid w:val="005A7CDA"/>
    <w:rsid w:val="005A7E2E"/>
    <w:rsid w:val="005A7E89"/>
    <w:rsid w:val="005A7FAC"/>
    <w:rsid w:val="005A7FF2"/>
    <w:rsid w:val="005B0227"/>
    <w:rsid w:val="005B032E"/>
    <w:rsid w:val="005B0351"/>
    <w:rsid w:val="005B05BE"/>
    <w:rsid w:val="005B05FE"/>
    <w:rsid w:val="005B090D"/>
    <w:rsid w:val="005B0941"/>
    <w:rsid w:val="005B0A8B"/>
    <w:rsid w:val="005B0ADA"/>
    <w:rsid w:val="005B0BE3"/>
    <w:rsid w:val="005B0C0C"/>
    <w:rsid w:val="005B0C57"/>
    <w:rsid w:val="005B107E"/>
    <w:rsid w:val="005B1149"/>
    <w:rsid w:val="005B11EF"/>
    <w:rsid w:val="005B126A"/>
    <w:rsid w:val="005B12CC"/>
    <w:rsid w:val="005B1398"/>
    <w:rsid w:val="005B1606"/>
    <w:rsid w:val="005B1748"/>
    <w:rsid w:val="005B1816"/>
    <w:rsid w:val="005B1B2B"/>
    <w:rsid w:val="005B1CCB"/>
    <w:rsid w:val="005B1CF1"/>
    <w:rsid w:val="005B1F32"/>
    <w:rsid w:val="005B1F97"/>
    <w:rsid w:val="005B2017"/>
    <w:rsid w:val="005B20EC"/>
    <w:rsid w:val="005B229E"/>
    <w:rsid w:val="005B246A"/>
    <w:rsid w:val="005B262F"/>
    <w:rsid w:val="005B29A7"/>
    <w:rsid w:val="005B2AAA"/>
    <w:rsid w:val="005B2B26"/>
    <w:rsid w:val="005B2BD5"/>
    <w:rsid w:val="005B2C36"/>
    <w:rsid w:val="005B2D4C"/>
    <w:rsid w:val="005B2F98"/>
    <w:rsid w:val="005B307A"/>
    <w:rsid w:val="005B3139"/>
    <w:rsid w:val="005B32AA"/>
    <w:rsid w:val="005B337A"/>
    <w:rsid w:val="005B338A"/>
    <w:rsid w:val="005B33DC"/>
    <w:rsid w:val="005B3412"/>
    <w:rsid w:val="005B34AB"/>
    <w:rsid w:val="005B3781"/>
    <w:rsid w:val="005B3794"/>
    <w:rsid w:val="005B3812"/>
    <w:rsid w:val="005B3A2F"/>
    <w:rsid w:val="005B3B7B"/>
    <w:rsid w:val="005B3C6D"/>
    <w:rsid w:val="005B3CA9"/>
    <w:rsid w:val="005B3CF5"/>
    <w:rsid w:val="005B3F01"/>
    <w:rsid w:val="005B4045"/>
    <w:rsid w:val="005B424E"/>
    <w:rsid w:val="005B426A"/>
    <w:rsid w:val="005B44BD"/>
    <w:rsid w:val="005B4538"/>
    <w:rsid w:val="005B4602"/>
    <w:rsid w:val="005B46EC"/>
    <w:rsid w:val="005B4956"/>
    <w:rsid w:val="005B4983"/>
    <w:rsid w:val="005B4A3D"/>
    <w:rsid w:val="005B4BE6"/>
    <w:rsid w:val="005B4CD6"/>
    <w:rsid w:val="005B5016"/>
    <w:rsid w:val="005B5087"/>
    <w:rsid w:val="005B50F9"/>
    <w:rsid w:val="005B5580"/>
    <w:rsid w:val="005B559B"/>
    <w:rsid w:val="005B56B2"/>
    <w:rsid w:val="005B5730"/>
    <w:rsid w:val="005B575D"/>
    <w:rsid w:val="005B5A96"/>
    <w:rsid w:val="005B5F86"/>
    <w:rsid w:val="005B5FED"/>
    <w:rsid w:val="005B609E"/>
    <w:rsid w:val="005B6270"/>
    <w:rsid w:val="005B6472"/>
    <w:rsid w:val="005B65E1"/>
    <w:rsid w:val="005B6631"/>
    <w:rsid w:val="005B6697"/>
    <w:rsid w:val="005B67A7"/>
    <w:rsid w:val="005B6A32"/>
    <w:rsid w:val="005B6A40"/>
    <w:rsid w:val="005B6DF6"/>
    <w:rsid w:val="005B6E74"/>
    <w:rsid w:val="005B705F"/>
    <w:rsid w:val="005B737C"/>
    <w:rsid w:val="005B73FB"/>
    <w:rsid w:val="005B74F5"/>
    <w:rsid w:val="005B7A11"/>
    <w:rsid w:val="005B7B62"/>
    <w:rsid w:val="005B7B7D"/>
    <w:rsid w:val="005B7DA9"/>
    <w:rsid w:val="005BDAAA"/>
    <w:rsid w:val="005C0470"/>
    <w:rsid w:val="005C0598"/>
    <w:rsid w:val="005C05BF"/>
    <w:rsid w:val="005C085A"/>
    <w:rsid w:val="005C0895"/>
    <w:rsid w:val="005C0912"/>
    <w:rsid w:val="005C0A52"/>
    <w:rsid w:val="005C0AB8"/>
    <w:rsid w:val="005C0BA6"/>
    <w:rsid w:val="005C0E3A"/>
    <w:rsid w:val="005C0FE7"/>
    <w:rsid w:val="005C1220"/>
    <w:rsid w:val="005C13A7"/>
    <w:rsid w:val="005C1622"/>
    <w:rsid w:val="005C16CC"/>
    <w:rsid w:val="005C1730"/>
    <w:rsid w:val="005C18A7"/>
    <w:rsid w:val="005C18FB"/>
    <w:rsid w:val="005C1948"/>
    <w:rsid w:val="005C1C02"/>
    <w:rsid w:val="005C1D12"/>
    <w:rsid w:val="005C1D31"/>
    <w:rsid w:val="005C1E91"/>
    <w:rsid w:val="005C1FF2"/>
    <w:rsid w:val="005C1FFF"/>
    <w:rsid w:val="005C2016"/>
    <w:rsid w:val="005C2021"/>
    <w:rsid w:val="005C2143"/>
    <w:rsid w:val="005C2237"/>
    <w:rsid w:val="005C229B"/>
    <w:rsid w:val="005C22E8"/>
    <w:rsid w:val="005C22F9"/>
    <w:rsid w:val="005C23F6"/>
    <w:rsid w:val="005C249D"/>
    <w:rsid w:val="005C24AB"/>
    <w:rsid w:val="005C263C"/>
    <w:rsid w:val="005C2679"/>
    <w:rsid w:val="005C28D7"/>
    <w:rsid w:val="005C298C"/>
    <w:rsid w:val="005C2A3B"/>
    <w:rsid w:val="005C2AD6"/>
    <w:rsid w:val="005C2C85"/>
    <w:rsid w:val="005C2CF0"/>
    <w:rsid w:val="005C2F9B"/>
    <w:rsid w:val="005C3188"/>
    <w:rsid w:val="005C338F"/>
    <w:rsid w:val="005C344C"/>
    <w:rsid w:val="005C35AE"/>
    <w:rsid w:val="005C3C3D"/>
    <w:rsid w:val="005C3C85"/>
    <w:rsid w:val="005C3C9B"/>
    <w:rsid w:val="005C3D8E"/>
    <w:rsid w:val="005C3E8C"/>
    <w:rsid w:val="005C4064"/>
    <w:rsid w:val="005C4254"/>
    <w:rsid w:val="005C437C"/>
    <w:rsid w:val="005C467A"/>
    <w:rsid w:val="005C475D"/>
    <w:rsid w:val="005C47CB"/>
    <w:rsid w:val="005C47F9"/>
    <w:rsid w:val="005C4817"/>
    <w:rsid w:val="005C4928"/>
    <w:rsid w:val="005C4BFB"/>
    <w:rsid w:val="005C4C4E"/>
    <w:rsid w:val="005C4F28"/>
    <w:rsid w:val="005C5130"/>
    <w:rsid w:val="005C5252"/>
    <w:rsid w:val="005C53E7"/>
    <w:rsid w:val="005C555D"/>
    <w:rsid w:val="005C5819"/>
    <w:rsid w:val="005C585A"/>
    <w:rsid w:val="005C5870"/>
    <w:rsid w:val="005C58BC"/>
    <w:rsid w:val="005C59B4"/>
    <w:rsid w:val="005C5AAF"/>
    <w:rsid w:val="005C5AB6"/>
    <w:rsid w:val="005C621A"/>
    <w:rsid w:val="005C647D"/>
    <w:rsid w:val="005C662F"/>
    <w:rsid w:val="005C66EA"/>
    <w:rsid w:val="005C67AD"/>
    <w:rsid w:val="005C6817"/>
    <w:rsid w:val="005C682B"/>
    <w:rsid w:val="005C68B7"/>
    <w:rsid w:val="005C69EC"/>
    <w:rsid w:val="005C6DA7"/>
    <w:rsid w:val="005C7339"/>
    <w:rsid w:val="005C73DC"/>
    <w:rsid w:val="005C7657"/>
    <w:rsid w:val="005C778B"/>
    <w:rsid w:val="005C79B5"/>
    <w:rsid w:val="005C7C59"/>
    <w:rsid w:val="005C7E35"/>
    <w:rsid w:val="005C7E52"/>
    <w:rsid w:val="005C7F9C"/>
    <w:rsid w:val="005C7FF3"/>
    <w:rsid w:val="005CD2FC"/>
    <w:rsid w:val="005D003D"/>
    <w:rsid w:val="005D0174"/>
    <w:rsid w:val="005D0446"/>
    <w:rsid w:val="005D0508"/>
    <w:rsid w:val="005D059A"/>
    <w:rsid w:val="005D05C7"/>
    <w:rsid w:val="005D0629"/>
    <w:rsid w:val="005D07BC"/>
    <w:rsid w:val="005D07C5"/>
    <w:rsid w:val="005D0BE4"/>
    <w:rsid w:val="005D0CFE"/>
    <w:rsid w:val="005D0DC7"/>
    <w:rsid w:val="005D0DF8"/>
    <w:rsid w:val="005D0ED0"/>
    <w:rsid w:val="005D0EE1"/>
    <w:rsid w:val="005D0F8A"/>
    <w:rsid w:val="005D1095"/>
    <w:rsid w:val="005D1145"/>
    <w:rsid w:val="005D137E"/>
    <w:rsid w:val="005D13C4"/>
    <w:rsid w:val="005D146D"/>
    <w:rsid w:val="005D155A"/>
    <w:rsid w:val="005D15C4"/>
    <w:rsid w:val="005D1690"/>
    <w:rsid w:val="005D1A0C"/>
    <w:rsid w:val="005D1B1E"/>
    <w:rsid w:val="005D1CD5"/>
    <w:rsid w:val="005D1EEE"/>
    <w:rsid w:val="005D21B7"/>
    <w:rsid w:val="005D229C"/>
    <w:rsid w:val="005D22C8"/>
    <w:rsid w:val="005D26B1"/>
    <w:rsid w:val="005D2762"/>
    <w:rsid w:val="005D2768"/>
    <w:rsid w:val="005D2774"/>
    <w:rsid w:val="005D27BE"/>
    <w:rsid w:val="005D2827"/>
    <w:rsid w:val="005D288D"/>
    <w:rsid w:val="005D2986"/>
    <w:rsid w:val="005D2A46"/>
    <w:rsid w:val="005D2B5A"/>
    <w:rsid w:val="005D2C79"/>
    <w:rsid w:val="005D2D40"/>
    <w:rsid w:val="005D2DAD"/>
    <w:rsid w:val="005D3005"/>
    <w:rsid w:val="005D3080"/>
    <w:rsid w:val="005D30C1"/>
    <w:rsid w:val="005D36CA"/>
    <w:rsid w:val="005D36F8"/>
    <w:rsid w:val="005D3801"/>
    <w:rsid w:val="005D3936"/>
    <w:rsid w:val="005D39CD"/>
    <w:rsid w:val="005D39F4"/>
    <w:rsid w:val="005D3A2D"/>
    <w:rsid w:val="005D3AFF"/>
    <w:rsid w:val="005D3B09"/>
    <w:rsid w:val="005D3B10"/>
    <w:rsid w:val="005D3C7D"/>
    <w:rsid w:val="005D3E3A"/>
    <w:rsid w:val="005D4120"/>
    <w:rsid w:val="005D4161"/>
    <w:rsid w:val="005D4302"/>
    <w:rsid w:val="005D4856"/>
    <w:rsid w:val="005D4935"/>
    <w:rsid w:val="005D4B3E"/>
    <w:rsid w:val="005D4B43"/>
    <w:rsid w:val="005D4B6F"/>
    <w:rsid w:val="005D4B7B"/>
    <w:rsid w:val="005D4D55"/>
    <w:rsid w:val="005D4EEA"/>
    <w:rsid w:val="005D54A8"/>
    <w:rsid w:val="005D5878"/>
    <w:rsid w:val="005D58F0"/>
    <w:rsid w:val="005D5A16"/>
    <w:rsid w:val="005D5A20"/>
    <w:rsid w:val="005D5C69"/>
    <w:rsid w:val="005D5D55"/>
    <w:rsid w:val="005D5D96"/>
    <w:rsid w:val="005D6119"/>
    <w:rsid w:val="005D618B"/>
    <w:rsid w:val="005D61A0"/>
    <w:rsid w:val="005D63A1"/>
    <w:rsid w:val="005D6489"/>
    <w:rsid w:val="005D6619"/>
    <w:rsid w:val="005D697B"/>
    <w:rsid w:val="005D6AC5"/>
    <w:rsid w:val="005D6F4E"/>
    <w:rsid w:val="005D6FB3"/>
    <w:rsid w:val="005D730F"/>
    <w:rsid w:val="005D7312"/>
    <w:rsid w:val="005D7320"/>
    <w:rsid w:val="005D7429"/>
    <w:rsid w:val="005D74E6"/>
    <w:rsid w:val="005D74EC"/>
    <w:rsid w:val="005D75AD"/>
    <w:rsid w:val="005D786C"/>
    <w:rsid w:val="005D79E2"/>
    <w:rsid w:val="005D7A72"/>
    <w:rsid w:val="005D7AA5"/>
    <w:rsid w:val="005D7B84"/>
    <w:rsid w:val="005D7BBA"/>
    <w:rsid w:val="005D7D68"/>
    <w:rsid w:val="005D7DB3"/>
    <w:rsid w:val="005D7DC1"/>
    <w:rsid w:val="005D7E5B"/>
    <w:rsid w:val="005D7F73"/>
    <w:rsid w:val="005E008F"/>
    <w:rsid w:val="005E00E5"/>
    <w:rsid w:val="005E00FC"/>
    <w:rsid w:val="005E0148"/>
    <w:rsid w:val="005E02F3"/>
    <w:rsid w:val="005E03DB"/>
    <w:rsid w:val="005E040C"/>
    <w:rsid w:val="005E049F"/>
    <w:rsid w:val="005E0528"/>
    <w:rsid w:val="005E058B"/>
    <w:rsid w:val="005E065E"/>
    <w:rsid w:val="005E06DE"/>
    <w:rsid w:val="005E084D"/>
    <w:rsid w:val="005E08EB"/>
    <w:rsid w:val="005E0BB6"/>
    <w:rsid w:val="005E0CDA"/>
    <w:rsid w:val="005E0ED4"/>
    <w:rsid w:val="005E0FF6"/>
    <w:rsid w:val="005E10BA"/>
    <w:rsid w:val="005E12AC"/>
    <w:rsid w:val="005E1338"/>
    <w:rsid w:val="005E170B"/>
    <w:rsid w:val="005E187A"/>
    <w:rsid w:val="005E1898"/>
    <w:rsid w:val="005E192D"/>
    <w:rsid w:val="005E19D2"/>
    <w:rsid w:val="005E1D53"/>
    <w:rsid w:val="005E1E74"/>
    <w:rsid w:val="005E1EC1"/>
    <w:rsid w:val="005E1F6C"/>
    <w:rsid w:val="005E22DA"/>
    <w:rsid w:val="005E238C"/>
    <w:rsid w:val="005E23FF"/>
    <w:rsid w:val="005E2671"/>
    <w:rsid w:val="005E28AE"/>
    <w:rsid w:val="005E2A0F"/>
    <w:rsid w:val="005E2A9C"/>
    <w:rsid w:val="005E2C10"/>
    <w:rsid w:val="005E2E3C"/>
    <w:rsid w:val="005E2F2E"/>
    <w:rsid w:val="005E2F57"/>
    <w:rsid w:val="005E3009"/>
    <w:rsid w:val="005E3073"/>
    <w:rsid w:val="005E316A"/>
    <w:rsid w:val="005E32A4"/>
    <w:rsid w:val="005E3760"/>
    <w:rsid w:val="005E378E"/>
    <w:rsid w:val="005E397C"/>
    <w:rsid w:val="005E3A6B"/>
    <w:rsid w:val="005E3AF0"/>
    <w:rsid w:val="005E3B15"/>
    <w:rsid w:val="005E3B52"/>
    <w:rsid w:val="005E3B90"/>
    <w:rsid w:val="005E3D58"/>
    <w:rsid w:val="005E3D77"/>
    <w:rsid w:val="005E3DB8"/>
    <w:rsid w:val="005E3E12"/>
    <w:rsid w:val="005E3EB1"/>
    <w:rsid w:val="005E4058"/>
    <w:rsid w:val="005E40D4"/>
    <w:rsid w:val="005E4107"/>
    <w:rsid w:val="005E42D3"/>
    <w:rsid w:val="005E463B"/>
    <w:rsid w:val="005E46DF"/>
    <w:rsid w:val="005E4702"/>
    <w:rsid w:val="005E477D"/>
    <w:rsid w:val="005E495C"/>
    <w:rsid w:val="005E49E0"/>
    <w:rsid w:val="005E4A15"/>
    <w:rsid w:val="005E4C29"/>
    <w:rsid w:val="005E4DBD"/>
    <w:rsid w:val="005E4DEA"/>
    <w:rsid w:val="005E4E0F"/>
    <w:rsid w:val="005E4F45"/>
    <w:rsid w:val="005E531D"/>
    <w:rsid w:val="005E55B8"/>
    <w:rsid w:val="005E55D3"/>
    <w:rsid w:val="005E5649"/>
    <w:rsid w:val="005E565E"/>
    <w:rsid w:val="005E5876"/>
    <w:rsid w:val="005E5F55"/>
    <w:rsid w:val="005E6127"/>
    <w:rsid w:val="005E616C"/>
    <w:rsid w:val="005E635D"/>
    <w:rsid w:val="005E6426"/>
    <w:rsid w:val="005E6445"/>
    <w:rsid w:val="005E6AC9"/>
    <w:rsid w:val="005E6C9C"/>
    <w:rsid w:val="005E7069"/>
    <w:rsid w:val="005E7088"/>
    <w:rsid w:val="005E70AB"/>
    <w:rsid w:val="005E71BC"/>
    <w:rsid w:val="005E720B"/>
    <w:rsid w:val="005E745B"/>
    <w:rsid w:val="005E74B6"/>
    <w:rsid w:val="005E74D0"/>
    <w:rsid w:val="005E7617"/>
    <w:rsid w:val="005E76B9"/>
    <w:rsid w:val="005E7759"/>
    <w:rsid w:val="005E7893"/>
    <w:rsid w:val="005E797F"/>
    <w:rsid w:val="005E79E5"/>
    <w:rsid w:val="005E79F3"/>
    <w:rsid w:val="005E7A79"/>
    <w:rsid w:val="005E7A89"/>
    <w:rsid w:val="005E7BD9"/>
    <w:rsid w:val="005E7CB4"/>
    <w:rsid w:val="005E7E1B"/>
    <w:rsid w:val="005E7EAE"/>
    <w:rsid w:val="005E7FC1"/>
    <w:rsid w:val="005E7FC4"/>
    <w:rsid w:val="005F001E"/>
    <w:rsid w:val="005F0108"/>
    <w:rsid w:val="005F0155"/>
    <w:rsid w:val="005F0291"/>
    <w:rsid w:val="005F0347"/>
    <w:rsid w:val="005F07F8"/>
    <w:rsid w:val="005F0803"/>
    <w:rsid w:val="005F08CF"/>
    <w:rsid w:val="005F09BD"/>
    <w:rsid w:val="005F0A60"/>
    <w:rsid w:val="005F0B91"/>
    <w:rsid w:val="005F0D44"/>
    <w:rsid w:val="005F0D9C"/>
    <w:rsid w:val="005F0DDF"/>
    <w:rsid w:val="005F0E4F"/>
    <w:rsid w:val="005F0E8E"/>
    <w:rsid w:val="005F0ECC"/>
    <w:rsid w:val="005F0F67"/>
    <w:rsid w:val="005F1014"/>
    <w:rsid w:val="005F1133"/>
    <w:rsid w:val="005F130F"/>
    <w:rsid w:val="005F1788"/>
    <w:rsid w:val="005F18DE"/>
    <w:rsid w:val="005F1ACC"/>
    <w:rsid w:val="005F1BE8"/>
    <w:rsid w:val="005F21A5"/>
    <w:rsid w:val="005F233C"/>
    <w:rsid w:val="005F2470"/>
    <w:rsid w:val="005F2609"/>
    <w:rsid w:val="005F28C6"/>
    <w:rsid w:val="005F28F4"/>
    <w:rsid w:val="005F2926"/>
    <w:rsid w:val="005F2C3E"/>
    <w:rsid w:val="005F2F84"/>
    <w:rsid w:val="005F3923"/>
    <w:rsid w:val="005F3BA3"/>
    <w:rsid w:val="005F3BE4"/>
    <w:rsid w:val="005F3CEE"/>
    <w:rsid w:val="005F3D8B"/>
    <w:rsid w:val="005F3F16"/>
    <w:rsid w:val="005F3F39"/>
    <w:rsid w:val="005F403F"/>
    <w:rsid w:val="005F4147"/>
    <w:rsid w:val="005F414F"/>
    <w:rsid w:val="005F41E0"/>
    <w:rsid w:val="005F431C"/>
    <w:rsid w:val="005F453A"/>
    <w:rsid w:val="005F4614"/>
    <w:rsid w:val="005F4747"/>
    <w:rsid w:val="005F4910"/>
    <w:rsid w:val="005F496F"/>
    <w:rsid w:val="005F4AAA"/>
    <w:rsid w:val="005F4CE7"/>
    <w:rsid w:val="005F4E58"/>
    <w:rsid w:val="005F4E6E"/>
    <w:rsid w:val="005F4F5C"/>
    <w:rsid w:val="005F4FBE"/>
    <w:rsid w:val="005F508C"/>
    <w:rsid w:val="005F5114"/>
    <w:rsid w:val="005F52CC"/>
    <w:rsid w:val="005F54CB"/>
    <w:rsid w:val="005F555E"/>
    <w:rsid w:val="005F556B"/>
    <w:rsid w:val="005F566C"/>
    <w:rsid w:val="005F56B2"/>
    <w:rsid w:val="005F57A4"/>
    <w:rsid w:val="005F57C2"/>
    <w:rsid w:val="005F5B83"/>
    <w:rsid w:val="005F5D52"/>
    <w:rsid w:val="005F5D98"/>
    <w:rsid w:val="005F5E6F"/>
    <w:rsid w:val="005F5E99"/>
    <w:rsid w:val="005F6280"/>
    <w:rsid w:val="005F6438"/>
    <w:rsid w:val="005F648C"/>
    <w:rsid w:val="005F6510"/>
    <w:rsid w:val="005F681C"/>
    <w:rsid w:val="005F6820"/>
    <w:rsid w:val="005F6861"/>
    <w:rsid w:val="005F68F5"/>
    <w:rsid w:val="005F6BD4"/>
    <w:rsid w:val="005F6C05"/>
    <w:rsid w:val="005F6D88"/>
    <w:rsid w:val="005F6E26"/>
    <w:rsid w:val="005F710B"/>
    <w:rsid w:val="005F714C"/>
    <w:rsid w:val="005F7188"/>
    <w:rsid w:val="005F72FE"/>
    <w:rsid w:val="005F762A"/>
    <w:rsid w:val="005F762C"/>
    <w:rsid w:val="005F7707"/>
    <w:rsid w:val="005F7791"/>
    <w:rsid w:val="005F78BD"/>
    <w:rsid w:val="005F7985"/>
    <w:rsid w:val="005F7B88"/>
    <w:rsid w:val="005F7C1A"/>
    <w:rsid w:val="006003E2"/>
    <w:rsid w:val="00600596"/>
    <w:rsid w:val="00600684"/>
    <w:rsid w:val="006006E9"/>
    <w:rsid w:val="006006EF"/>
    <w:rsid w:val="00600758"/>
    <w:rsid w:val="00600782"/>
    <w:rsid w:val="00600831"/>
    <w:rsid w:val="00600879"/>
    <w:rsid w:val="0060098C"/>
    <w:rsid w:val="00600AB6"/>
    <w:rsid w:val="00600CA8"/>
    <w:rsid w:val="00600CEB"/>
    <w:rsid w:val="00600D15"/>
    <w:rsid w:val="00600D24"/>
    <w:rsid w:val="00600D62"/>
    <w:rsid w:val="00600E14"/>
    <w:rsid w:val="00600EF3"/>
    <w:rsid w:val="0060103A"/>
    <w:rsid w:val="006010CB"/>
    <w:rsid w:val="0060125D"/>
    <w:rsid w:val="0060138C"/>
    <w:rsid w:val="00601577"/>
    <w:rsid w:val="00601690"/>
    <w:rsid w:val="006016FB"/>
    <w:rsid w:val="0060186E"/>
    <w:rsid w:val="0060195E"/>
    <w:rsid w:val="006019CA"/>
    <w:rsid w:val="00601A0B"/>
    <w:rsid w:val="00601C8A"/>
    <w:rsid w:val="00601CB1"/>
    <w:rsid w:val="00602245"/>
    <w:rsid w:val="006022A6"/>
    <w:rsid w:val="006024D6"/>
    <w:rsid w:val="006025BD"/>
    <w:rsid w:val="00602745"/>
    <w:rsid w:val="00602895"/>
    <w:rsid w:val="006028C1"/>
    <w:rsid w:val="00602A78"/>
    <w:rsid w:val="00602A84"/>
    <w:rsid w:val="00602AA1"/>
    <w:rsid w:val="00602BA8"/>
    <w:rsid w:val="00602FE1"/>
    <w:rsid w:val="00603075"/>
    <w:rsid w:val="00603123"/>
    <w:rsid w:val="00603584"/>
    <w:rsid w:val="006036F4"/>
    <w:rsid w:val="006039DC"/>
    <w:rsid w:val="00603CEF"/>
    <w:rsid w:val="00603ED3"/>
    <w:rsid w:val="0060402A"/>
    <w:rsid w:val="00604149"/>
    <w:rsid w:val="00604151"/>
    <w:rsid w:val="0060418D"/>
    <w:rsid w:val="006041CF"/>
    <w:rsid w:val="00604367"/>
    <w:rsid w:val="006044BE"/>
    <w:rsid w:val="00604611"/>
    <w:rsid w:val="00604698"/>
    <w:rsid w:val="0060475F"/>
    <w:rsid w:val="00604782"/>
    <w:rsid w:val="006047DF"/>
    <w:rsid w:val="00604804"/>
    <w:rsid w:val="0060488F"/>
    <w:rsid w:val="006048AE"/>
    <w:rsid w:val="00604A39"/>
    <w:rsid w:val="00604AE7"/>
    <w:rsid w:val="00604C9F"/>
    <w:rsid w:val="00604CD4"/>
    <w:rsid w:val="00604DCE"/>
    <w:rsid w:val="00604DE1"/>
    <w:rsid w:val="00604F1A"/>
    <w:rsid w:val="00605046"/>
    <w:rsid w:val="0060505F"/>
    <w:rsid w:val="006050E5"/>
    <w:rsid w:val="00605177"/>
    <w:rsid w:val="00605302"/>
    <w:rsid w:val="006054CD"/>
    <w:rsid w:val="006054E8"/>
    <w:rsid w:val="00605545"/>
    <w:rsid w:val="006055A1"/>
    <w:rsid w:val="00605698"/>
    <w:rsid w:val="00605748"/>
    <w:rsid w:val="00605814"/>
    <w:rsid w:val="00605A42"/>
    <w:rsid w:val="00605BE9"/>
    <w:rsid w:val="00605C86"/>
    <w:rsid w:val="00605D18"/>
    <w:rsid w:val="00605E4D"/>
    <w:rsid w:val="00605E64"/>
    <w:rsid w:val="00605E94"/>
    <w:rsid w:val="006060C2"/>
    <w:rsid w:val="00606157"/>
    <w:rsid w:val="00606355"/>
    <w:rsid w:val="00606503"/>
    <w:rsid w:val="006067BC"/>
    <w:rsid w:val="006067D0"/>
    <w:rsid w:val="00606A26"/>
    <w:rsid w:val="00606BB6"/>
    <w:rsid w:val="00606D87"/>
    <w:rsid w:val="00606F92"/>
    <w:rsid w:val="006071CE"/>
    <w:rsid w:val="0060722D"/>
    <w:rsid w:val="00607517"/>
    <w:rsid w:val="0060759F"/>
    <w:rsid w:val="006076BE"/>
    <w:rsid w:val="006076F7"/>
    <w:rsid w:val="0060785B"/>
    <w:rsid w:val="006079E9"/>
    <w:rsid w:val="00607A05"/>
    <w:rsid w:val="00607A47"/>
    <w:rsid w:val="00607B43"/>
    <w:rsid w:val="00607B92"/>
    <w:rsid w:val="00607D81"/>
    <w:rsid w:val="0060D0E0"/>
    <w:rsid w:val="006101DF"/>
    <w:rsid w:val="0061065C"/>
    <w:rsid w:val="00610747"/>
    <w:rsid w:val="006107FE"/>
    <w:rsid w:val="0061088B"/>
    <w:rsid w:val="0061088F"/>
    <w:rsid w:val="00610A5C"/>
    <w:rsid w:val="00610BE5"/>
    <w:rsid w:val="00610C98"/>
    <w:rsid w:val="00610E03"/>
    <w:rsid w:val="00610E9C"/>
    <w:rsid w:val="00610EE1"/>
    <w:rsid w:val="00610F5E"/>
    <w:rsid w:val="006113FA"/>
    <w:rsid w:val="0061149E"/>
    <w:rsid w:val="0061157D"/>
    <w:rsid w:val="0061166D"/>
    <w:rsid w:val="0061176E"/>
    <w:rsid w:val="006117E2"/>
    <w:rsid w:val="0061180D"/>
    <w:rsid w:val="00611870"/>
    <w:rsid w:val="00611906"/>
    <w:rsid w:val="00611E55"/>
    <w:rsid w:val="00612037"/>
    <w:rsid w:val="006120A9"/>
    <w:rsid w:val="006121C4"/>
    <w:rsid w:val="006121C7"/>
    <w:rsid w:val="0061221F"/>
    <w:rsid w:val="0061224B"/>
    <w:rsid w:val="00612696"/>
    <w:rsid w:val="00612AFF"/>
    <w:rsid w:val="00612B43"/>
    <w:rsid w:val="00612C9E"/>
    <w:rsid w:val="00612DA8"/>
    <w:rsid w:val="00612E5D"/>
    <w:rsid w:val="00612F0B"/>
    <w:rsid w:val="006130F0"/>
    <w:rsid w:val="006131A4"/>
    <w:rsid w:val="006131AB"/>
    <w:rsid w:val="00613536"/>
    <w:rsid w:val="0061355E"/>
    <w:rsid w:val="00613584"/>
    <w:rsid w:val="00613700"/>
    <w:rsid w:val="00613964"/>
    <w:rsid w:val="0061396A"/>
    <w:rsid w:val="00613B7F"/>
    <w:rsid w:val="00613D44"/>
    <w:rsid w:val="00613E0B"/>
    <w:rsid w:val="00613EA5"/>
    <w:rsid w:val="00613F48"/>
    <w:rsid w:val="0061418F"/>
    <w:rsid w:val="006141C4"/>
    <w:rsid w:val="006141FD"/>
    <w:rsid w:val="00614220"/>
    <w:rsid w:val="00614349"/>
    <w:rsid w:val="006146D9"/>
    <w:rsid w:val="006146E7"/>
    <w:rsid w:val="00614731"/>
    <w:rsid w:val="0061480C"/>
    <w:rsid w:val="00614ACC"/>
    <w:rsid w:val="00614CD1"/>
    <w:rsid w:val="00614E7C"/>
    <w:rsid w:val="0061501F"/>
    <w:rsid w:val="006151F2"/>
    <w:rsid w:val="00615215"/>
    <w:rsid w:val="0061528C"/>
    <w:rsid w:val="006154BF"/>
    <w:rsid w:val="006154CA"/>
    <w:rsid w:val="00615611"/>
    <w:rsid w:val="0061567B"/>
    <w:rsid w:val="0061588B"/>
    <w:rsid w:val="006158B7"/>
    <w:rsid w:val="006158D7"/>
    <w:rsid w:val="00615916"/>
    <w:rsid w:val="006159D5"/>
    <w:rsid w:val="006159E9"/>
    <w:rsid w:val="00615A7E"/>
    <w:rsid w:val="00615AC8"/>
    <w:rsid w:val="00615B1C"/>
    <w:rsid w:val="00615B21"/>
    <w:rsid w:val="00615E15"/>
    <w:rsid w:val="00615E2D"/>
    <w:rsid w:val="00615FA9"/>
    <w:rsid w:val="00616009"/>
    <w:rsid w:val="00616127"/>
    <w:rsid w:val="0061614B"/>
    <w:rsid w:val="00616188"/>
    <w:rsid w:val="0061622B"/>
    <w:rsid w:val="006162C5"/>
    <w:rsid w:val="006162C8"/>
    <w:rsid w:val="006167F4"/>
    <w:rsid w:val="00616907"/>
    <w:rsid w:val="00616A79"/>
    <w:rsid w:val="00616CB8"/>
    <w:rsid w:val="00616E35"/>
    <w:rsid w:val="0061738C"/>
    <w:rsid w:val="006173E3"/>
    <w:rsid w:val="006174E7"/>
    <w:rsid w:val="0061757D"/>
    <w:rsid w:val="00617610"/>
    <w:rsid w:val="00617746"/>
    <w:rsid w:val="0061784B"/>
    <w:rsid w:val="00617992"/>
    <w:rsid w:val="006179B9"/>
    <w:rsid w:val="00617B09"/>
    <w:rsid w:val="00617C63"/>
    <w:rsid w:val="00617C69"/>
    <w:rsid w:val="00617D5C"/>
    <w:rsid w:val="00617DCA"/>
    <w:rsid w:val="00617ED4"/>
    <w:rsid w:val="00620051"/>
    <w:rsid w:val="00620136"/>
    <w:rsid w:val="00620341"/>
    <w:rsid w:val="00620532"/>
    <w:rsid w:val="00620588"/>
    <w:rsid w:val="006206ED"/>
    <w:rsid w:val="00620ACA"/>
    <w:rsid w:val="00620C00"/>
    <w:rsid w:val="00620C84"/>
    <w:rsid w:val="00620E3E"/>
    <w:rsid w:val="00620FA4"/>
    <w:rsid w:val="0062101D"/>
    <w:rsid w:val="006210E4"/>
    <w:rsid w:val="00621153"/>
    <w:rsid w:val="006212DB"/>
    <w:rsid w:val="006213AE"/>
    <w:rsid w:val="00621404"/>
    <w:rsid w:val="00621446"/>
    <w:rsid w:val="0062152A"/>
    <w:rsid w:val="00621747"/>
    <w:rsid w:val="00621753"/>
    <w:rsid w:val="0062181D"/>
    <w:rsid w:val="006218B4"/>
    <w:rsid w:val="00621A22"/>
    <w:rsid w:val="00621A29"/>
    <w:rsid w:val="00621A3F"/>
    <w:rsid w:val="00621A52"/>
    <w:rsid w:val="00621B90"/>
    <w:rsid w:val="00621D38"/>
    <w:rsid w:val="00621DC7"/>
    <w:rsid w:val="00621F51"/>
    <w:rsid w:val="006222C1"/>
    <w:rsid w:val="006227BA"/>
    <w:rsid w:val="00622B4B"/>
    <w:rsid w:val="00622BBC"/>
    <w:rsid w:val="00622C8A"/>
    <w:rsid w:val="00622CA2"/>
    <w:rsid w:val="00622E22"/>
    <w:rsid w:val="00622F4A"/>
    <w:rsid w:val="0062324C"/>
    <w:rsid w:val="00623502"/>
    <w:rsid w:val="00623583"/>
    <w:rsid w:val="006235AF"/>
    <w:rsid w:val="006239F2"/>
    <w:rsid w:val="00623A09"/>
    <w:rsid w:val="00623A90"/>
    <w:rsid w:val="00623E08"/>
    <w:rsid w:val="0062433D"/>
    <w:rsid w:val="00624342"/>
    <w:rsid w:val="006244AA"/>
    <w:rsid w:val="0062462F"/>
    <w:rsid w:val="006248B0"/>
    <w:rsid w:val="006248FD"/>
    <w:rsid w:val="0062492C"/>
    <w:rsid w:val="0062494F"/>
    <w:rsid w:val="00624980"/>
    <w:rsid w:val="00624AC4"/>
    <w:rsid w:val="00624B10"/>
    <w:rsid w:val="00624BA1"/>
    <w:rsid w:val="00624C1B"/>
    <w:rsid w:val="00624CB1"/>
    <w:rsid w:val="0062512F"/>
    <w:rsid w:val="0062528B"/>
    <w:rsid w:val="006253EC"/>
    <w:rsid w:val="006253F7"/>
    <w:rsid w:val="00625537"/>
    <w:rsid w:val="006255B9"/>
    <w:rsid w:val="006256B7"/>
    <w:rsid w:val="00625753"/>
    <w:rsid w:val="00625833"/>
    <w:rsid w:val="00625A31"/>
    <w:rsid w:val="00625BBF"/>
    <w:rsid w:val="00625E3D"/>
    <w:rsid w:val="00625E4F"/>
    <w:rsid w:val="00625F26"/>
    <w:rsid w:val="006261E4"/>
    <w:rsid w:val="0062642E"/>
    <w:rsid w:val="0062661B"/>
    <w:rsid w:val="006266DD"/>
    <w:rsid w:val="00626A57"/>
    <w:rsid w:val="00626A67"/>
    <w:rsid w:val="00626C8B"/>
    <w:rsid w:val="00626E2F"/>
    <w:rsid w:val="00626F45"/>
    <w:rsid w:val="00626FFC"/>
    <w:rsid w:val="00627119"/>
    <w:rsid w:val="006271A6"/>
    <w:rsid w:val="006271BC"/>
    <w:rsid w:val="0062742F"/>
    <w:rsid w:val="0062746D"/>
    <w:rsid w:val="006276C5"/>
    <w:rsid w:val="00627772"/>
    <w:rsid w:val="0062780A"/>
    <w:rsid w:val="00627832"/>
    <w:rsid w:val="00627931"/>
    <w:rsid w:val="00627949"/>
    <w:rsid w:val="0062797C"/>
    <w:rsid w:val="00627A51"/>
    <w:rsid w:val="00627C96"/>
    <w:rsid w:val="00627DFE"/>
    <w:rsid w:val="00627F10"/>
    <w:rsid w:val="00627F8A"/>
    <w:rsid w:val="00627FB7"/>
    <w:rsid w:val="00630118"/>
    <w:rsid w:val="006302A3"/>
    <w:rsid w:val="00630364"/>
    <w:rsid w:val="00630514"/>
    <w:rsid w:val="006307C0"/>
    <w:rsid w:val="00630C13"/>
    <w:rsid w:val="006310AE"/>
    <w:rsid w:val="00631152"/>
    <w:rsid w:val="0063139D"/>
    <w:rsid w:val="00631449"/>
    <w:rsid w:val="00631462"/>
    <w:rsid w:val="006315FD"/>
    <w:rsid w:val="0063164C"/>
    <w:rsid w:val="00631762"/>
    <w:rsid w:val="006317B0"/>
    <w:rsid w:val="00631934"/>
    <w:rsid w:val="00631E8F"/>
    <w:rsid w:val="00631F69"/>
    <w:rsid w:val="0063214C"/>
    <w:rsid w:val="00632196"/>
    <w:rsid w:val="00632496"/>
    <w:rsid w:val="0063256F"/>
    <w:rsid w:val="006328AF"/>
    <w:rsid w:val="00632BA2"/>
    <w:rsid w:val="00632D90"/>
    <w:rsid w:val="00632E6F"/>
    <w:rsid w:val="00632EB6"/>
    <w:rsid w:val="00632FBC"/>
    <w:rsid w:val="006332F2"/>
    <w:rsid w:val="00633563"/>
    <w:rsid w:val="006337CA"/>
    <w:rsid w:val="006338A9"/>
    <w:rsid w:val="00633AA3"/>
    <w:rsid w:val="00633BF2"/>
    <w:rsid w:val="00633E6F"/>
    <w:rsid w:val="00633F67"/>
    <w:rsid w:val="00634375"/>
    <w:rsid w:val="006345C3"/>
    <w:rsid w:val="00634669"/>
    <w:rsid w:val="006346FE"/>
    <w:rsid w:val="0063472C"/>
    <w:rsid w:val="006349AF"/>
    <w:rsid w:val="00634A66"/>
    <w:rsid w:val="00634B5E"/>
    <w:rsid w:val="00634C3B"/>
    <w:rsid w:val="00634CB9"/>
    <w:rsid w:val="00634CFC"/>
    <w:rsid w:val="00635054"/>
    <w:rsid w:val="00635079"/>
    <w:rsid w:val="006352C8"/>
    <w:rsid w:val="0063530F"/>
    <w:rsid w:val="00635490"/>
    <w:rsid w:val="006354B0"/>
    <w:rsid w:val="00635631"/>
    <w:rsid w:val="0063573E"/>
    <w:rsid w:val="006358A8"/>
    <w:rsid w:val="00635943"/>
    <w:rsid w:val="00635A18"/>
    <w:rsid w:val="00635C60"/>
    <w:rsid w:val="00635DB5"/>
    <w:rsid w:val="00635E0E"/>
    <w:rsid w:val="00635E80"/>
    <w:rsid w:val="00635E96"/>
    <w:rsid w:val="00635F33"/>
    <w:rsid w:val="006362D3"/>
    <w:rsid w:val="006362F9"/>
    <w:rsid w:val="00636304"/>
    <w:rsid w:val="00636343"/>
    <w:rsid w:val="006363F8"/>
    <w:rsid w:val="00636577"/>
    <w:rsid w:val="0063664D"/>
    <w:rsid w:val="00636653"/>
    <w:rsid w:val="00636925"/>
    <w:rsid w:val="0063697C"/>
    <w:rsid w:val="006369A9"/>
    <w:rsid w:val="00636A19"/>
    <w:rsid w:val="00636A3F"/>
    <w:rsid w:val="00636ADD"/>
    <w:rsid w:val="00636E70"/>
    <w:rsid w:val="00637192"/>
    <w:rsid w:val="00637248"/>
    <w:rsid w:val="006373CD"/>
    <w:rsid w:val="00637743"/>
    <w:rsid w:val="006377DD"/>
    <w:rsid w:val="00637FC4"/>
    <w:rsid w:val="00640277"/>
    <w:rsid w:val="00640284"/>
    <w:rsid w:val="006403A3"/>
    <w:rsid w:val="006404A9"/>
    <w:rsid w:val="00640874"/>
    <w:rsid w:val="00640A32"/>
    <w:rsid w:val="00640B0E"/>
    <w:rsid w:val="00640B38"/>
    <w:rsid w:val="00640E7A"/>
    <w:rsid w:val="00640E88"/>
    <w:rsid w:val="00641283"/>
    <w:rsid w:val="006413CF"/>
    <w:rsid w:val="00641413"/>
    <w:rsid w:val="00641465"/>
    <w:rsid w:val="006415FC"/>
    <w:rsid w:val="0064165D"/>
    <w:rsid w:val="0064171F"/>
    <w:rsid w:val="006417DD"/>
    <w:rsid w:val="00641A02"/>
    <w:rsid w:val="00641A19"/>
    <w:rsid w:val="00641BBE"/>
    <w:rsid w:val="00641CDE"/>
    <w:rsid w:val="00641D5F"/>
    <w:rsid w:val="00641F0E"/>
    <w:rsid w:val="00641F46"/>
    <w:rsid w:val="00641FB4"/>
    <w:rsid w:val="006420B8"/>
    <w:rsid w:val="00642163"/>
    <w:rsid w:val="00642569"/>
    <w:rsid w:val="00642645"/>
    <w:rsid w:val="006426ED"/>
    <w:rsid w:val="00642A86"/>
    <w:rsid w:val="00642BA3"/>
    <w:rsid w:val="00642E8C"/>
    <w:rsid w:val="00642F3A"/>
    <w:rsid w:val="006431C0"/>
    <w:rsid w:val="00643386"/>
    <w:rsid w:val="006433BD"/>
    <w:rsid w:val="00643562"/>
    <w:rsid w:val="00643668"/>
    <w:rsid w:val="0064370F"/>
    <w:rsid w:val="00643784"/>
    <w:rsid w:val="00643803"/>
    <w:rsid w:val="00643854"/>
    <w:rsid w:val="00643992"/>
    <w:rsid w:val="00643B82"/>
    <w:rsid w:val="00643FA1"/>
    <w:rsid w:val="00644123"/>
    <w:rsid w:val="00644186"/>
    <w:rsid w:val="00644A14"/>
    <w:rsid w:val="00644A21"/>
    <w:rsid w:val="00644AB3"/>
    <w:rsid w:val="00644B34"/>
    <w:rsid w:val="00644E43"/>
    <w:rsid w:val="00644FCA"/>
    <w:rsid w:val="00645246"/>
    <w:rsid w:val="0064527C"/>
    <w:rsid w:val="006452BD"/>
    <w:rsid w:val="006456E2"/>
    <w:rsid w:val="006457B3"/>
    <w:rsid w:val="00645865"/>
    <w:rsid w:val="0064589C"/>
    <w:rsid w:val="006459A9"/>
    <w:rsid w:val="00645C32"/>
    <w:rsid w:val="00645C9F"/>
    <w:rsid w:val="00645D87"/>
    <w:rsid w:val="00645E84"/>
    <w:rsid w:val="00645EF3"/>
    <w:rsid w:val="00645FD1"/>
    <w:rsid w:val="006462E5"/>
    <w:rsid w:val="00646305"/>
    <w:rsid w:val="0064646F"/>
    <w:rsid w:val="00646864"/>
    <w:rsid w:val="00646980"/>
    <w:rsid w:val="00646A6C"/>
    <w:rsid w:val="00646C4A"/>
    <w:rsid w:val="00646C84"/>
    <w:rsid w:val="00646CB0"/>
    <w:rsid w:val="00646CF0"/>
    <w:rsid w:val="00646EC6"/>
    <w:rsid w:val="00646F77"/>
    <w:rsid w:val="00646FD5"/>
    <w:rsid w:val="00647049"/>
    <w:rsid w:val="0064705A"/>
    <w:rsid w:val="006470F2"/>
    <w:rsid w:val="0064713E"/>
    <w:rsid w:val="006475E6"/>
    <w:rsid w:val="00647649"/>
    <w:rsid w:val="00647ACD"/>
    <w:rsid w:val="00647C31"/>
    <w:rsid w:val="00647DC8"/>
    <w:rsid w:val="0065025C"/>
    <w:rsid w:val="00650447"/>
    <w:rsid w:val="00650550"/>
    <w:rsid w:val="00650702"/>
    <w:rsid w:val="006507C9"/>
    <w:rsid w:val="00650806"/>
    <w:rsid w:val="006508B9"/>
    <w:rsid w:val="006508CB"/>
    <w:rsid w:val="0065099B"/>
    <w:rsid w:val="00650A6B"/>
    <w:rsid w:val="00650CA1"/>
    <w:rsid w:val="00650EF1"/>
    <w:rsid w:val="00650EF6"/>
    <w:rsid w:val="00650F20"/>
    <w:rsid w:val="00650FB4"/>
    <w:rsid w:val="00650FDE"/>
    <w:rsid w:val="0065109D"/>
    <w:rsid w:val="00651343"/>
    <w:rsid w:val="00651347"/>
    <w:rsid w:val="0065143C"/>
    <w:rsid w:val="00651854"/>
    <w:rsid w:val="0065193A"/>
    <w:rsid w:val="00651BCF"/>
    <w:rsid w:val="00651E99"/>
    <w:rsid w:val="00651EA5"/>
    <w:rsid w:val="006520F9"/>
    <w:rsid w:val="006521A5"/>
    <w:rsid w:val="0065233E"/>
    <w:rsid w:val="00652578"/>
    <w:rsid w:val="006526FA"/>
    <w:rsid w:val="00652754"/>
    <w:rsid w:val="006527C1"/>
    <w:rsid w:val="006527EB"/>
    <w:rsid w:val="00652AE9"/>
    <w:rsid w:val="00652D4A"/>
    <w:rsid w:val="00652E89"/>
    <w:rsid w:val="00652F2F"/>
    <w:rsid w:val="00653041"/>
    <w:rsid w:val="006530F4"/>
    <w:rsid w:val="006531FA"/>
    <w:rsid w:val="00653410"/>
    <w:rsid w:val="00653611"/>
    <w:rsid w:val="0065367E"/>
    <w:rsid w:val="006537EE"/>
    <w:rsid w:val="0065396D"/>
    <w:rsid w:val="006539E8"/>
    <w:rsid w:val="00653B5B"/>
    <w:rsid w:val="00653E52"/>
    <w:rsid w:val="006541F4"/>
    <w:rsid w:val="00654263"/>
    <w:rsid w:val="006543C2"/>
    <w:rsid w:val="0065446B"/>
    <w:rsid w:val="0065447F"/>
    <w:rsid w:val="0065458B"/>
    <w:rsid w:val="0065483D"/>
    <w:rsid w:val="00654891"/>
    <w:rsid w:val="0065490F"/>
    <w:rsid w:val="00654952"/>
    <w:rsid w:val="006549E9"/>
    <w:rsid w:val="00654AAC"/>
    <w:rsid w:val="00654AFA"/>
    <w:rsid w:val="00654C11"/>
    <w:rsid w:val="00654D0D"/>
    <w:rsid w:val="0065559F"/>
    <w:rsid w:val="0065564A"/>
    <w:rsid w:val="00655868"/>
    <w:rsid w:val="00655878"/>
    <w:rsid w:val="00655A99"/>
    <w:rsid w:val="00655DAF"/>
    <w:rsid w:val="00655E81"/>
    <w:rsid w:val="00655FBF"/>
    <w:rsid w:val="006560DD"/>
    <w:rsid w:val="00656165"/>
    <w:rsid w:val="0065616D"/>
    <w:rsid w:val="006561FF"/>
    <w:rsid w:val="00656307"/>
    <w:rsid w:val="0065639A"/>
    <w:rsid w:val="006565D8"/>
    <w:rsid w:val="00656642"/>
    <w:rsid w:val="006567E9"/>
    <w:rsid w:val="006568B6"/>
    <w:rsid w:val="006568E5"/>
    <w:rsid w:val="00656927"/>
    <w:rsid w:val="00656B96"/>
    <w:rsid w:val="00656C78"/>
    <w:rsid w:val="00656D19"/>
    <w:rsid w:val="00656D44"/>
    <w:rsid w:val="00656DA5"/>
    <w:rsid w:val="00656F79"/>
    <w:rsid w:val="00657176"/>
    <w:rsid w:val="0065723B"/>
    <w:rsid w:val="0065736B"/>
    <w:rsid w:val="00657408"/>
    <w:rsid w:val="0065768C"/>
    <w:rsid w:val="00657693"/>
    <w:rsid w:val="006578E4"/>
    <w:rsid w:val="006578ED"/>
    <w:rsid w:val="00657AE5"/>
    <w:rsid w:val="00657B56"/>
    <w:rsid w:val="00657BC8"/>
    <w:rsid w:val="00657CE6"/>
    <w:rsid w:val="00657DA5"/>
    <w:rsid w:val="00657E62"/>
    <w:rsid w:val="00657FFA"/>
    <w:rsid w:val="0065A601"/>
    <w:rsid w:val="00660038"/>
    <w:rsid w:val="00660113"/>
    <w:rsid w:val="00660595"/>
    <w:rsid w:val="00660691"/>
    <w:rsid w:val="006607C5"/>
    <w:rsid w:val="00660AF3"/>
    <w:rsid w:val="00660B91"/>
    <w:rsid w:val="00660C39"/>
    <w:rsid w:val="00660DC0"/>
    <w:rsid w:val="00660DCA"/>
    <w:rsid w:val="00660E21"/>
    <w:rsid w:val="00660E2E"/>
    <w:rsid w:val="0066107C"/>
    <w:rsid w:val="0066110D"/>
    <w:rsid w:val="006611BB"/>
    <w:rsid w:val="0066120F"/>
    <w:rsid w:val="0066132F"/>
    <w:rsid w:val="006613AC"/>
    <w:rsid w:val="006613C6"/>
    <w:rsid w:val="006613ED"/>
    <w:rsid w:val="006614BE"/>
    <w:rsid w:val="0066151F"/>
    <w:rsid w:val="006619B0"/>
    <w:rsid w:val="006619E9"/>
    <w:rsid w:val="00661B6C"/>
    <w:rsid w:val="00661C9C"/>
    <w:rsid w:val="00661DBD"/>
    <w:rsid w:val="00661F0E"/>
    <w:rsid w:val="00662012"/>
    <w:rsid w:val="0066208F"/>
    <w:rsid w:val="0066217B"/>
    <w:rsid w:val="006622B6"/>
    <w:rsid w:val="00662543"/>
    <w:rsid w:val="0066255C"/>
    <w:rsid w:val="00662574"/>
    <w:rsid w:val="006625E0"/>
    <w:rsid w:val="006626D0"/>
    <w:rsid w:val="006626F7"/>
    <w:rsid w:val="006626FE"/>
    <w:rsid w:val="00662791"/>
    <w:rsid w:val="00662860"/>
    <w:rsid w:val="006628E9"/>
    <w:rsid w:val="006629F2"/>
    <w:rsid w:val="00662A81"/>
    <w:rsid w:val="00662C4C"/>
    <w:rsid w:val="00662C73"/>
    <w:rsid w:val="00662CB6"/>
    <w:rsid w:val="00662D95"/>
    <w:rsid w:val="00662E80"/>
    <w:rsid w:val="00662E8C"/>
    <w:rsid w:val="00662F56"/>
    <w:rsid w:val="00663003"/>
    <w:rsid w:val="006630B6"/>
    <w:rsid w:val="00663104"/>
    <w:rsid w:val="006631EA"/>
    <w:rsid w:val="006631EE"/>
    <w:rsid w:val="00663200"/>
    <w:rsid w:val="00663387"/>
    <w:rsid w:val="006633F1"/>
    <w:rsid w:val="006636B1"/>
    <w:rsid w:val="00663875"/>
    <w:rsid w:val="006638E6"/>
    <w:rsid w:val="006638EF"/>
    <w:rsid w:val="00663BC4"/>
    <w:rsid w:val="00663CBF"/>
    <w:rsid w:val="00663D5D"/>
    <w:rsid w:val="00663D60"/>
    <w:rsid w:val="00663D94"/>
    <w:rsid w:val="00663DAA"/>
    <w:rsid w:val="006641DA"/>
    <w:rsid w:val="006641F4"/>
    <w:rsid w:val="00664244"/>
    <w:rsid w:val="006644DE"/>
    <w:rsid w:val="00664647"/>
    <w:rsid w:val="0066483B"/>
    <w:rsid w:val="00664AB1"/>
    <w:rsid w:val="00664B37"/>
    <w:rsid w:val="00664D7E"/>
    <w:rsid w:val="00664E18"/>
    <w:rsid w:val="00664E8C"/>
    <w:rsid w:val="00664E95"/>
    <w:rsid w:val="00664FED"/>
    <w:rsid w:val="00665544"/>
    <w:rsid w:val="00665547"/>
    <w:rsid w:val="006657DE"/>
    <w:rsid w:val="00665A51"/>
    <w:rsid w:val="00665A94"/>
    <w:rsid w:val="00665B15"/>
    <w:rsid w:val="00665C2B"/>
    <w:rsid w:val="00665D76"/>
    <w:rsid w:val="00665F0E"/>
    <w:rsid w:val="00665F15"/>
    <w:rsid w:val="00665F7C"/>
    <w:rsid w:val="006661E7"/>
    <w:rsid w:val="00666233"/>
    <w:rsid w:val="00666355"/>
    <w:rsid w:val="00666361"/>
    <w:rsid w:val="006665C9"/>
    <w:rsid w:val="0066668F"/>
    <w:rsid w:val="00666769"/>
    <w:rsid w:val="00666797"/>
    <w:rsid w:val="0066684B"/>
    <w:rsid w:val="0066699A"/>
    <w:rsid w:val="00666B60"/>
    <w:rsid w:val="00666BDE"/>
    <w:rsid w:val="00666C38"/>
    <w:rsid w:val="00666DFC"/>
    <w:rsid w:val="00666EBB"/>
    <w:rsid w:val="0066743F"/>
    <w:rsid w:val="00667494"/>
    <w:rsid w:val="00667712"/>
    <w:rsid w:val="00667745"/>
    <w:rsid w:val="0066776C"/>
    <w:rsid w:val="0066779E"/>
    <w:rsid w:val="00667811"/>
    <w:rsid w:val="00667A5F"/>
    <w:rsid w:val="00667A80"/>
    <w:rsid w:val="00667AC9"/>
    <w:rsid w:val="00667B60"/>
    <w:rsid w:val="00667C02"/>
    <w:rsid w:val="00667C9A"/>
    <w:rsid w:val="00667D33"/>
    <w:rsid w:val="00667F6B"/>
    <w:rsid w:val="00667FAF"/>
    <w:rsid w:val="006700E6"/>
    <w:rsid w:val="006703A2"/>
    <w:rsid w:val="00670580"/>
    <w:rsid w:val="006708E3"/>
    <w:rsid w:val="00670967"/>
    <w:rsid w:val="0067096D"/>
    <w:rsid w:val="00670A60"/>
    <w:rsid w:val="00670AF4"/>
    <w:rsid w:val="00670EAE"/>
    <w:rsid w:val="00671288"/>
    <w:rsid w:val="006712B1"/>
    <w:rsid w:val="006714BC"/>
    <w:rsid w:val="006714FC"/>
    <w:rsid w:val="006715B6"/>
    <w:rsid w:val="00671903"/>
    <w:rsid w:val="006719E0"/>
    <w:rsid w:val="00671D1E"/>
    <w:rsid w:val="00671EDD"/>
    <w:rsid w:val="00672130"/>
    <w:rsid w:val="00672145"/>
    <w:rsid w:val="0067227A"/>
    <w:rsid w:val="00672339"/>
    <w:rsid w:val="0067248E"/>
    <w:rsid w:val="00672575"/>
    <w:rsid w:val="0067267B"/>
    <w:rsid w:val="0067269D"/>
    <w:rsid w:val="006726B8"/>
    <w:rsid w:val="0067274A"/>
    <w:rsid w:val="00672819"/>
    <w:rsid w:val="006728FF"/>
    <w:rsid w:val="00672988"/>
    <w:rsid w:val="00672C64"/>
    <w:rsid w:val="00672CE2"/>
    <w:rsid w:val="00672D84"/>
    <w:rsid w:val="00672DB9"/>
    <w:rsid w:val="00672F7B"/>
    <w:rsid w:val="00673006"/>
    <w:rsid w:val="0067324E"/>
    <w:rsid w:val="00673462"/>
    <w:rsid w:val="006734AB"/>
    <w:rsid w:val="006735CC"/>
    <w:rsid w:val="00673762"/>
    <w:rsid w:val="006737C3"/>
    <w:rsid w:val="00673835"/>
    <w:rsid w:val="0067397A"/>
    <w:rsid w:val="00673A89"/>
    <w:rsid w:val="00673A9E"/>
    <w:rsid w:val="00673CBE"/>
    <w:rsid w:val="00673CDB"/>
    <w:rsid w:val="00673D03"/>
    <w:rsid w:val="00673EF2"/>
    <w:rsid w:val="00673F02"/>
    <w:rsid w:val="006741B6"/>
    <w:rsid w:val="00674234"/>
    <w:rsid w:val="006747A8"/>
    <w:rsid w:val="00674932"/>
    <w:rsid w:val="00674DE3"/>
    <w:rsid w:val="00674E6A"/>
    <w:rsid w:val="00674EB7"/>
    <w:rsid w:val="00674F43"/>
    <w:rsid w:val="00674FA2"/>
    <w:rsid w:val="006750DA"/>
    <w:rsid w:val="00675355"/>
    <w:rsid w:val="0067543D"/>
    <w:rsid w:val="006754D9"/>
    <w:rsid w:val="00675504"/>
    <w:rsid w:val="006755E0"/>
    <w:rsid w:val="006755EF"/>
    <w:rsid w:val="0067571B"/>
    <w:rsid w:val="00675872"/>
    <w:rsid w:val="00675874"/>
    <w:rsid w:val="00675CF4"/>
    <w:rsid w:val="00676194"/>
    <w:rsid w:val="006761D0"/>
    <w:rsid w:val="006762FA"/>
    <w:rsid w:val="00676428"/>
    <w:rsid w:val="0067642F"/>
    <w:rsid w:val="006764F3"/>
    <w:rsid w:val="006766A7"/>
    <w:rsid w:val="0067691F"/>
    <w:rsid w:val="006769ED"/>
    <w:rsid w:val="00676A1D"/>
    <w:rsid w:val="00676A64"/>
    <w:rsid w:val="00676AF1"/>
    <w:rsid w:val="00676B22"/>
    <w:rsid w:val="00676B77"/>
    <w:rsid w:val="006770F5"/>
    <w:rsid w:val="006771DC"/>
    <w:rsid w:val="006777E3"/>
    <w:rsid w:val="00677925"/>
    <w:rsid w:val="006779BF"/>
    <w:rsid w:val="00677BAA"/>
    <w:rsid w:val="00677CB9"/>
    <w:rsid w:val="00677DA6"/>
    <w:rsid w:val="00677E14"/>
    <w:rsid w:val="00677E51"/>
    <w:rsid w:val="00677E9E"/>
    <w:rsid w:val="00677F75"/>
    <w:rsid w:val="00680491"/>
    <w:rsid w:val="00680592"/>
    <w:rsid w:val="0068085A"/>
    <w:rsid w:val="00680957"/>
    <w:rsid w:val="0068098E"/>
    <w:rsid w:val="006809BA"/>
    <w:rsid w:val="00680AB8"/>
    <w:rsid w:val="00680C00"/>
    <w:rsid w:val="00680C20"/>
    <w:rsid w:val="00680C21"/>
    <w:rsid w:val="00680C8C"/>
    <w:rsid w:val="00680F46"/>
    <w:rsid w:val="00680F54"/>
    <w:rsid w:val="00681049"/>
    <w:rsid w:val="006811C5"/>
    <w:rsid w:val="0068128C"/>
    <w:rsid w:val="006813A6"/>
    <w:rsid w:val="00681450"/>
    <w:rsid w:val="00681462"/>
    <w:rsid w:val="00681629"/>
    <w:rsid w:val="00681732"/>
    <w:rsid w:val="0068182B"/>
    <w:rsid w:val="00681AC7"/>
    <w:rsid w:val="00681C25"/>
    <w:rsid w:val="00681ED4"/>
    <w:rsid w:val="00681FDC"/>
    <w:rsid w:val="006823D1"/>
    <w:rsid w:val="0068242C"/>
    <w:rsid w:val="00682473"/>
    <w:rsid w:val="0068253B"/>
    <w:rsid w:val="0068253E"/>
    <w:rsid w:val="0068256D"/>
    <w:rsid w:val="00682683"/>
    <w:rsid w:val="006826A3"/>
    <w:rsid w:val="006826A9"/>
    <w:rsid w:val="0068276C"/>
    <w:rsid w:val="00682B53"/>
    <w:rsid w:val="00682C71"/>
    <w:rsid w:val="00682DD4"/>
    <w:rsid w:val="00682F27"/>
    <w:rsid w:val="00683259"/>
    <w:rsid w:val="006837DC"/>
    <w:rsid w:val="006839FB"/>
    <w:rsid w:val="00683A01"/>
    <w:rsid w:val="00683A4F"/>
    <w:rsid w:val="00683C22"/>
    <w:rsid w:val="00683C61"/>
    <w:rsid w:val="00683C9A"/>
    <w:rsid w:val="00683D4C"/>
    <w:rsid w:val="00683D70"/>
    <w:rsid w:val="00683EDB"/>
    <w:rsid w:val="006842CC"/>
    <w:rsid w:val="006844D8"/>
    <w:rsid w:val="00684649"/>
    <w:rsid w:val="00684720"/>
    <w:rsid w:val="006847F7"/>
    <w:rsid w:val="00684D9D"/>
    <w:rsid w:val="00684DBB"/>
    <w:rsid w:val="00685190"/>
    <w:rsid w:val="00685256"/>
    <w:rsid w:val="006859B6"/>
    <w:rsid w:val="006859DB"/>
    <w:rsid w:val="00685B16"/>
    <w:rsid w:val="00685B61"/>
    <w:rsid w:val="00685DF6"/>
    <w:rsid w:val="00685E29"/>
    <w:rsid w:val="00685FAF"/>
    <w:rsid w:val="00686303"/>
    <w:rsid w:val="00686320"/>
    <w:rsid w:val="00686383"/>
    <w:rsid w:val="00686441"/>
    <w:rsid w:val="00686558"/>
    <w:rsid w:val="0068678D"/>
    <w:rsid w:val="00686844"/>
    <w:rsid w:val="00686B3D"/>
    <w:rsid w:val="00686C13"/>
    <w:rsid w:val="00686D3F"/>
    <w:rsid w:val="00686DAD"/>
    <w:rsid w:val="00686E03"/>
    <w:rsid w:val="00686EF7"/>
    <w:rsid w:val="00686F44"/>
    <w:rsid w:val="0068720C"/>
    <w:rsid w:val="00687488"/>
    <w:rsid w:val="006875FE"/>
    <w:rsid w:val="00687863"/>
    <w:rsid w:val="0068796C"/>
    <w:rsid w:val="00687CCA"/>
    <w:rsid w:val="00687E83"/>
    <w:rsid w:val="00687FFD"/>
    <w:rsid w:val="00690278"/>
    <w:rsid w:val="00690312"/>
    <w:rsid w:val="006903DA"/>
    <w:rsid w:val="006904ED"/>
    <w:rsid w:val="006906AD"/>
    <w:rsid w:val="006908BB"/>
    <w:rsid w:val="00690CF6"/>
    <w:rsid w:val="00690DA4"/>
    <w:rsid w:val="00690E2E"/>
    <w:rsid w:val="0069124A"/>
    <w:rsid w:val="00691345"/>
    <w:rsid w:val="0069135D"/>
    <w:rsid w:val="006915D7"/>
    <w:rsid w:val="00691939"/>
    <w:rsid w:val="00691A49"/>
    <w:rsid w:val="00691CA5"/>
    <w:rsid w:val="00691DE6"/>
    <w:rsid w:val="00691E8D"/>
    <w:rsid w:val="00692268"/>
    <w:rsid w:val="00692333"/>
    <w:rsid w:val="0069272F"/>
    <w:rsid w:val="00692759"/>
    <w:rsid w:val="00692814"/>
    <w:rsid w:val="00692B44"/>
    <w:rsid w:val="00693077"/>
    <w:rsid w:val="006932AF"/>
    <w:rsid w:val="006932E7"/>
    <w:rsid w:val="00693347"/>
    <w:rsid w:val="0069334C"/>
    <w:rsid w:val="006935F3"/>
    <w:rsid w:val="006936AC"/>
    <w:rsid w:val="00693801"/>
    <w:rsid w:val="00693809"/>
    <w:rsid w:val="00693918"/>
    <w:rsid w:val="00693938"/>
    <w:rsid w:val="006939CB"/>
    <w:rsid w:val="00693A6D"/>
    <w:rsid w:val="00693AB4"/>
    <w:rsid w:val="00693CB3"/>
    <w:rsid w:val="00693CD1"/>
    <w:rsid w:val="00693DA9"/>
    <w:rsid w:val="00693E40"/>
    <w:rsid w:val="00693E8A"/>
    <w:rsid w:val="006940BA"/>
    <w:rsid w:val="00694240"/>
    <w:rsid w:val="0069432C"/>
    <w:rsid w:val="006943D1"/>
    <w:rsid w:val="0069468B"/>
    <w:rsid w:val="006947B2"/>
    <w:rsid w:val="006948EF"/>
    <w:rsid w:val="006949C1"/>
    <w:rsid w:val="00694D8E"/>
    <w:rsid w:val="00694DB3"/>
    <w:rsid w:val="00694F9F"/>
    <w:rsid w:val="0069500F"/>
    <w:rsid w:val="006953B6"/>
    <w:rsid w:val="00695443"/>
    <w:rsid w:val="006955AF"/>
    <w:rsid w:val="006956B7"/>
    <w:rsid w:val="006956CA"/>
    <w:rsid w:val="00695740"/>
    <w:rsid w:val="006957DB"/>
    <w:rsid w:val="006957FC"/>
    <w:rsid w:val="00695929"/>
    <w:rsid w:val="00695BC6"/>
    <w:rsid w:val="00695DB3"/>
    <w:rsid w:val="00695E53"/>
    <w:rsid w:val="00695ED8"/>
    <w:rsid w:val="00695F48"/>
    <w:rsid w:val="00696069"/>
    <w:rsid w:val="0069612A"/>
    <w:rsid w:val="00696361"/>
    <w:rsid w:val="00696398"/>
    <w:rsid w:val="0069640F"/>
    <w:rsid w:val="006965F8"/>
    <w:rsid w:val="006966ED"/>
    <w:rsid w:val="0069677D"/>
    <w:rsid w:val="006967DB"/>
    <w:rsid w:val="00696851"/>
    <w:rsid w:val="00696915"/>
    <w:rsid w:val="00696BE3"/>
    <w:rsid w:val="00696C9E"/>
    <w:rsid w:val="00696D63"/>
    <w:rsid w:val="00696DBB"/>
    <w:rsid w:val="006972A6"/>
    <w:rsid w:val="006976F3"/>
    <w:rsid w:val="0069790F"/>
    <w:rsid w:val="0069791A"/>
    <w:rsid w:val="0069795E"/>
    <w:rsid w:val="00697A3D"/>
    <w:rsid w:val="00697BAA"/>
    <w:rsid w:val="00697CDB"/>
    <w:rsid w:val="006A0282"/>
    <w:rsid w:val="006A02EE"/>
    <w:rsid w:val="006A032F"/>
    <w:rsid w:val="006A039A"/>
    <w:rsid w:val="006A0437"/>
    <w:rsid w:val="006A06F8"/>
    <w:rsid w:val="006A07ED"/>
    <w:rsid w:val="006A09BC"/>
    <w:rsid w:val="006A0A7D"/>
    <w:rsid w:val="006A0B66"/>
    <w:rsid w:val="006A0C36"/>
    <w:rsid w:val="006A0C67"/>
    <w:rsid w:val="006A0D48"/>
    <w:rsid w:val="006A0DD3"/>
    <w:rsid w:val="006A1094"/>
    <w:rsid w:val="006A12AA"/>
    <w:rsid w:val="006A13CA"/>
    <w:rsid w:val="006A144F"/>
    <w:rsid w:val="006A146E"/>
    <w:rsid w:val="006A1665"/>
    <w:rsid w:val="006A16B9"/>
    <w:rsid w:val="006A1833"/>
    <w:rsid w:val="006A18E6"/>
    <w:rsid w:val="006A1925"/>
    <w:rsid w:val="006A1950"/>
    <w:rsid w:val="006A1A27"/>
    <w:rsid w:val="006A1BEB"/>
    <w:rsid w:val="006A1BFA"/>
    <w:rsid w:val="006A1D1A"/>
    <w:rsid w:val="006A242A"/>
    <w:rsid w:val="006A24B0"/>
    <w:rsid w:val="006A253A"/>
    <w:rsid w:val="006A26D0"/>
    <w:rsid w:val="006A27B2"/>
    <w:rsid w:val="006A27DE"/>
    <w:rsid w:val="006A2810"/>
    <w:rsid w:val="006A2CA1"/>
    <w:rsid w:val="006A3022"/>
    <w:rsid w:val="006A30A4"/>
    <w:rsid w:val="006A320E"/>
    <w:rsid w:val="006A368F"/>
    <w:rsid w:val="006A36FA"/>
    <w:rsid w:val="006A3714"/>
    <w:rsid w:val="006A3715"/>
    <w:rsid w:val="006A3783"/>
    <w:rsid w:val="006A386F"/>
    <w:rsid w:val="006A38A5"/>
    <w:rsid w:val="006A3981"/>
    <w:rsid w:val="006A3A9B"/>
    <w:rsid w:val="006A3CB7"/>
    <w:rsid w:val="006A3E01"/>
    <w:rsid w:val="006A3E40"/>
    <w:rsid w:val="006A3E75"/>
    <w:rsid w:val="006A3EB3"/>
    <w:rsid w:val="006A3FF4"/>
    <w:rsid w:val="006A4085"/>
    <w:rsid w:val="006A41AE"/>
    <w:rsid w:val="006A422D"/>
    <w:rsid w:val="006A43C8"/>
    <w:rsid w:val="006A4644"/>
    <w:rsid w:val="006A46BE"/>
    <w:rsid w:val="006A46D6"/>
    <w:rsid w:val="006A47DC"/>
    <w:rsid w:val="006A4856"/>
    <w:rsid w:val="006A485D"/>
    <w:rsid w:val="006A4877"/>
    <w:rsid w:val="006A4BEF"/>
    <w:rsid w:val="006A4C38"/>
    <w:rsid w:val="006A4CB7"/>
    <w:rsid w:val="006A4ED9"/>
    <w:rsid w:val="006A503B"/>
    <w:rsid w:val="006A5224"/>
    <w:rsid w:val="006A5312"/>
    <w:rsid w:val="006A5350"/>
    <w:rsid w:val="006A5356"/>
    <w:rsid w:val="006A53D3"/>
    <w:rsid w:val="006A5474"/>
    <w:rsid w:val="006A54AE"/>
    <w:rsid w:val="006A5559"/>
    <w:rsid w:val="006A564B"/>
    <w:rsid w:val="006A577E"/>
    <w:rsid w:val="006A57FD"/>
    <w:rsid w:val="006A5A71"/>
    <w:rsid w:val="006A5AC5"/>
    <w:rsid w:val="006A5B39"/>
    <w:rsid w:val="006A5CF1"/>
    <w:rsid w:val="006A5D1B"/>
    <w:rsid w:val="006A5DAC"/>
    <w:rsid w:val="006A5DE8"/>
    <w:rsid w:val="006A5F8D"/>
    <w:rsid w:val="006A604C"/>
    <w:rsid w:val="006A6362"/>
    <w:rsid w:val="006A64BE"/>
    <w:rsid w:val="006A65C0"/>
    <w:rsid w:val="006A65E3"/>
    <w:rsid w:val="006A6642"/>
    <w:rsid w:val="006A6679"/>
    <w:rsid w:val="006A6794"/>
    <w:rsid w:val="006A679D"/>
    <w:rsid w:val="006A6891"/>
    <w:rsid w:val="006A6972"/>
    <w:rsid w:val="006A6B88"/>
    <w:rsid w:val="006A6BC7"/>
    <w:rsid w:val="006A6D0A"/>
    <w:rsid w:val="006A6D80"/>
    <w:rsid w:val="006A6DF3"/>
    <w:rsid w:val="006A6EA8"/>
    <w:rsid w:val="006A6F05"/>
    <w:rsid w:val="006A6FD7"/>
    <w:rsid w:val="006A70E8"/>
    <w:rsid w:val="006A719F"/>
    <w:rsid w:val="006A7370"/>
    <w:rsid w:val="006A73A0"/>
    <w:rsid w:val="006A7634"/>
    <w:rsid w:val="006A772F"/>
    <w:rsid w:val="006A77BD"/>
    <w:rsid w:val="006A781C"/>
    <w:rsid w:val="006A7845"/>
    <w:rsid w:val="006A78AA"/>
    <w:rsid w:val="006A7B6B"/>
    <w:rsid w:val="006A7C7A"/>
    <w:rsid w:val="006A7F71"/>
    <w:rsid w:val="006B05B5"/>
    <w:rsid w:val="006B06B7"/>
    <w:rsid w:val="006B0723"/>
    <w:rsid w:val="006B084B"/>
    <w:rsid w:val="006B0A2D"/>
    <w:rsid w:val="006B0D6A"/>
    <w:rsid w:val="006B0EA3"/>
    <w:rsid w:val="006B0F33"/>
    <w:rsid w:val="006B10CA"/>
    <w:rsid w:val="006B11FA"/>
    <w:rsid w:val="006B1346"/>
    <w:rsid w:val="006B1545"/>
    <w:rsid w:val="006B1693"/>
    <w:rsid w:val="006B17F9"/>
    <w:rsid w:val="006B1835"/>
    <w:rsid w:val="006B18B9"/>
    <w:rsid w:val="006B19AE"/>
    <w:rsid w:val="006B1A1C"/>
    <w:rsid w:val="006B1BB4"/>
    <w:rsid w:val="006B1E08"/>
    <w:rsid w:val="006B1F1C"/>
    <w:rsid w:val="006B20C5"/>
    <w:rsid w:val="006B2109"/>
    <w:rsid w:val="006B219E"/>
    <w:rsid w:val="006B2203"/>
    <w:rsid w:val="006B221A"/>
    <w:rsid w:val="006B23B9"/>
    <w:rsid w:val="006B2413"/>
    <w:rsid w:val="006B2561"/>
    <w:rsid w:val="006B2590"/>
    <w:rsid w:val="006B2DA7"/>
    <w:rsid w:val="006B2DB3"/>
    <w:rsid w:val="006B2F4D"/>
    <w:rsid w:val="006B2FA4"/>
    <w:rsid w:val="006B301B"/>
    <w:rsid w:val="006B306B"/>
    <w:rsid w:val="006B312A"/>
    <w:rsid w:val="006B3167"/>
    <w:rsid w:val="006B31F0"/>
    <w:rsid w:val="006B327A"/>
    <w:rsid w:val="006B3377"/>
    <w:rsid w:val="006B344F"/>
    <w:rsid w:val="006B3541"/>
    <w:rsid w:val="006B355A"/>
    <w:rsid w:val="006B3682"/>
    <w:rsid w:val="006B3742"/>
    <w:rsid w:val="006B38CA"/>
    <w:rsid w:val="006B3974"/>
    <w:rsid w:val="006B3B59"/>
    <w:rsid w:val="006B3DF7"/>
    <w:rsid w:val="006B3E9B"/>
    <w:rsid w:val="006B4076"/>
    <w:rsid w:val="006B4289"/>
    <w:rsid w:val="006B42B9"/>
    <w:rsid w:val="006B4419"/>
    <w:rsid w:val="006B44D7"/>
    <w:rsid w:val="006B455B"/>
    <w:rsid w:val="006B45F4"/>
    <w:rsid w:val="006B46B4"/>
    <w:rsid w:val="006B47BA"/>
    <w:rsid w:val="006B48CB"/>
    <w:rsid w:val="006B4974"/>
    <w:rsid w:val="006B4C39"/>
    <w:rsid w:val="006B4CF7"/>
    <w:rsid w:val="006B4E82"/>
    <w:rsid w:val="006B4FE5"/>
    <w:rsid w:val="006B506C"/>
    <w:rsid w:val="006B50C7"/>
    <w:rsid w:val="006B564D"/>
    <w:rsid w:val="006B5766"/>
    <w:rsid w:val="006B58F1"/>
    <w:rsid w:val="006B5A03"/>
    <w:rsid w:val="006B5C22"/>
    <w:rsid w:val="006B5C6C"/>
    <w:rsid w:val="006B5C84"/>
    <w:rsid w:val="006B5F34"/>
    <w:rsid w:val="006B5FF0"/>
    <w:rsid w:val="006B6135"/>
    <w:rsid w:val="006B62E4"/>
    <w:rsid w:val="006B6555"/>
    <w:rsid w:val="006B658A"/>
    <w:rsid w:val="006B6882"/>
    <w:rsid w:val="006B6899"/>
    <w:rsid w:val="006B6AAA"/>
    <w:rsid w:val="006B6CC6"/>
    <w:rsid w:val="006B6D17"/>
    <w:rsid w:val="006B6E8C"/>
    <w:rsid w:val="006B6EA9"/>
    <w:rsid w:val="006B6EE6"/>
    <w:rsid w:val="006B70AA"/>
    <w:rsid w:val="006B71AC"/>
    <w:rsid w:val="006B721F"/>
    <w:rsid w:val="006B7257"/>
    <w:rsid w:val="006B72BC"/>
    <w:rsid w:val="006B73A3"/>
    <w:rsid w:val="006B7407"/>
    <w:rsid w:val="006B7553"/>
    <w:rsid w:val="006B76F4"/>
    <w:rsid w:val="006B77D6"/>
    <w:rsid w:val="006B7A3F"/>
    <w:rsid w:val="006B7B63"/>
    <w:rsid w:val="006B7B89"/>
    <w:rsid w:val="006B7CD9"/>
    <w:rsid w:val="006B7D7E"/>
    <w:rsid w:val="006B7DB3"/>
    <w:rsid w:val="006B7EC5"/>
    <w:rsid w:val="006B7F60"/>
    <w:rsid w:val="006B7F61"/>
    <w:rsid w:val="006B7FD5"/>
    <w:rsid w:val="006C033A"/>
    <w:rsid w:val="006C03B7"/>
    <w:rsid w:val="006C069A"/>
    <w:rsid w:val="006C0902"/>
    <w:rsid w:val="006C0A53"/>
    <w:rsid w:val="006C0C80"/>
    <w:rsid w:val="006C0D28"/>
    <w:rsid w:val="006C0DE6"/>
    <w:rsid w:val="006C0FDC"/>
    <w:rsid w:val="006C10EE"/>
    <w:rsid w:val="006C10F6"/>
    <w:rsid w:val="006C1151"/>
    <w:rsid w:val="006C1305"/>
    <w:rsid w:val="006C13C5"/>
    <w:rsid w:val="006C13F0"/>
    <w:rsid w:val="006C1445"/>
    <w:rsid w:val="006C1592"/>
    <w:rsid w:val="006C197B"/>
    <w:rsid w:val="006C19D8"/>
    <w:rsid w:val="006C1D90"/>
    <w:rsid w:val="006C1EA4"/>
    <w:rsid w:val="006C1F0A"/>
    <w:rsid w:val="006C2363"/>
    <w:rsid w:val="006C2468"/>
    <w:rsid w:val="006C246B"/>
    <w:rsid w:val="006C2891"/>
    <w:rsid w:val="006C2A45"/>
    <w:rsid w:val="006C2AB6"/>
    <w:rsid w:val="006C2AED"/>
    <w:rsid w:val="006C2AFE"/>
    <w:rsid w:val="006C2BD1"/>
    <w:rsid w:val="006C2C1E"/>
    <w:rsid w:val="006C2C65"/>
    <w:rsid w:val="006C2D47"/>
    <w:rsid w:val="006C2D9E"/>
    <w:rsid w:val="006C2DB4"/>
    <w:rsid w:val="006C2F27"/>
    <w:rsid w:val="006C30C6"/>
    <w:rsid w:val="006C33FF"/>
    <w:rsid w:val="006C346F"/>
    <w:rsid w:val="006C367C"/>
    <w:rsid w:val="006C3820"/>
    <w:rsid w:val="006C391B"/>
    <w:rsid w:val="006C3A05"/>
    <w:rsid w:val="006C3AB0"/>
    <w:rsid w:val="006C3B72"/>
    <w:rsid w:val="006C3E7C"/>
    <w:rsid w:val="006C3F68"/>
    <w:rsid w:val="006C3FF5"/>
    <w:rsid w:val="006C40B9"/>
    <w:rsid w:val="006C41BD"/>
    <w:rsid w:val="006C42DE"/>
    <w:rsid w:val="006C4500"/>
    <w:rsid w:val="006C4550"/>
    <w:rsid w:val="006C4563"/>
    <w:rsid w:val="006C45AF"/>
    <w:rsid w:val="006C466D"/>
    <w:rsid w:val="006C473D"/>
    <w:rsid w:val="006C4831"/>
    <w:rsid w:val="006C48B7"/>
    <w:rsid w:val="006C4AE8"/>
    <w:rsid w:val="006C4B48"/>
    <w:rsid w:val="006C4D49"/>
    <w:rsid w:val="006C4E88"/>
    <w:rsid w:val="006C4E9C"/>
    <w:rsid w:val="006C4FC1"/>
    <w:rsid w:val="006C51A5"/>
    <w:rsid w:val="006C529D"/>
    <w:rsid w:val="006C54EF"/>
    <w:rsid w:val="006C5792"/>
    <w:rsid w:val="006C5924"/>
    <w:rsid w:val="006C5980"/>
    <w:rsid w:val="006C5A90"/>
    <w:rsid w:val="006C5B2E"/>
    <w:rsid w:val="006C5BB9"/>
    <w:rsid w:val="006C5D6D"/>
    <w:rsid w:val="006C5DB2"/>
    <w:rsid w:val="006C5DE8"/>
    <w:rsid w:val="006C61BF"/>
    <w:rsid w:val="006C61C1"/>
    <w:rsid w:val="006C657B"/>
    <w:rsid w:val="006C65D3"/>
    <w:rsid w:val="006C6798"/>
    <w:rsid w:val="006C6866"/>
    <w:rsid w:val="006C6A62"/>
    <w:rsid w:val="006C6A6D"/>
    <w:rsid w:val="006C6A75"/>
    <w:rsid w:val="006C6BC6"/>
    <w:rsid w:val="006C6C69"/>
    <w:rsid w:val="006C6DF7"/>
    <w:rsid w:val="006C6F32"/>
    <w:rsid w:val="006C6F81"/>
    <w:rsid w:val="006C6F8B"/>
    <w:rsid w:val="006C7050"/>
    <w:rsid w:val="006C7278"/>
    <w:rsid w:val="006C74C8"/>
    <w:rsid w:val="006C7565"/>
    <w:rsid w:val="006C7568"/>
    <w:rsid w:val="006C763B"/>
    <w:rsid w:val="006C76C5"/>
    <w:rsid w:val="006C791D"/>
    <w:rsid w:val="006C7954"/>
    <w:rsid w:val="006C799B"/>
    <w:rsid w:val="006C7A04"/>
    <w:rsid w:val="006D0006"/>
    <w:rsid w:val="006D0040"/>
    <w:rsid w:val="006D01A1"/>
    <w:rsid w:val="006D01F8"/>
    <w:rsid w:val="006D0230"/>
    <w:rsid w:val="006D0319"/>
    <w:rsid w:val="006D0535"/>
    <w:rsid w:val="006D05D9"/>
    <w:rsid w:val="006D0679"/>
    <w:rsid w:val="006D0826"/>
    <w:rsid w:val="006D0981"/>
    <w:rsid w:val="006D0B42"/>
    <w:rsid w:val="006D0C12"/>
    <w:rsid w:val="006D0C62"/>
    <w:rsid w:val="006D0CAC"/>
    <w:rsid w:val="006D0D41"/>
    <w:rsid w:val="006D0DA8"/>
    <w:rsid w:val="006D0DE5"/>
    <w:rsid w:val="006D0E6B"/>
    <w:rsid w:val="006D0EAC"/>
    <w:rsid w:val="006D1117"/>
    <w:rsid w:val="006D11A8"/>
    <w:rsid w:val="006D14D6"/>
    <w:rsid w:val="006D156C"/>
    <w:rsid w:val="006D1790"/>
    <w:rsid w:val="006D18E2"/>
    <w:rsid w:val="006D19B7"/>
    <w:rsid w:val="006D1CE0"/>
    <w:rsid w:val="006D1E79"/>
    <w:rsid w:val="006D1E84"/>
    <w:rsid w:val="006D1F30"/>
    <w:rsid w:val="006D20AF"/>
    <w:rsid w:val="006D2110"/>
    <w:rsid w:val="006D2146"/>
    <w:rsid w:val="006D218E"/>
    <w:rsid w:val="006D21D1"/>
    <w:rsid w:val="006D2276"/>
    <w:rsid w:val="006D2318"/>
    <w:rsid w:val="006D2322"/>
    <w:rsid w:val="006D2330"/>
    <w:rsid w:val="006D251E"/>
    <w:rsid w:val="006D25A6"/>
    <w:rsid w:val="006D2686"/>
    <w:rsid w:val="006D2717"/>
    <w:rsid w:val="006D28B1"/>
    <w:rsid w:val="006D29F3"/>
    <w:rsid w:val="006D2B99"/>
    <w:rsid w:val="006D2E0A"/>
    <w:rsid w:val="006D310B"/>
    <w:rsid w:val="006D313A"/>
    <w:rsid w:val="006D3222"/>
    <w:rsid w:val="006D3229"/>
    <w:rsid w:val="006D3313"/>
    <w:rsid w:val="006D3391"/>
    <w:rsid w:val="006D34E6"/>
    <w:rsid w:val="006D3511"/>
    <w:rsid w:val="006D36CA"/>
    <w:rsid w:val="006D3850"/>
    <w:rsid w:val="006D38F7"/>
    <w:rsid w:val="006D3B2E"/>
    <w:rsid w:val="006D3BDD"/>
    <w:rsid w:val="006D3C11"/>
    <w:rsid w:val="006D3D57"/>
    <w:rsid w:val="006D3E0D"/>
    <w:rsid w:val="006D40D2"/>
    <w:rsid w:val="006D452A"/>
    <w:rsid w:val="006D454C"/>
    <w:rsid w:val="006D4616"/>
    <w:rsid w:val="006D4669"/>
    <w:rsid w:val="006D4845"/>
    <w:rsid w:val="006D4F64"/>
    <w:rsid w:val="006D4FB6"/>
    <w:rsid w:val="006D50C0"/>
    <w:rsid w:val="006D50E0"/>
    <w:rsid w:val="006D516E"/>
    <w:rsid w:val="006D539E"/>
    <w:rsid w:val="006D5648"/>
    <w:rsid w:val="006D58C7"/>
    <w:rsid w:val="006D58D6"/>
    <w:rsid w:val="006D5D22"/>
    <w:rsid w:val="006D5DF5"/>
    <w:rsid w:val="006D5EB7"/>
    <w:rsid w:val="006D5EC1"/>
    <w:rsid w:val="006D5FA2"/>
    <w:rsid w:val="006D5FBE"/>
    <w:rsid w:val="006D5FDE"/>
    <w:rsid w:val="006D632E"/>
    <w:rsid w:val="006D63D1"/>
    <w:rsid w:val="006D652D"/>
    <w:rsid w:val="006D66F7"/>
    <w:rsid w:val="006D687C"/>
    <w:rsid w:val="006D6A67"/>
    <w:rsid w:val="006D6C9B"/>
    <w:rsid w:val="006D6C9C"/>
    <w:rsid w:val="006D6E99"/>
    <w:rsid w:val="006D6F47"/>
    <w:rsid w:val="006D72CF"/>
    <w:rsid w:val="006D7302"/>
    <w:rsid w:val="006D75E0"/>
    <w:rsid w:val="006D777D"/>
    <w:rsid w:val="006D77C3"/>
    <w:rsid w:val="006D7A10"/>
    <w:rsid w:val="006D7A33"/>
    <w:rsid w:val="006D7DE0"/>
    <w:rsid w:val="006D7E0F"/>
    <w:rsid w:val="006D7ECA"/>
    <w:rsid w:val="006E02D3"/>
    <w:rsid w:val="006E03F9"/>
    <w:rsid w:val="006E04EB"/>
    <w:rsid w:val="006E05E1"/>
    <w:rsid w:val="006E06E3"/>
    <w:rsid w:val="006E0852"/>
    <w:rsid w:val="006E094A"/>
    <w:rsid w:val="006E09AB"/>
    <w:rsid w:val="006E0A55"/>
    <w:rsid w:val="006E12B1"/>
    <w:rsid w:val="006E13D1"/>
    <w:rsid w:val="006E141A"/>
    <w:rsid w:val="006E14CA"/>
    <w:rsid w:val="006E14ED"/>
    <w:rsid w:val="006E1610"/>
    <w:rsid w:val="006E168B"/>
    <w:rsid w:val="006E16B6"/>
    <w:rsid w:val="006E1BD4"/>
    <w:rsid w:val="006E1C96"/>
    <w:rsid w:val="006E1F34"/>
    <w:rsid w:val="006E1F47"/>
    <w:rsid w:val="006E206C"/>
    <w:rsid w:val="006E20C1"/>
    <w:rsid w:val="006E2172"/>
    <w:rsid w:val="006E2182"/>
    <w:rsid w:val="006E21A8"/>
    <w:rsid w:val="006E232C"/>
    <w:rsid w:val="006E23D1"/>
    <w:rsid w:val="006E245E"/>
    <w:rsid w:val="006E251E"/>
    <w:rsid w:val="006E2535"/>
    <w:rsid w:val="006E264E"/>
    <w:rsid w:val="006E264F"/>
    <w:rsid w:val="006E2916"/>
    <w:rsid w:val="006E2A49"/>
    <w:rsid w:val="006E2B21"/>
    <w:rsid w:val="006E2BFF"/>
    <w:rsid w:val="006E308B"/>
    <w:rsid w:val="006E317E"/>
    <w:rsid w:val="006E31B7"/>
    <w:rsid w:val="006E33FA"/>
    <w:rsid w:val="006E366B"/>
    <w:rsid w:val="006E369F"/>
    <w:rsid w:val="006E3B26"/>
    <w:rsid w:val="006E3B48"/>
    <w:rsid w:val="006E3BBE"/>
    <w:rsid w:val="006E3D2C"/>
    <w:rsid w:val="006E3D37"/>
    <w:rsid w:val="006E3E14"/>
    <w:rsid w:val="006E3FD7"/>
    <w:rsid w:val="006E43F7"/>
    <w:rsid w:val="006E456F"/>
    <w:rsid w:val="006E49CA"/>
    <w:rsid w:val="006E4BEA"/>
    <w:rsid w:val="006E4D0C"/>
    <w:rsid w:val="006E4D1B"/>
    <w:rsid w:val="006E4D40"/>
    <w:rsid w:val="006E4DB7"/>
    <w:rsid w:val="006E4DEF"/>
    <w:rsid w:val="006E4DFC"/>
    <w:rsid w:val="006E528F"/>
    <w:rsid w:val="006E5443"/>
    <w:rsid w:val="006E55DE"/>
    <w:rsid w:val="006E5B78"/>
    <w:rsid w:val="006E5D10"/>
    <w:rsid w:val="006E5D4D"/>
    <w:rsid w:val="006E5EB6"/>
    <w:rsid w:val="006E5EE7"/>
    <w:rsid w:val="006E5F63"/>
    <w:rsid w:val="006E5F91"/>
    <w:rsid w:val="006E603C"/>
    <w:rsid w:val="006E6154"/>
    <w:rsid w:val="006E6396"/>
    <w:rsid w:val="006E63AB"/>
    <w:rsid w:val="006E63EF"/>
    <w:rsid w:val="006E671D"/>
    <w:rsid w:val="006E67BA"/>
    <w:rsid w:val="006E699D"/>
    <w:rsid w:val="006E6A8B"/>
    <w:rsid w:val="006E6AAD"/>
    <w:rsid w:val="006E6ABB"/>
    <w:rsid w:val="006E6AC1"/>
    <w:rsid w:val="006E6BA3"/>
    <w:rsid w:val="006E6C02"/>
    <w:rsid w:val="006E6C7E"/>
    <w:rsid w:val="006E6D52"/>
    <w:rsid w:val="006E6D75"/>
    <w:rsid w:val="006E703A"/>
    <w:rsid w:val="006E7346"/>
    <w:rsid w:val="006E7348"/>
    <w:rsid w:val="006E760E"/>
    <w:rsid w:val="006E7678"/>
    <w:rsid w:val="006E77E3"/>
    <w:rsid w:val="006E7869"/>
    <w:rsid w:val="006E78CA"/>
    <w:rsid w:val="006E7A72"/>
    <w:rsid w:val="006E7AF0"/>
    <w:rsid w:val="006E7B22"/>
    <w:rsid w:val="006E7B90"/>
    <w:rsid w:val="006E7BAA"/>
    <w:rsid w:val="006E7C00"/>
    <w:rsid w:val="006E7EA3"/>
    <w:rsid w:val="006E7F2A"/>
    <w:rsid w:val="006F0017"/>
    <w:rsid w:val="006F034C"/>
    <w:rsid w:val="006F03B0"/>
    <w:rsid w:val="006F05A9"/>
    <w:rsid w:val="006F0656"/>
    <w:rsid w:val="006F0763"/>
    <w:rsid w:val="006F07CB"/>
    <w:rsid w:val="006F09F7"/>
    <w:rsid w:val="006F0BBD"/>
    <w:rsid w:val="006F0CD7"/>
    <w:rsid w:val="006F0CDA"/>
    <w:rsid w:val="006F0DA6"/>
    <w:rsid w:val="006F0E17"/>
    <w:rsid w:val="006F0F9A"/>
    <w:rsid w:val="006F1116"/>
    <w:rsid w:val="006F115F"/>
    <w:rsid w:val="006F129C"/>
    <w:rsid w:val="006F12ED"/>
    <w:rsid w:val="006F1450"/>
    <w:rsid w:val="006F1500"/>
    <w:rsid w:val="006F1864"/>
    <w:rsid w:val="006F1B7B"/>
    <w:rsid w:val="006F1FCC"/>
    <w:rsid w:val="006F2101"/>
    <w:rsid w:val="006F21CD"/>
    <w:rsid w:val="006F2635"/>
    <w:rsid w:val="006F2654"/>
    <w:rsid w:val="006F27A1"/>
    <w:rsid w:val="006F2BFE"/>
    <w:rsid w:val="006F2CF7"/>
    <w:rsid w:val="006F2E7A"/>
    <w:rsid w:val="006F3063"/>
    <w:rsid w:val="006F30EF"/>
    <w:rsid w:val="006F3196"/>
    <w:rsid w:val="006F3217"/>
    <w:rsid w:val="006F342E"/>
    <w:rsid w:val="006F35DE"/>
    <w:rsid w:val="006F36F8"/>
    <w:rsid w:val="006F3B06"/>
    <w:rsid w:val="006F3B48"/>
    <w:rsid w:val="006F3C54"/>
    <w:rsid w:val="006F3D53"/>
    <w:rsid w:val="006F3DBB"/>
    <w:rsid w:val="006F3EB7"/>
    <w:rsid w:val="006F3EF1"/>
    <w:rsid w:val="006F3F29"/>
    <w:rsid w:val="006F4074"/>
    <w:rsid w:val="006F4095"/>
    <w:rsid w:val="006F418C"/>
    <w:rsid w:val="006F4260"/>
    <w:rsid w:val="006F4291"/>
    <w:rsid w:val="006F4780"/>
    <w:rsid w:val="006F4837"/>
    <w:rsid w:val="006F4838"/>
    <w:rsid w:val="006F488A"/>
    <w:rsid w:val="006F4AC7"/>
    <w:rsid w:val="006F4B66"/>
    <w:rsid w:val="006F4BA7"/>
    <w:rsid w:val="006F4C4E"/>
    <w:rsid w:val="006F4DF7"/>
    <w:rsid w:val="006F505B"/>
    <w:rsid w:val="006F5165"/>
    <w:rsid w:val="006F5385"/>
    <w:rsid w:val="006F5492"/>
    <w:rsid w:val="006F55C9"/>
    <w:rsid w:val="006F57B5"/>
    <w:rsid w:val="006F594B"/>
    <w:rsid w:val="006F59D9"/>
    <w:rsid w:val="006F5DC4"/>
    <w:rsid w:val="006F5DEB"/>
    <w:rsid w:val="006F5E64"/>
    <w:rsid w:val="006F606D"/>
    <w:rsid w:val="006F60DE"/>
    <w:rsid w:val="006F6538"/>
    <w:rsid w:val="006F65FB"/>
    <w:rsid w:val="006F66D0"/>
    <w:rsid w:val="006F67BE"/>
    <w:rsid w:val="006F683D"/>
    <w:rsid w:val="006F683F"/>
    <w:rsid w:val="006F6D03"/>
    <w:rsid w:val="006F6D08"/>
    <w:rsid w:val="006F6D4B"/>
    <w:rsid w:val="006F7017"/>
    <w:rsid w:val="006F70C2"/>
    <w:rsid w:val="006F74C5"/>
    <w:rsid w:val="006F7730"/>
    <w:rsid w:val="006F77BC"/>
    <w:rsid w:val="006F7914"/>
    <w:rsid w:val="006F7996"/>
    <w:rsid w:val="006F7A01"/>
    <w:rsid w:val="006F7C0B"/>
    <w:rsid w:val="006F7C7C"/>
    <w:rsid w:val="006F7D98"/>
    <w:rsid w:val="006F7E46"/>
    <w:rsid w:val="006F7E5E"/>
    <w:rsid w:val="007005D5"/>
    <w:rsid w:val="00700774"/>
    <w:rsid w:val="007008A9"/>
    <w:rsid w:val="00700AB4"/>
    <w:rsid w:val="00700BD4"/>
    <w:rsid w:val="00700CED"/>
    <w:rsid w:val="00700DEC"/>
    <w:rsid w:val="00700EE3"/>
    <w:rsid w:val="00700F10"/>
    <w:rsid w:val="00700FCA"/>
    <w:rsid w:val="007010DB"/>
    <w:rsid w:val="007013F4"/>
    <w:rsid w:val="007014FC"/>
    <w:rsid w:val="007015C6"/>
    <w:rsid w:val="00701645"/>
    <w:rsid w:val="0070173D"/>
    <w:rsid w:val="00701BBC"/>
    <w:rsid w:val="00701FB7"/>
    <w:rsid w:val="0070200D"/>
    <w:rsid w:val="0070205F"/>
    <w:rsid w:val="007020BC"/>
    <w:rsid w:val="00702154"/>
    <w:rsid w:val="007023D5"/>
    <w:rsid w:val="00702425"/>
    <w:rsid w:val="00702519"/>
    <w:rsid w:val="00702724"/>
    <w:rsid w:val="00702A0E"/>
    <w:rsid w:val="00702A55"/>
    <w:rsid w:val="00702CC7"/>
    <w:rsid w:val="00702D30"/>
    <w:rsid w:val="00702D5A"/>
    <w:rsid w:val="00702E31"/>
    <w:rsid w:val="00702EF7"/>
    <w:rsid w:val="00702F62"/>
    <w:rsid w:val="0070317F"/>
    <w:rsid w:val="007033C6"/>
    <w:rsid w:val="0070351B"/>
    <w:rsid w:val="00703571"/>
    <w:rsid w:val="0070358A"/>
    <w:rsid w:val="007035D1"/>
    <w:rsid w:val="007036CE"/>
    <w:rsid w:val="00703786"/>
    <w:rsid w:val="00703799"/>
    <w:rsid w:val="00703982"/>
    <w:rsid w:val="00703989"/>
    <w:rsid w:val="00703ACA"/>
    <w:rsid w:val="00703AEA"/>
    <w:rsid w:val="00703BA5"/>
    <w:rsid w:val="00703BAE"/>
    <w:rsid w:val="007040C2"/>
    <w:rsid w:val="00704115"/>
    <w:rsid w:val="007042E9"/>
    <w:rsid w:val="0070445D"/>
    <w:rsid w:val="00704495"/>
    <w:rsid w:val="007047B8"/>
    <w:rsid w:val="00704983"/>
    <w:rsid w:val="00704A26"/>
    <w:rsid w:val="00704ACE"/>
    <w:rsid w:val="00704B22"/>
    <w:rsid w:val="00704C1A"/>
    <w:rsid w:val="00704F10"/>
    <w:rsid w:val="00705155"/>
    <w:rsid w:val="007051D2"/>
    <w:rsid w:val="0070532B"/>
    <w:rsid w:val="00705390"/>
    <w:rsid w:val="007053C9"/>
    <w:rsid w:val="007053CF"/>
    <w:rsid w:val="0070546B"/>
    <w:rsid w:val="0070553C"/>
    <w:rsid w:val="0070576C"/>
    <w:rsid w:val="007057F5"/>
    <w:rsid w:val="00705A41"/>
    <w:rsid w:val="00705BE7"/>
    <w:rsid w:val="00705DCD"/>
    <w:rsid w:val="00705E1F"/>
    <w:rsid w:val="00706110"/>
    <w:rsid w:val="0070629F"/>
    <w:rsid w:val="0070631F"/>
    <w:rsid w:val="007064C9"/>
    <w:rsid w:val="007065AF"/>
    <w:rsid w:val="007066A1"/>
    <w:rsid w:val="00706747"/>
    <w:rsid w:val="007067F0"/>
    <w:rsid w:val="00706AD6"/>
    <w:rsid w:val="00706AE7"/>
    <w:rsid w:val="00706B4A"/>
    <w:rsid w:val="00706D23"/>
    <w:rsid w:val="00707166"/>
    <w:rsid w:val="00707196"/>
    <w:rsid w:val="007076DD"/>
    <w:rsid w:val="00707759"/>
    <w:rsid w:val="00707963"/>
    <w:rsid w:val="00707AEA"/>
    <w:rsid w:val="00707CE4"/>
    <w:rsid w:val="00707F83"/>
    <w:rsid w:val="00710019"/>
    <w:rsid w:val="00710257"/>
    <w:rsid w:val="007102C8"/>
    <w:rsid w:val="00710318"/>
    <w:rsid w:val="0071042E"/>
    <w:rsid w:val="00710446"/>
    <w:rsid w:val="00710530"/>
    <w:rsid w:val="00710627"/>
    <w:rsid w:val="0071072B"/>
    <w:rsid w:val="00710752"/>
    <w:rsid w:val="007108D3"/>
    <w:rsid w:val="00710A16"/>
    <w:rsid w:val="00710A4D"/>
    <w:rsid w:val="00710C88"/>
    <w:rsid w:val="00710F11"/>
    <w:rsid w:val="00710FDD"/>
    <w:rsid w:val="0071110B"/>
    <w:rsid w:val="0071118B"/>
    <w:rsid w:val="007112E3"/>
    <w:rsid w:val="00711397"/>
    <w:rsid w:val="0071148F"/>
    <w:rsid w:val="00711579"/>
    <w:rsid w:val="007117A4"/>
    <w:rsid w:val="00711B76"/>
    <w:rsid w:val="00711B9E"/>
    <w:rsid w:val="00711C66"/>
    <w:rsid w:val="00711D96"/>
    <w:rsid w:val="00711DEE"/>
    <w:rsid w:val="00711E13"/>
    <w:rsid w:val="00712337"/>
    <w:rsid w:val="00712449"/>
    <w:rsid w:val="007124FD"/>
    <w:rsid w:val="0071291F"/>
    <w:rsid w:val="00712B13"/>
    <w:rsid w:val="00712B16"/>
    <w:rsid w:val="00712B67"/>
    <w:rsid w:val="00712E7B"/>
    <w:rsid w:val="00712EDA"/>
    <w:rsid w:val="00712F2F"/>
    <w:rsid w:val="007131B3"/>
    <w:rsid w:val="007131D1"/>
    <w:rsid w:val="007135EE"/>
    <w:rsid w:val="007136D0"/>
    <w:rsid w:val="00713706"/>
    <w:rsid w:val="00713B9C"/>
    <w:rsid w:val="00713D73"/>
    <w:rsid w:val="00713E4B"/>
    <w:rsid w:val="00713F51"/>
    <w:rsid w:val="0071421D"/>
    <w:rsid w:val="0071449B"/>
    <w:rsid w:val="00714768"/>
    <w:rsid w:val="00714805"/>
    <w:rsid w:val="00714958"/>
    <w:rsid w:val="00714BC2"/>
    <w:rsid w:val="00714D0B"/>
    <w:rsid w:val="00714DA4"/>
    <w:rsid w:val="00715143"/>
    <w:rsid w:val="00715334"/>
    <w:rsid w:val="007155A9"/>
    <w:rsid w:val="00715849"/>
    <w:rsid w:val="007158E1"/>
    <w:rsid w:val="007159A6"/>
    <w:rsid w:val="00715A2E"/>
    <w:rsid w:val="00715C5B"/>
    <w:rsid w:val="00715CB9"/>
    <w:rsid w:val="00715DE8"/>
    <w:rsid w:val="00715EE8"/>
    <w:rsid w:val="00715F01"/>
    <w:rsid w:val="00715F59"/>
    <w:rsid w:val="00715FEE"/>
    <w:rsid w:val="007160BD"/>
    <w:rsid w:val="007160FE"/>
    <w:rsid w:val="00716156"/>
    <w:rsid w:val="00716344"/>
    <w:rsid w:val="007163C8"/>
    <w:rsid w:val="00716AA6"/>
    <w:rsid w:val="00716AC5"/>
    <w:rsid w:val="00716CB0"/>
    <w:rsid w:val="00716D74"/>
    <w:rsid w:val="00716EF6"/>
    <w:rsid w:val="00716FC4"/>
    <w:rsid w:val="0071705B"/>
    <w:rsid w:val="00717251"/>
    <w:rsid w:val="007172A8"/>
    <w:rsid w:val="00717463"/>
    <w:rsid w:val="0071761B"/>
    <w:rsid w:val="00717659"/>
    <w:rsid w:val="007176B1"/>
    <w:rsid w:val="00717B06"/>
    <w:rsid w:val="00717C14"/>
    <w:rsid w:val="00717E1E"/>
    <w:rsid w:val="00717E2B"/>
    <w:rsid w:val="0072000C"/>
    <w:rsid w:val="007202A5"/>
    <w:rsid w:val="00720505"/>
    <w:rsid w:val="007205F2"/>
    <w:rsid w:val="007206CE"/>
    <w:rsid w:val="007207D0"/>
    <w:rsid w:val="007207F2"/>
    <w:rsid w:val="00720D84"/>
    <w:rsid w:val="00720E13"/>
    <w:rsid w:val="00720E43"/>
    <w:rsid w:val="00721110"/>
    <w:rsid w:val="00721117"/>
    <w:rsid w:val="0072111E"/>
    <w:rsid w:val="0072119C"/>
    <w:rsid w:val="00721249"/>
    <w:rsid w:val="0072169A"/>
    <w:rsid w:val="0072173C"/>
    <w:rsid w:val="00721743"/>
    <w:rsid w:val="007217AC"/>
    <w:rsid w:val="007217C9"/>
    <w:rsid w:val="00721B38"/>
    <w:rsid w:val="00721B69"/>
    <w:rsid w:val="00721BB7"/>
    <w:rsid w:val="00721D45"/>
    <w:rsid w:val="00722026"/>
    <w:rsid w:val="007221B8"/>
    <w:rsid w:val="007222A7"/>
    <w:rsid w:val="00722515"/>
    <w:rsid w:val="0072252A"/>
    <w:rsid w:val="007225DB"/>
    <w:rsid w:val="00722B1F"/>
    <w:rsid w:val="00722C8E"/>
    <w:rsid w:val="00723136"/>
    <w:rsid w:val="0072338B"/>
    <w:rsid w:val="00723400"/>
    <w:rsid w:val="00723514"/>
    <w:rsid w:val="007236A3"/>
    <w:rsid w:val="0072373C"/>
    <w:rsid w:val="00723749"/>
    <w:rsid w:val="0072378D"/>
    <w:rsid w:val="007239B6"/>
    <w:rsid w:val="00723AF3"/>
    <w:rsid w:val="00723C3A"/>
    <w:rsid w:val="00723CB3"/>
    <w:rsid w:val="00723D5C"/>
    <w:rsid w:val="00723DBA"/>
    <w:rsid w:val="00723E4D"/>
    <w:rsid w:val="007241B2"/>
    <w:rsid w:val="007242F8"/>
    <w:rsid w:val="00724354"/>
    <w:rsid w:val="007243CF"/>
    <w:rsid w:val="007244D1"/>
    <w:rsid w:val="007245F7"/>
    <w:rsid w:val="00724896"/>
    <w:rsid w:val="007248F6"/>
    <w:rsid w:val="0072490A"/>
    <w:rsid w:val="0072491B"/>
    <w:rsid w:val="00724A7F"/>
    <w:rsid w:val="00724B64"/>
    <w:rsid w:val="00724CA8"/>
    <w:rsid w:val="00724ECD"/>
    <w:rsid w:val="0072517D"/>
    <w:rsid w:val="0072533F"/>
    <w:rsid w:val="007253F4"/>
    <w:rsid w:val="0072565A"/>
    <w:rsid w:val="0072588F"/>
    <w:rsid w:val="0072594E"/>
    <w:rsid w:val="007259F7"/>
    <w:rsid w:val="00725C2D"/>
    <w:rsid w:val="00725D9B"/>
    <w:rsid w:val="00725E07"/>
    <w:rsid w:val="00725E82"/>
    <w:rsid w:val="0072622B"/>
    <w:rsid w:val="0072633F"/>
    <w:rsid w:val="0072655F"/>
    <w:rsid w:val="00726778"/>
    <w:rsid w:val="0072684E"/>
    <w:rsid w:val="00726878"/>
    <w:rsid w:val="0072692E"/>
    <w:rsid w:val="0072698C"/>
    <w:rsid w:val="00726EFC"/>
    <w:rsid w:val="00726FDC"/>
    <w:rsid w:val="007270A3"/>
    <w:rsid w:val="00727112"/>
    <w:rsid w:val="00727183"/>
    <w:rsid w:val="007271BE"/>
    <w:rsid w:val="0072723E"/>
    <w:rsid w:val="00727269"/>
    <w:rsid w:val="007272E1"/>
    <w:rsid w:val="00727318"/>
    <w:rsid w:val="00727490"/>
    <w:rsid w:val="007274FC"/>
    <w:rsid w:val="0072760A"/>
    <w:rsid w:val="0073007A"/>
    <w:rsid w:val="007303B8"/>
    <w:rsid w:val="00730444"/>
    <w:rsid w:val="007306FE"/>
    <w:rsid w:val="00730709"/>
    <w:rsid w:val="0073088B"/>
    <w:rsid w:val="00730AD3"/>
    <w:rsid w:val="00730CC7"/>
    <w:rsid w:val="00730D9C"/>
    <w:rsid w:val="00730DE1"/>
    <w:rsid w:val="00730EE3"/>
    <w:rsid w:val="0073111E"/>
    <w:rsid w:val="0073124A"/>
    <w:rsid w:val="007316F3"/>
    <w:rsid w:val="00731709"/>
    <w:rsid w:val="00731B79"/>
    <w:rsid w:val="00731C8C"/>
    <w:rsid w:val="00731EE6"/>
    <w:rsid w:val="00731FA0"/>
    <w:rsid w:val="00731FEE"/>
    <w:rsid w:val="00732021"/>
    <w:rsid w:val="007320A2"/>
    <w:rsid w:val="00732214"/>
    <w:rsid w:val="007322C9"/>
    <w:rsid w:val="00732337"/>
    <w:rsid w:val="007327CE"/>
    <w:rsid w:val="00732A41"/>
    <w:rsid w:val="00732A7F"/>
    <w:rsid w:val="00732C8B"/>
    <w:rsid w:val="00732C98"/>
    <w:rsid w:val="00732D40"/>
    <w:rsid w:val="00732E02"/>
    <w:rsid w:val="00732E42"/>
    <w:rsid w:val="00732E64"/>
    <w:rsid w:val="0073330C"/>
    <w:rsid w:val="00733506"/>
    <w:rsid w:val="00733521"/>
    <w:rsid w:val="0073383F"/>
    <w:rsid w:val="00733893"/>
    <w:rsid w:val="007338D8"/>
    <w:rsid w:val="007338DA"/>
    <w:rsid w:val="00733993"/>
    <w:rsid w:val="00733CDF"/>
    <w:rsid w:val="0073411F"/>
    <w:rsid w:val="00734241"/>
    <w:rsid w:val="007342B7"/>
    <w:rsid w:val="00734352"/>
    <w:rsid w:val="0073439A"/>
    <w:rsid w:val="007343FB"/>
    <w:rsid w:val="00734434"/>
    <w:rsid w:val="00734440"/>
    <w:rsid w:val="007344A2"/>
    <w:rsid w:val="0073452C"/>
    <w:rsid w:val="00734711"/>
    <w:rsid w:val="00734790"/>
    <w:rsid w:val="00734A05"/>
    <w:rsid w:val="00734A97"/>
    <w:rsid w:val="00734BDD"/>
    <w:rsid w:val="00734C97"/>
    <w:rsid w:val="00734CF6"/>
    <w:rsid w:val="00734D1F"/>
    <w:rsid w:val="00734DE7"/>
    <w:rsid w:val="00734ECC"/>
    <w:rsid w:val="0073506F"/>
    <w:rsid w:val="007351BA"/>
    <w:rsid w:val="00735337"/>
    <w:rsid w:val="0073544E"/>
    <w:rsid w:val="007354BD"/>
    <w:rsid w:val="007354C4"/>
    <w:rsid w:val="00735C6F"/>
    <w:rsid w:val="00735D4A"/>
    <w:rsid w:val="00735E23"/>
    <w:rsid w:val="0073615F"/>
    <w:rsid w:val="007361A4"/>
    <w:rsid w:val="00736553"/>
    <w:rsid w:val="0073699F"/>
    <w:rsid w:val="00736AD1"/>
    <w:rsid w:val="00736F7B"/>
    <w:rsid w:val="00737020"/>
    <w:rsid w:val="00737033"/>
    <w:rsid w:val="00737182"/>
    <w:rsid w:val="0073721E"/>
    <w:rsid w:val="0073728F"/>
    <w:rsid w:val="0073734C"/>
    <w:rsid w:val="007374E5"/>
    <w:rsid w:val="007376D6"/>
    <w:rsid w:val="007377B9"/>
    <w:rsid w:val="00737819"/>
    <w:rsid w:val="00737946"/>
    <w:rsid w:val="00737A04"/>
    <w:rsid w:val="00737A23"/>
    <w:rsid w:val="00737A31"/>
    <w:rsid w:val="00737A33"/>
    <w:rsid w:val="00737BD3"/>
    <w:rsid w:val="00737D91"/>
    <w:rsid w:val="00737F26"/>
    <w:rsid w:val="007400E4"/>
    <w:rsid w:val="00740320"/>
    <w:rsid w:val="00740331"/>
    <w:rsid w:val="007403F2"/>
    <w:rsid w:val="00740574"/>
    <w:rsid w:val="00740756"/>
    <w:rsid w:val="007407F0"/>
    <w:rsid w:val="007408FC"/>
    <w:rsid w:val="00740A0E"/>
    <w:rsid w:val="00740A53"/>
    <w:rsid w:val="00740AFE"/>
    <w:rsid w:val="007413CC"/>
    <w:rsid w:val="00741670"/>
    <w:rsid w:val="007416C5"/>
    <w:rsid w:val="00741746"/>
    <w:rsid w:val="00741E2B"/>
    <w:rsid w:val="00741F22"/>
    <w:rsid w:val="00741F7D"/>
    <w:rsid w:val="0074226C"/>
    <w:rsid w:val="0074239C"/>
    <w:rsid w:val="007424F2"/>
    <w:rsid w:val="00742520"/>
    <w:rsid w:val="00742990"/>
    <w:rsid w:val="00742A34"/>
    <w:rsid w:val="00742A6A"/>
    <w:rsid w:val="00742B44"/>
    <w:rsid w:val="00742B7E"/>
    <w:rsid w:val="00742D34"/>
    <w:rsid w:val="00742E9B"/>
    <w:rsid w:val="00742F4F"/>
    <w:rsid w:val="0074304E"/>
    <w:rsid w:val="00743196"/>
    <w:rsid w:val="007431EB"/>
    <w:rsid w:val="00743261"/>
    <w:rsid w:val="0074328A"/>
    <w:rsid w:val="0074328D"/>
    <w:rsid w:val="007432B5"/>
    <w:rsid w:val="00743339"/>
    <w:rsid w:val="0074344E"/>
    <w:rsid w:val="00743481"/>
    <w:rsid w:val="007434C6"/>
    <w:rsid w:val="00743861"/>
    <w:rsid w:val="00743892"/>
    <w:rsid w:val="00743ACA"/>
    <w:rsid w:val="00743BC6"/>
    <w:rsid w:val="00743DFC"/>
    <w:rsid w:val="00743E7C"/>
    <w:rsid w:val="00743F42"/>
    <w:rsid w:val="00743FF8"/>
    <w:rsid w:val="007440AF"/>
    <w:rsid w:val="007440F9"/>
    <w:rsid w:val="0074443C"/>
    <w:rsid w:val="0074489B"/>
    <w:rsid w:val="007448A1"/>
    <w:rsid w:val="00744DB6"/>
    <w:rsid w:val="00745198"/>
    <w:rsid w:val="007451DB"/>
    <w:rsid w:val="007451FB"/>
    <w:rsid w:val="0074525C"/>
    <w:rsid w:val="00745376"/>
    <w:rsid w:val="0074575A"/>
    <w:rsid w:val="00745954"/>
    <w:rsid w:val="007459EE"/>
    <w:rsid w:val="00745A5B"/>
    <w:rsid w:val="00745C2E"/>
    <w:rsid w:val="00745CF5"/>
    <w:rsid w:val="00745D77"/>
    <w:rsid w:val="00745DAC"/>
    <w:rsid w:val="00745DE6"/>
    <w:rsid w:val="00745E35"/>
    <w:rsid w:val="00745E7F"/>
    <w:rsid w:val="00746167"/>
    <w:rsid w:val="007461E8"/>
    <w:rsid w:val="00746250"/>
    <w:rsid w:val="00746278"/>
    <w:rsid w:val="0074633E"/>
    <w:rsid w:val="0074636C"/>
    <w:rsid w:val="0074656E"/>
    <w:rsid w:val="00746587"/>
    <w:rsid w:val="007465A3"/>
    <w:rsid w:val="007466B2"/>
    <w:rsid w:val="00746948"/>
    <w:rsid w:val="00746969"/>
    <w:rsid w:val="007469FD"/>
    <w:rsid w:val="00746BD6"/>
    <w:rsid w:val="00746D08"/>
    <w:rsid w:val="00746D4F"/>
    <w:rsid w:val="00746E11"/>
    <w:rsid w:val="00746E1E"/>
    <w:rsid w:val="00746E40"/>
    <w:rsid w:val="00746E4B"/>
    <w:rsid w:val="0074716B"/>
    <w:rsid w:val="00747279"/>
    <w:rsid w:val="007472D5"/>
    <w:rsid w:val="00747455"/>
    <w:rsid w:val="00747780"/>
    <w:rsid w:val="00747962"/>
    <w:rsid w:val="00747B76"/>
    <w:rsid w:val="00747E13"/>
    <w:rsid w:val="00747E45"/>
    <w:rsid w:val="00747F23"/>
    <w:rsid w:val="00747F84"/>
    <w:rsid w:val="0075000F"/>
    <w:rsid w:val="0075015B"/>
    <w:rsid w:val="007501D8"/>
    <w:rsid w:val="007503E9"/>
    <w:rsid w:val="007505E2"/>
    <w:rsid w:val="00750712"/>
    <w:rsid w:val="00750845"/>
    <w:rsid w:val="007508A8"/>
    <w:rsid w:val="00750A2B"/>
    <w:rsid w:val="00750B49"/>
    <w:rsid w:val="00750E0D"/>
    <w:rsid w:val="0075113A"/>
    <w:rsid w:val="007512F1"/>
    <w:rsid w:val="00751422"/>
    <w:rsid w:val="0075148A"/>
    <w:rsid w:val="0075149C"/>
    <w:rsid w:val="00751633"/>
    <w:rsid w:val="007518D6"/>
    <w:rsid w:val="00751A20"/>
    <w:rsid w:val="00751A9F"/>
    <w:rsid w:val="00751BAE"/>
    <w:rsid w:val="00751C9D"/>
    <w:rsid w:val="00751F70"/>
    <w:rsid w:val="00751FB7"/>
    <w:rsid w:val="00752684"/>
    <w:rsid w:val="007528EC"/>
    <w:rsid w:val="00752917"/>
    <w:rsid w:val="00752940"/>
    <w:rsid w:val="007529D4"/>
    <w:rsid w:val="00752B03"/>
    <w:rsid w:val="00752B5D"/>
    <w:rsid w:val="00752D76"/>
    <w:rsid w:val="00752E3B"/>
    <w:rsid w:val="00752EE1"/>
    <w:rsid w:val="0075312B"/>
    <w:rsid w:val="00753440"/>
    <w:rsid w:val="00753454"/>
    <w:rsid w:val="0075346B"/>
    <w:rsid w:val="00753538"/>
    <w:rsid w:val="0075385F"/>
    <w:rsid w:val="00753876"/>
    <w:rsid w:val="0075387D"/>
    <w:rsid w:val="0075392B"/>
    <w:rsid w:val="00753AF3"/>
    <w:rsid w:val="00753BB5"/>
    <w:rsid w:val="00754089"/>
    <w:rsid w:val="00754174"/>
    <w:rsid w:val="00754221"/>
    <w:rsid w:val="0075432C"/>
    <w:rsid w:val="0075443D"/>
    <w:rsid w:val="007544F1"/>
    <w:rsid w:val="00754659"/>
    <w:rsid w:val="00754738"/>
    <w:rsid w:val="00754768"/>
    <w:rsid w:val="007547FB"/>
    <w:rsid w:val="00754A5F"/>
    <w:rsid w:val="00754ACA"/>
    <w:rsid w:val="00754CFC"/>
    <w:rsid w:val="00754E19"/>
    <w:rsid w:val="00754F14"/>
    <w:rsid w:val="00755218"/>
    <w:rsid w:val="00755683"/>
    <w:rsid w:val="007556F5"/>
    <w:rsid w:val="00755981"/>
    <w:rsid w:val="007559DE"/>
    <w:rsid w:val="00755B17"/>
    <w:rsid w:val="00755D2F"/>
    <w:rsid w:val="00755E47"/>
    <w:rsid w:val="00755E4A"/>
    <w:rsid w:val="00755FF9"/>
    <w:rsid w:val="007560EB"/>
    <w:rsid w:val="00756192"/>
    <w:rsid w:val="00756258"/>
    <w:rsid w:val="00756262"/>
    <w:rsid w:val="0075632D"/>
    <w:rsid w:val="00756470"/>
    <w:rsid w:val="00756572"/>
    <w:rsid w:val="00756832"/>
    <w:rsid w:val="00756982"/>
    <w:rsid w:val="00756AD4"/>
    <w:rsid w:val="00756BDD"/>
    <w:rsid w:val="00756E89"/>
    <w:rsid w:val="00756EAC"/>
    <w:rsid w:val="00756ECB"/>
    <w:rsid w:val="00757069"/>
    <w:rsid w:val="00757361"/>
    <w:rsid w:val="007573A1"/>
    <w:rsid w:val="0075764C"/>
    <w:rsid w:val="007576CD"/>
    <w:rsid w:val="0075783B"/>
    <w:rsid w:val="00757852"/>
    <w:rsid w:val="00757A3D"/>
    <w:rsid w:val="00757AAA"/>
    <w:rsid w:val="00757BEE"/>
    <w:rsid w:val="00757D29"/>
    <w:rsid w:val="00757F0B"/>
    <w:rsid w:val="00757F74"/>
    <w:rsid w:val="0076000C"/>
    <w:rsid w:val="0076018F"/>
    <w:rsid w:val="007604EA"/>
    <w:rsid w:val="00760514"/>
    <w:rsid w:val="007605C1"/>
    <w:rsid w:val="00760713"/>
    <w:rsid w:val="0076087C"/>
    <w:rsid w:val="00760980"/>
    <w:rsid w:val="00760D20"/>
    <w:rsid w:val="00760F43"/>
    <w:rsid w:val="00760F6D"/>
    <w:rsid w:val="0076172C"/>
    <w:rsid w:val="007618C6"/>
    <w:rsid w:val="007619CB"/>
    <w:rsid w:val="00761A31"/>
    <w:rsid w:val="00761AFF"/>
    <w:rsid w:val="00761C6E"/>
    <w:rsid w:val="00761E2F"/>
    <w:rsid w:val="007620B9"/>
    <w:rsid w:val="007621D7"/>
    <w:rsid w:val="00762201"/>
    <w:rsid w:val="0076236E"/>
    <w:rsid w:val="00762461"/>
    <w:rsid w:val="00762692"/>
    <w:rsid w:val="007626D0"/>
    <w:rsid w:val="00762902"/>
    <w:rsid w:val="00762C38"/>
    <w:rsid w:val="00762C42"/>
    <w:rsid w:val="00762D1E"/>
    <w:rsid w:val="00762E64"/>
    <w:rsid w:val="00762FF3"/>
    <w:rsid w:val="007636C4"/>
    <w:rsid w:val="0076374C"/>
    <w:rsid w:val="0076377C"/>
    <w:rsid w:val="007637FE"/>
    <w:rsid w:val="007639BF"/>
    <w:rsid w:val="00763A11"/>
    <w:rsid w:val="00763C54"/>
    <w:rsid w:val="00763C7A"/>
    <w:rsid w:val="00763DFE"/>
    <w:rsid w:val="00763F06"/>
    <w:rsid w:val="007642E5"/>
    <w:rsid w:val="0076439F"/>
    <w:rsid w:val="00764411"/>
    <w:rsid w:val="0076441E"/>
    <w:rsid w:val="0076450C"/>
    <w:rsid w:val="00764598"/>
    <w:rsid w:val="00764698"/>
    <w:rsid w:val="00764777"/>
    <w:rsid w:val="007647CB"/>
    <w:rsid w:val="00764943"/>
    <w:rsid w:val="0076498F"/>
    <w:rsid w:val="00764D42"/>
    <w:rsid w:val="00764D74"/>
    <w:rsid w:val="00764F17"/>
    <w:rsid w:val="0076509F"/>
    <w:rsid w:val="007651CA"/>
    <w:rsid w:val="00765621"/>
    <w:rsid w:val="00765984"/>
    <w:rsid w:val="00765CB3"/>
    <w:rsid w:val="00765D4E"/>
    <w:rsid w:val="00765F63"/>
    <w:rsid w:val="00765F76"/>
    <w:rsid w:val="00766086"/>
    <w:rsid w:val="007662BC"/>
    <w:rsid w:val="007665A6"/>
    <w:rsid w:val="0076664C"/>
    <w:rsid w:val="0076668D"/>
    <w:rsid w:val="0076685A"/>
    <w:rsid w:val="007669F5"/>
    <w:rsid w:val="00766A03"/>
    <w:rsid w:val="00766C17"/>
    <w:rsid w:val="00766EF5"/>
    <w:rsid w:val="00766FC3"/>
    <w:rsid w:val="00767519"/>
    <w:rsid w:val="00767528"/>
    <w:rsid w:val="0076757A"/>
    <w:rsid w:val="007675A0"/>
    <w:rsid w:val="0076769E"/>
    <w:rsid w:val="0076774A"/>
    <w:rsid w:val="007677E1"/>
    <w:rsid w:val="00767877"/>
    <w:rsid w:val="00767D60"/>
    <w:rsid w:val="00767DA3"/>
    <w:rsid w:val="00767E7C"/>
    <w:rsid w:val="00767F4B"/>
    <w:rsid w:val="00767FAA"/>
    <w:rsid w:val="00767FC8"/>
    <w:rsid w:val="007700C5"/>
    <w:rsid w:val="007702E8"/>
    <w:rsid w:val="007703BA"/>
    <w:rsid w:val="00770495"/>
    <w:rsid w:val="007704E1"/>
    <w:rsid w:val="0077055A"/>
    <w:rsid w:val="0077058D"/>
    <w:rsid w:val="007705D9"/>
    <w:rsid w:val="00770814"/>
    <w:rsid w:val="007708BF"/>
    <w:rsid w:val="007708DC"/>
    <w:rsid w:val="007709A2"/>
    <w:rsid w:val="00770A73"/>
    <w:rsid w:val="00770C2D"/>
    <w:rsid w:val="00770CE4"/>
    <w:rsid w:val="00770E5C"/>
    <w:rsid w:val="00770E6C"/>
    <w:rsid w:val="00770F07"/>
    <w:rsid w:val="00770F08"/>
    <w:rsid w:val="00770F81"/>
    <w:rsid w:val="00770FA1"/>
    <w:rsid w:val="00771168"/>
    <w:rsid w:val="00771174"/>
    <w:rsid w:val="007713ED"/>
    <w:rsid w:val="007713F9"/>
    <w:rsid w:val="007715AC"/>
    <w:rsid w:val="007716C8"/>
    <w:rsid w:val="007716CA"/>
    <w:rsid w:val="00771785"/>
    <w:rsid w:val="00771840"/>
    <w:rsid w:val="00771CD7"/>
    <w:rsid w:val="00771EAA"/>
    <w:rsid w:val="007722C1"/>
    <w:rsid w:val="0077235A"/>
    <w:rsid w:val="00772569"/>
    <w:rsid w:val="00772778"/>
    <w:rsid w:val="00772831"/>
    <w:rsid w:val="007728B9"/>
    <w:rsid w:val="00772994"/>
    <w:rsid w:val="00772AC3"/>
    <w:rsid w:val="00772CA6"/>
    <w:rsid w:val="00772DBD"/>
    <w:rsid w:val="00772E8C"/>
    <w:rsid w:val="00772EF3"/>
    <w:rsid w:val="00772FDB"/>
    <w:rsid w:val="0077316B"/>
    <w:rsid w:val="007731EA"/>
    <w:rsid w:val="00773336"/>
    <w:rsid w:val="007733DC"/>
    <w:rsid w:val="00773405"/>
    <w:rsid w:val="00773573"/>
    <w:rsid w:val="00773582"/>
    <w:rsid w:val="00773601"/>
    <w:rsid w:val="0077369A"/>
    <w:rsid w:val="007736D3"/>
    <w:rsid w:val="00773833"/>
    <w:rsid w:val="00773883"/>
    <w:rsid w:val="00773A2E"/>
    <w:rsid w:val="00773AC3"/>
    <w:rsid w:val="00773D61"/>
    <w:rsid w:val="00773DEA"/>
    <w:rsid w:val="00773F8F"/>
    <w:rsid w:val="007742B4"/>
    <w:rsid w:val="0077435C"/>
    <w:rsid w:val="00774522"/>
    <w:rsid w:val="007746BC"/>
    <w:rsid w:val="00774704"/>
    <w:rsid w:val="007747B4"/>
    <w:rsid w:val="007747B8"/>
    <w:rsid w:val="007748D3"/>
    <w:rsid w:val="00774A41"/>
    <w:rsid w:val="00774EF5"/>
    <w:rsid w:val="00774F9A"/>
    <w:rsid w:val="0077500F"/>
    <w:rsid w:val="007752E9"/>
    <w:rsid w:val="007752EB"/>
    <w:rsid w:val="007753C4"/>
    <w:rsid w:val="007753D9"/>
    <w:rsid w:val="0077548E"/>
    <w:rsid w:val="00775712"/>
    <w:rsid w:val="00775724"/>
    <w:rsid w:val="0077580C"/>
    <w:rsid w:val="00775856"/>
    <w:rsid w:val="007758D3"/>
    <w:rsid w:val="00775D86"/>
    <w:rsid w:val="00775E60"/>
    <w:rsid w:val="007761B8"/>
    <w:rsid w:val="00776A42"/>
    <w:rsid w:val="00776A6A"/>
    <w:rsid w:val="00776AC0"/>
    <w:rsid w:val="00776AF5"/>
    <w:rsid w:val="00776BD1"/>
    <w:rsid w:val="00776C40"/>
    <w:rsid w:val="00776E26"/>
    <w:rsid w:val="00777043"/>
    <w:rsid w:val="00777150"/>
    <w:rsid w:val="007772B3"/>
    <w:rsid w:val="007772CC"/>
    <w:rsid w:val="00777315"/>
    <w:rsid w:val="00777473"/>
    <w:rsid w:val="00777711"/>
    <w:rsid w:val="0077774F"/>
    <w:rsid w:val="007779B6"/>
    <w:rsid w:val="00777A02"/>
    <w:rsid w:val="00777A21"/>
    <w:rsid w:val="00777C66"/>
    <w:rsid w:val="00777DE6"/>
    <w:rsid w:val="00777F96"/>
    <w:rsid w:val="007802E4"/>
    <w:rsid w:val="00780322"/>
    <w:rsid w:val="007803C5"/>
    <w:rsid w:val="007804EC"/>
    <w:rsid w:val="0078074B"/>
    <w:rsid w:val="00780801"/>
    <w:rsid w:val="00780919"/>
    <w:rsid w:val="0078092B"/>
    <w:rsid w:val="007809A0"/>
    <w:rsid w:val="00780A89"/>
    <w:rsid w:val="00780B87"/>
    <w:rsid w:val="00780B8E"/>
    <w:rsid w:val="00780C09"/>
    <w:rsid w:val="00781054"/>
    <w:rsid w:val="00781447"/>
    <w:rsid w:val="00781589"/>
    <w:rsid w:val="00781731"/>
    <w:rsid w:val="007818B1"/>
    <w:rsid w:val="007818EE"/>
    <w:rsid w:val="00781C12"/>
    <w:rsid w:val="00781C63"/>
    <w:rsid w:val="00781C8F"/>
    <w:rsid w:val="00781E5E"/>
    <w:rsid w:val="0078208A"/>
    <w:rsid w:val="007820D0"/>
    <w:rsid w:val="00782303"/>
    <w:rsid w:val="007826C8"/>
    <w:rsid w:val="007826D2"/>
    <w:rsid w:val="00782DF2"/>
    <w:rsid w:val="00783494"/>
    <w:rsid w:val="007837E1"/>
    <w:rsid w:val="00783843"/>
    <w:rsid w:val="0078384A"/>
    <w:rsid w:val="00783853"/>
    <w:rsid w:val="00783D58"/>
    <w:rsid w:val="007840D8"/>
    <w:rsid w:val="00784190"/>
    <w:rsid w:val="00784334"/>
    <w:rsid w:val="0078439E"/>
    <w:rsid w:val="007843AC"/>
    <w:rsid w:val="0078457B"/>
    <w:rsid w:val="007845A7"/>
    <w:rsid w:val="00784756"/>
    <w:rsid w:val="0078484E"/>
    <w:rsid w:val="00784A0F"/>
    <w:rsid w:val="00784BA3"/>
    <w:rsid w:val="00784BC5"/>
    <w:rsid w:val="00784FDD"/>
    <w:rsid w:val="00785114"/>
    <w:rsid w:val="007851D9"/>
    <w:rsid w:val="00785261"/>
    <w:rsid w:val="0078528A"/>
    <w:rsid w:val="00785300"/>
    <w:rsid w:val="0078539D"/>
    <w:rsid w:val="00785482"/>
    <w:rsid w:val="00785496"/>
    <w:rsid w:val="0078553F"/>
    <w:rsid w:val="0078568F"/>
    <w:rsid w:val="007856C1"/>
    <w:rsid w:val="007856D8"/>
    <w:rsid w:val="0078572E"/>
    <w:rsid w:val="00785770"/>
    <w:rsid w:val="00785835"/>
    <w:rsid w:val="007858E3"/>
    <w:rsid w:val="00785A32"/>
    <w:rsid w:val="00785A60"/>
    <w:rsid w:val="00785A63"/>
    <w:rsid w:val="00785B0F"/>
    <w:rsid w:val="00785C2F"/>
    <w:rsid w:val="00785DD0"/>
    <w:rsid w:val="00785E4E"/>
    <w:rsid w:val="007862E0"/>
    <w:rsid w:val="007863F7"/>
    <w:rsid w:val="007863FF"/>
    <w:rsid w:val="00786876"/>
    <w:rsid w:val="00786969"/>
    <w:rsid w:val="00786A18"/>
    <w:rsid w:val="00786AC1"/>
    <w:rsid w:val="00786CD3"/>
    <w:rsid w:val="00786D8C"/>
    <w:rsid w:val="00786E4B"/>
    <w:rsid w:val="00786FBA"/>
    <w:rsid w:val="00787051"/>
    <w:rsid w:val="007873D6"/>
    <w:rsid w:val="00787621"/>
    <w:rsid w:val="007877BF"/>
    <w:rsid w:val="0078788E"/>
    <w:rsid w:val="007878C5"/>
    <w:rsid w:val="007878D3"/>
    <w:rsid w:val="00787958"/>
    <w:rsid w:val="007879AD"/>
    <w:rsid w:val="00787C2E"/>
    <w:rsid w:val="00787C75"/>
    <w:rsid w:val="00787D14"/>
    <w:rsid w:val="00787DBD"/>
    <w:rsid w:val="00787E4A"/>
    <w:rsid w:val="00787FBE"/>
    <w:rsid w:val="007900B1"/>
    <w:rsid w:val="0079018D"/>
    <w:rsid w:val="007901D8"/>
    <w:rsid w:val="007901DC"/>
    <w:rsid w:val="00790213"/>
    <w:rsid w:val="00790326"/>
    <w:rsid w:val="0079035A"/>
    <w:rsid w:val="007903C5"/>
    <w:rsid w:val="00790468"/>
    <w:rsid w:val="00790555"/>
    <w:rsid w:val="0079068D"/>
    <w:rsid w:val="007906B6"/>
    <w:rsid w:val="007906BA"/>
    <w:rsid w:val="0079089F"/>
    <w:rsid w:val="00790D66"/>
    <w:rsid w:val="00791099"/>
    <w:rsid w:val="007912F4"/>
    <w:rsid w:val="007913D5"/>
    <w:rsid w:val="007918D8"/>
    <w:rsid w:val="00791953"/>
    <w:rsid w:val="00791A00"/>
    <w:rsid w:val="00791CED"/>
    <w:rsid w:val="00791D4F"/>
    <w:rsid w:val="00791D69"/>
    <w:rsid w:val="00791DDB"/>
    <w:rsid w:val="00791FBC"/>
    <w:rsid w:val="00791FCF"/>
    <w:rsid w:val="00791FDB"/>
    <w:rsid w:val="0079212F"/>
    <w:rsid w:val="0079223F"/>
    <w:rsid w:val="0079239C"/>
    <w:rsid w:val="0079262F"/>
    <w:rsid w:val="007927CE"/>
    <w:rsid w:val="007928DF"/>
    <w:rsid w:val="00792966"/>
    <w:rsid w:val="00792A18"/>
    <w:rsid w:val="00792CA9"/>
    <w:rsid w:val="00792CEE"/>
    <w:rsid w:val="00792D21"/>
    <w:rsid w:val="00792E22"/>
    <w:rsid w:val="00793316"/>
    <w:rsid w:val="007933BA"/>
    <w:rsid w:val="007934C2"/>
    <w:rsid w:val="007936A8"/>
    <w:rsid w:val="007936F0"/>
    <w:rsid w:val="007939CA"/>
    <w:rsid w:val="00793BE9"/>
    <w:rsid w:val="00793D54"/>
    <w:rsid w:val="00793E4A"/>
    <w:rsid w:val="00793F49"/>
    <w:rsid w:val="00793FCE"/>
    <w:rsid w:val="00794115"/>
    <w:rsid w:val="007943E3"/>
    <w:rsid w:val="007944C0"/>
    <w:rsid w:val="00794573"/>
    <w:rsid w:val="007945C1"/>
    <w:rsid w:val="0079498F"/>
    <w:rsid w:val="00794AAF"/>
    <w:rsid w:val="00794C9C"/>
    <w:rsid w:val="00794CC5"/>
    <w:rsid w:val="00794DDC"/>
    <w:rsid w:val="00794E61"/>
    <w:rsid w:val="007950CC"/>
    <w:rsid w:val="00795126"/>
    <w:rsid w:val="007952CA"/>
    <w:rsid w:val="007953BA"/>
    <w:rsid w:val="00795632"/>
    <w:rsid w:val="00795833"/>
    <w:rsid w:val="0079583D"/>
    <w:rsid w:val="00795936"/>
    <w:rsid w:val="00795C52"/>
    <w:rsid w:val="00795DA2"/>
    <w:rsid w:val="00795E83"/>
    <w:rsid w:val="00795F1C"/>
    <w:rsid w:val="00795F6F"/>
    <w:rsid w:val="00795F83"/>
    <w:rsid w:val="007962B4"/>
    <w:rsid w:val="007963DD"/>
    <w:rsid w:val="00796475"/>
    <w:rsid w:val="00796537"/>
    <w:rsid w:val="00796552"/>
    <w:rsid w:val="007966EB"/>
    <w:rsid w:val="00796706"/>
    <w:rsid w:val="00796867"/>
    <w:rsid w:val="00796897"/>
    <w:rsid w:val="0079692B"/>
    <w:rsid w:val="0079695B"/>
    <w:rsid w:val="00796B4F"/>
    <w:rsid w:val="00796C8C"/>
    <w:rsid w:val="00796E3C"/>
    <w:rsid w:val="00796E6F"/>
    <w:rsid w:val="00796ED3"/>
    <w:rsid w:val="00796F15"/>
    <w:rsid w:val="00796F43"/>
    <w:rsid w:val="007972A8"/>
    <w:rsid w:val="00797528"/>
    <w:rsid w:val="00797746"/>
    <w:rsid w:val="00797801"/>
    <w:rsid w:val="007978BC"/>
    <w:rsid w:val="00797A37"/>
    <w:rsid w:val="00797A7E"/>
    <w:rsid w:val="00797C6D"/>
    <w:rsid w:val="00797E22"/>
    <w:rsid w:val="00797F3B"/>
    <w:rsid w:val="0079AF4B"/>
    <w:rsid w:val="007A02BA"/>
    <w:rsid w:val="007A02F2"/>
    <w:rsid w:val="007A03F6"/>
    <w:rsid w:val="007A04B5"/>
    <w:rsid w:val="007A04DD"/>
    <w:rsid w:val="007A08AB"/>
    <w:rsid w:val="007A0931"/>
    <w:rsid w:val="007A0D4E"/>
    <w:rsid w:val="007A0D54"/>
    <w:rsid w:val="007A0EBF"/>
    <w:rsid w:val="007A0EDA"/>
    <w:rsid w:val="007A0F0D"/>
    <w:rsid w:val="007A0F70"/>
    <w:rsid w:val="007A0FDE"/>
    <w:rsid w:val="007A101D"/>
    <w:rsid w:val="007A1198"/>
    <w:rsid w:val="007A122C"/>
    <w:rsid w:val="007A12F3"/>
    <w:rsid w:val="007A138F"/>
    <w:rsid w:val="007A154D"/>
    <w:rsid w:val="007A1594"/>
    <w:rsid w:val="007A1640"/>
    <w:rsid w:val="007A1699"/>
    <w:rsid w:val="007A1841"/>
    <w:rsid w:val="007A1A30"/>
    <w:rsid w:val="007A1AE4"/>
    <w:rsid w:val="007A1B7B"/>
    <w:rsid w:val="007A1EA7"/>
    <w:rsid w:val="007A1EAE"/>
    <w:rsid w:val="007A1EB7"/>
    <w:rsid w:val="007A219C"/>
    <w:rsid w:val="007A21EC"/>
    <w:rsid w:val="007A22DE"/>
    <w:rsid w:val="007A231C"/>
    <w:rsid w:val="007A23E2"/>
    <w:rsid w:val="007A23F0"/>
    <w:rsid w:val="007A253E"/>
    <w:rsid w:val="007A2638"/>
    <w:rsid w:val="007A26C1"/>
    <w:rsid w:val="007A274D"/>
    <w:rsid w:val="007A2804"/>
    <w:rsid w:val="007A2A0A"/>
    <w:rsid w:val="007A2A36"/>
    <w:rsid w:val="007A2BE9"/>
    <w:rsid w:val="007A2CD3"/>
    <w:rsid w:val="007A3072"/>
    <w:rsid w:val="007A30D2"/>
    <w:rsid w:val="007A30F3"/>
    <w:rsid w:val="007A318B"/>
    <w:rsid w:val="007A31E5"/>
    <w:rsid w:val="007A322A"/>
    <w:rsid w:val="007A32C5"/>
    <w:rsid w:val="007A3301"/>
    <w:rsid w:val="007A33E0"/>
    <w:rsid w:val="007A34D1"/>
    <w:rsid w:val="007A3529"/>
    <w:rsid w:val="007A3531"/>
    <w:rsid w:val="007A3634"/>
    <w:rsid w:val="007A36B0"/>
    <w:rsid w:val="007A3798"/>
    <w:rsid w:val="007A37BD"/>
    <w:rsid w:val="007A3806"/>
    <w:rsid w:val="007A38DE"/>
    <w:rsid w:val="007A3965"/>
    <w:rsid w:val="007A39DF"/>
    <w:rsid w:val="007A3AA6"/>
    <w:rsid w:val="007A3C19"/>
    <w:rsid w:val="007A3D89"/>
    <w:rsid w:val="007A3E22"/>
    <w:rsid w:val="007A3EBD"/>
    <w:rsid w:val="007A4040"/>
    <w:rsid w:val="007A41CD"/>
    <w:rsid w:val="007A4350"/>
    <w:rsid w:val="007A43A0"/>
    <w:rsid w:val="007A43ED"/>
    <w:rsid w:val="007A43FF"/>
    <w:rsid w:val="007A4475"/>
    <w:rsid w:val="007A46B2"/>
    <w:rsid w:val="007A46F4"/>
    <w:rsid w:val="007A4721"/>
    <w:rsid w:val="007A47D2"/>
    <w:rsid w:val="007A4A1C"/>
    <w:rsid w:val="007A4BDD"/>
    <w:rsid w:val="007A4DD6"/>
    <w:rsid w:val="007A51C5"/>
    <w:rsid w:val="007A529E"/>
    <w:rsid w:val="007A5325"/>
    <w:rsid w:val="007A5356"/>
    <w:rsid w:val="007A5359"/>
    <w:rsid w:val="007A56B9"/>
    <w:rsid w:val="007A574B"/>
    <w:rsid w:val="007A584D"/>
    <w:rsid w:val="007A5A1A"/>
    <w:rsid w:val="007A5ADC"/>
    <w:rsid w:val="007A5D65"/>
    <w:rsid w:val="007A604C"/>
    <w:rsid w:val="007A6438"/>
    <w:rsid w:val="007A645C"/>
    <w:rsid w:val="007A64A8"/>
    <w:rsid w:val="007A6500"/>
    <w:rsid w:val="007A65A9"/>
    <w:rsid w:val="007A6A08"/>
    <w:rsid w:val="007A6C44"/>
    <w:rsid w:val="007A6CFD"/>
    <w:rsid w:val="007A6DF2"/>
    <w:rsid w:val="007A6F1F"/>
    <w:rsid w:val="007A6F3A"/>
    <w:rsid w:val="007A711B"/>
    <w:rsid w:val="007A71C0"/>
    <w:rsid w:val="007A72EE"/>
    <w:rsid w:val="007A730B"/>
    <w:rsid w:val="007A7333"/>
    <w:rsid w:val="007A733C"/>
    <w:rsid w:val="007A7359"/>
    <w:rsid w:val="007A74F1"/>
    <w:rsid w:val="007A76C8"/>
    <w:rsid w:val="007A772A"/>
    <w:rsid w:val="007A7925"/>
    <w:rsid w:val="007A7A69"/>
    <w:rsid w:val="007A7BA7"/>
    <w:rsid w:val="007A7E2C"/>
    <w:rsid w:val="007A7F04"/>
    <w:rsid w:val="007B01F6"/>
    <w:rsid w:val="007B029A"/>
    <w:rsid w:val="007B02CF"/>
    <w:rsid w:val="007B0397"/>
    <w:rsid w:val="007B09F0"/>
    <w:rsid w:val="007B0ADB"/>
    <w:rsid w:val="007B0CC1"/>
    <w:rsid w:val="007B0D73"/>
    <w:rsid w:val="007B0F67"/>
    <w:rsid w:val="007B1009"/>
    <w:rsid w:val="007B1088"/>
    <w:rsid w:val="007B10C2"/>
    <w:rsid w:val="007B122E"/>
    <w:rsid w:val="007B151D"/>
    <w:rsid w:val="007B19BF"/>
    <w:rsid w:val="007B1A17"/>
    <w:rsid w:val="007B1A3C"/>
    <w:rsid w:val="007B1B52"/>
    <w:rsid w:val="007B1C40"/>
    <w:rsid w:val="007B1E30"/>
    <w:rsid w:val="007B1E9D"/>
    <w:rsid w:val="007B1FA8"/>
    <w:rsid w:val="007B24FD"/>
    <w:rsid w:val="007B266A"/>
    <w:rsid w:val="007B26EE"/>
    <w:rsid w:val="007B286F"/>
    <w:rsid w:val="007B28EC"/>
    <w:rsid w:val="007B295F"/>
    <w:rsid w:val="007B2962"/>
    <w:rsid w:val="007B29D9"/>
    <w:rsid w:val="007B2AB1"/>
    <w:rsid w:val="007B2E10"/>
    <w:rsid w:val="007B3083"/>
    <w:rsid w:val="007B3502"/>
    <w:rsid w:val="007B351D"/>
    <w:rsid w:val="007B3760"/>
    <w:rsid w:val="007B3822"/>
    <w:rsid w:val="007B38CC"/>
    <w:rsid w:val="007B3B61"/>
    <w:rsid w:val="007B3E6D"/>
    <w:rsid w:val="007B3F4F"/>
    <w:rsid w:val="007B407B"/>
    <w:rsid w:val="007B4287"/>
    <w:rsid w:val="007B4362"/>
    <w:rsid w:val="007B4387"/>
    <w:rsid w:val="007B44ED"/>
    <w:rsid w:val="007B46B3"/>
    <w:rsid w:val="007B491A"/>
    <w:rsid w:val="007B4A22"/>
    <w:rsid w:val="007B4AC8"/>
    <w:rsid w:val="007B4C07"/>
    <w:rsid w:val="007B4C3F"/>
    <w:rsid w:val="007B4D04"/>
    <w:rsid w:val="007B516D"/>
    <w:rsid w:val="007B51F1"/>
    <w:rsid w:val="007B5273"/>
    <w:rsid w:val="007B5303"/>
    <w:rsid w:val="007B5370"/>
    <w:rsid w:val="007B58CC"/>
    <w:rsid w:val="007B591F"/>
    <w:rsid w:val="007B5A80"/>
    <w:rsid w:val="007B5ACE"/>
    <w:rsid w:val="007B5BD1"/>
    <w:rsid w:val="007B5C01"/>
    <w:rsid w:val="007B5C0E"/>
    <w:rsid w:val="007B5C1E"/>
    <w:rsid w:val="007B5F60"/>
    <w:rsid w:val="007B6061"/>
    <w:rsid w:val="007B61D7"/>
    <w:rsid w:val="007B61F5"/>
    <w:rsid w:val="007B63FA"/>
    <w:rsid w:val="007B64FB"/>
    <w:rsid w:val="007B67B9"/>
    <w:rsid w:val="007B688D"/>
    <w:rsid w:val="007B69E0"/>
    <w:rsid w:val="007B6B95"/>
    <w:rsid w:val="007B6CE0"/>
    <w:rsid w:val="007B6D06"/>
    <w:rsid w:val="007B6D2B"/>
    <w:rsid w:val="007B6D90"/>
    <w:rsid w:val="007B6DFC"/>
    <w:rsid w:val="007B6E7C"/>
    <w:rsid w:val="007B7043"/>
    <w:rsid w:val="007B706A"/>
    <w:rsid w:val="007B708D"/>
    <w:rsid w:val="007B71B6"/>
    <w:rsid w:val="007B7418"/>
    <w:rsid w:val="007B7496"/>
    <w:rsid w:val="007B75EB"/>
    <w:rsid w:val="007B788E"/>
    <w:rsid w:val="007B7A8D"/>
    <w:rsid w:val="007B7C2E"/>
    <w:rsid w:val="007B7D04"/>
    <w:rsid w:val="007B7E80"/>
    <w:rsid w:val="007B7F03"/>
    <w:rsid w:val="007C005F"/>
    <w:rsid w:val="007C019A"/>
    <w:rsid w:val="007C036F"/>
    <w:rsid w:val="007C042F"/>
    <w:rsid w:val="007C0458"/>
    <w:rsid w:val="007C04B5"/>
    <w:rsid w:val="007C0802"/>
    <w:rsid w:val="007C0A12"/>
    <w:rsid w:val="007C0AA2"/>
    <w:rsid w:val="007C0AD0"/>
    <w:rsid w:val="007C0ADA"/>
    <w:rsid w:val="007C0E18"/>
    <w:rsid w:val="007C0E1C"/>
    <w:rsid w:val="007C0EBA"/>
    <w:rsid w:val="007C0EE4"/>
    <w:rsid w:val="007C0EFF"/>
    <w:rsid w:val="007C12BE"/>
    <w:rsid w:val="007C12DE"/>
    <w:rsid w:val="007C1392"/>
    <w:rsid w:val="007C1416"/>
    <w:rsid w:val="007C148D"/>
    <w:rsid w:val="007C1548"/>
    <w:rsid w:val="007C1586"/>
    <w:rsid w:val="007C18A0"/>
    <w:rsid w:val="007C197B"/>
    <w:rsid w:val="007C1A72"/>
    <w:rsid w:val="007C1AD7"/>
    <w:rsid w:val="007C1C4B"/>
    <w:rsid w:val="007C1C55"/>
    <w:rsid w:val="007C1E97"/>
    <w:rsid w:val="007C1FB6"/>
    <w:rsid w:val="007C2142"/>
    <w:rsid w:val="007C2541"/>
    <w:rsid w:val="007C2739"/>
    <w:rsid w:val="007C2839"/>
    <w:rsid w:val="007C2851"/>
    <w:rsid w:val="007C2CE7"/>
    <w:rsid w:val="007C2E56"/>
    <w:rsid w:val="007C2E97"/>
    <w:rsid w:val="007C2F4D"/>
    <w:rsid w:val="007C2F9A"/>
    <w:rsid w:val="007C2FA1"/>
    <w:rsid w:val="007C308C"/>
    <w:rsid w:val="007C3156"/>
    <w:rsid w:val="007C320A"/>
    <w:rsid w:val="007C32DC"/>
    <w:rsid w:val="007C339F"/>
    <w:rsid w:val="007C35B8"/>
    <w:rsid w:val="007C3741"/>
    <w:rsid w:val="007C3810"/>
    <w:rsid w:val="007C39AB"/>
    <w:rsid w:val="007C3AB2"/>
    <w:rsid w:val="007C3D60"/>
    <w:rsid w:val="007C3DE9"/>
    <w:rsid w:val="007C4184"/>
    <w:rsid w:val="007C474E"/>
    <w:rsid w:val="007C496E"/>
    <w:rsid w:val="007C4AAD"/>
    <w:rsid w:val="007C4B0F"/>
    <w:rsid w:val="007C4C94"/>
    <w:rsid w:val="007C4CD4"/>
    <w:rsid w:val="007C4DAD"/>
    <w:rsid w:val="007C4E77"/>
    <w:rsid w:val="007C4F14"/>
    <w:rsid w:val="007C51EE"/>
    <w:rsid w:val="007C54B7"/>
    <w:rsid w:val="007C5602"/>
    <w:rsid w:val="007C5830"/>
    <w:rsid w:val="007C58B0"/>
    <w:rsid w:val="007C5933"/>
    <w:rsid w:val="007C599E"/>
    <w:rsid w:val="007C5CB1"/>
    <w:rsid w:val="007C5CB9"/>
    <w:rsid w:val="007C5D71"/>
    <w:rsid w:val="007C5DB8"/>
    <w:rsid w:val="007C5DCE"/>
    <w:rsid w:val="007C5EE2"/>
    <w:rsid w:val="007C5F1C"/>
    <w:rsid w:val="007C5F6B"/>
    <w:rsid w:val="007C5F6D"/>
    <w:rsid w:val="007C6025"/>
    <w:rsid w:val="007C61EC"/>
    <w:rsid w:val="007C625B"/>
    <w:rsid w:val="007C6322"/>
    <w:rsid w:val="007C63D4"/>
    <w:rsid w:val="007C64F5"/>
    <w:rsid w:val="007C671B"/>
    <w:rsid w:val="007C6889"/>
    <w:rsid w:val="007C6CA2"/>
    <w:rsid w:val="007C6CF7"/>
    <w:rsid w:val="007C6D68"/>
    <w:rsid w:val="007C706D"/>
    <w:rsid w:val="007C750F"/>
    <w:rsid w:val="007C7822"/>
    <w:rsid w:val="007C7826"/>
    <w:rsid w:val="007C7839"/>
    <w:rsid w:val="007C79D5"/>
    <w:rsid w:val="007C79E6"/>
    <w:rsid w:val="007C7D62"/>
    <w:rsid w:val="007C7D89"/>
    <w:rsid w:val="007C7E37"/>
    <w:rsid w:val="007D0067"/>
    <w:rsid w:val="007D0218"/>
    <w:rsid w:val="007D0343"/>
    <w:rsid w:val="007D0390"/>
    <w:rsid w:val="007D05B2"/>
    <w:rsid w:val="007D05EA"/>
    <w:rsid w:val="007D05FA"/>
    <w:rsid w:val="007D083F"/>
    <w:rsid w:val="007D08A1"/>
    <w:rsid w:val="007D0955"/>
    <w:rsid w:val="007D0A99"/>
    <w:rsid w:val="007D0C44"/>
    <w:rsid w:val="007D0DD5"/>
    <w:rsid w:val="007D0E0F"/>
    <w:rsid w:val="007D0E3B"/>
    <w:rsid w:val="007D0F6E"/>
    <w:rsid w:val="007D12CB"/>
    <w:rsid w:val="007D1566"/>
    <w:rsid w:val="007D15B2"/>
    <w:rsid w:val="007D164D"/>
    <w:rsid w:val="007D1972"/>
    <w:rsid w:val="007D1F33"/>
    <w:rsid w:val="007D215F"/>
    <w:rsid w:val="007D21C3"/>
    <w:rsid w:val="007D21FB"/>
    <w:rsid w:val="007D2404"/>
    <w:rsid w:val="007D266A"/>
    <w:rsid w:val="007D273F"/>
    <w:rsid w:val="007D2805"/>
    <w:rsid w:val="007D2BAE"/>
    <w:rsid w:val="007D2DE9"/>
    <w:rsid w:val="007D2EF4"/>
    <w:rsid w:val="007D2F4D"/>
    <w:rsid w:val="007D307F"/>
    <w:rsid w:val="007D32B2"/>
    <w:rsid w:val="007D3307"/>
    <w:rsid w:val="007D3368"/>
    <w:rsid w:val="007D3592"/>
    <w:rsid w:val="007D3962"/>
    <w:rsid w:val="007D3A68"/>
    <w:rsid w:val="007D3B43"/>
    <w:rsid w:val="007D3E05"/>
    <w:rsid w:val="007D3F12"/>
    <w:rsid w:val="007D3FBA"/>
    <w:rsid w:val="007D4115"/>
    <w:rsid w:val="007D425B"/>
    <w:rsid w:val="007D4423"/>
    <w:rsid w:val="007D44CE"/>
    <w:rsid w:val="007D485A"/>
    <w:rsid w:val="007D48B7"/>
    <w:rsid w:val="007D4B26"/>
    <w:rsid w:val="007D4B5F"/>
    <w:rsid w:val="007D4B8A"/>
    <w:rsid w:val="007D4C86"/>
    <w:rsid w:val="007D4CB1"/>
    <w:rsid w:val="007D4DAD"/>
    <w:rsid w:val="007D4DC5"/>
    <w:rsid w:val="007D4DDB"/>
    <w:rsid w:val="007D4E67"/>
    <w:rsid w:val="007D4FF5"/>
    <w:rsid w:val="007D50A8"/>
    <w:rsid w:val="007D5317"/>
    <w:rsid w:val="007D54F8"/>
    <w:rsid w:val="007D5576"/>
    <w:rsid w:val="007D5617"/>
    <w:rsid w:val="007D5B3F"/>
    <w:rsid w:val="007D5CF9"/>
    <w:rsid w:val="007D5D44"/>
    <w:rsid w:val="007D5E27"/>
    <w:rsid w:val="007D60F5"/>
    <w:rsid w:val="007D61BD"/>
    <w:rsid w:val="007D627F"/>
    <w:rsid w:val="007D6369"/>
    <w:rsid w:val="007D63E5"/>
    <w:rsid w:val="007D6474"/>
    <w:rsid w:val="007D6543"/>
    <w:rsid w:val="007D667B"/>
    <w:rsid w:val="007D667C"/>
    <w:rsid w:val="007D6871"/>
    <w:rsid w:val="007D693A"/>
    <w:rsid w:val="007D6ABA"/>
    <w:rsid w:val="007D6B04"/>
    <w:rsid w:val="007D6CE3"/>
    <w:rsid w:val="007D6CED"/>
    <w:rsid w:val="007D6D63"/>
    <w:rsid w:val="007D6F51"/>
    <w:rsid w:val="007D6F64"/>
    <w:rsid w:val="007D7017"/>
    <w:rsid w:val="007D71A4"/>
    <w:rsid w:val="007D71FC"/>
    <w:rsid w:val="007D7318"/>
    <w:rsid w:val="007D732B"/>
    <w:rsid w:val="007D73E4"/>
    <w:rsid w:val="007D73EB"/>
    <w:rsid w:val="007D74E8"/>
    <w:rsid w:val="007D7725"/>
    <w:rsid w:val="007D77EB"/>
    <w:rsid w:val="007D788A"/>
    <w:rsid w:val="007D78A9"/>
    <w:rsid w:val="007D7C1F"/>
    <w:rsid w:val="007D7D51"/>
    <w:rsid w:val="007E002B"/>
    <w:rsid w:val="007E00E6"/>
    <w:rsid w:val="007E01F7"/>
    <w:rsid w:val="007E0417"/>
    <w:rsid w:val="007E04E1"/>
    <w:rsid w:val="007E083E"/>
    <w:rsid w:val="007E08A9"/>
    <w:rsid w:val="007E0BDB"/>
    <w:rsid w:val="007E0C4E"/>
    <w:rsid w:val="007E0C60"/>
    <w:rsid w:val="007E0F23"/>
    <w:rsid w:val="007E0F4A"/>
    <w:rsid w:val="007E0F79"/>
    <w:rsid w:val="007E0FC2"/>
    <w:rsid w:val="007E1039"/>
    <w:rsid w:val="007E10A2"/>
    <w:rsid w:val="007E1260"/>
    <w:rsid w:val="007E1335"/>
    <w:rsid w:val="007E1619"/>
    <w:rsid w:val="007E1782"/>
    <w:rsid w:val="007E19AB"/>
    <w:rsid w:val="007E1A7E"/>
    <w:rsid w:val="007E1AE1"/>
    <w:rsid w:val="007E1B79"/>
    <w:rsid w:val="007E1B7A"/>
    <w:rsid w:val="007E1C47"/>
    <w:rsid w:val="007E1D2A"/>
    <w:rsid w:val="007E1E4F"/>
    <w:rsid w:val="007E206E"/>
    <w:rsid w:val="007E2296"/>
    <w:rsid w:val="007E25AB"/>
    <w:rsid w:val="007E25D1"/>
    <w:rsid w:val="007E261D"/>
    <w:rsid w:val="007E2939"/>
    <w:rsid w:val="007E29A1"/>
    <w:rsid w:val="007E2B93"/>
    <w:rsid w:val="007E2BD5"/>
    <w:rsid w:val="007E2F41"/>
    <w:rsid w:val="007E2FB7"/>
    <w:rsid w:val="007E3308"/>
    <w:rsid w:val="007E33C7"/>
    <w:rsid w:val="007E347D"/>
    <w:rsid w:val="007E354C"/>
    <w:rsid w:val="007E366D"/>
    <w:rsid w:val="007E36F8"/>
    <w:rsid w:val="007E3835"/>
    <w:rsid w:val="007E38EA"/>
    <w:rsid w:val="007E3C4A"/>
    <w:rsid w:val="007E3D6D"/>
    <w:rsid w:val="007E3ED4"/>
    <w:rsid w:val="007E4192"/>
    <w:rsid w:val="007E41CC"/>
    <w:rsid w:val="007E42D9"/>
    <w:rsid w:val="007E44FC"/>
    <w:rsid w:val="007E4563"/>
    <w:rsid w:val="007E479A"/>
    <w:rsid w:val="007E4904"/>
    <w:rsid w:val="007E4960"/>
    <w:rsid w:val="007E4A83"/>
    <w:rsid w:val="007E4C07"/>
    <w:rsid w:val="007E4C19"/>
    <w:rsid w:val="007E4C25"/>
    <w:rsid w:val="007E4D17"/>
    <w:rsid w:val="007E4E25"/>
    <w:rsid w:val="007E4ECD"/>
    <w:rsid w:val="007E4FD9"/>
    <w:rsid w:val="007E5194"/>
    <w:rsid w:val="007E51DD"/>
    <w:rsid w:val="007E529A"/>
    <w:rsid w:val="007E52BB"/>
    <w:rsid w:val="007E52DE"/>
    <w:rsid w:val="007E54C4"/>
    <w:rsid w:val="007E5682"/>
    <w:rsid w:val="007E575B"/>
    <w:rsid w:val="007E5851"/>
    <w:rsid w:val="007E5AC2"/>
    <w:rsid w:val="007E5B88"/>
    <w:rsid w:val="007E5D46"/>
    <w:rsid w:val="007E5E42"/>
    <w:rsid w:val="007E5EE0"/>
    <w:rsid w:val="007E65D4"/>
    <w:rsid w:val="007E6654"/>
    <w:rsid w:val="007E66EF"/>
    <w:rsid w:val="007E6AFA"/>
    <w:rsid w:val="007E6CBA"/>
    <w:rsid w:val="007E6D06"/>
    <w:rsid w:val="007E6E40"/>
    <w:rsid w:val="007E6E46"/>
    <w:rsid w:val="007E6EB3"/>
    <w:rsid w:val="007E6EDE"/>
    <w:rsid w:val="007E6FAB"/>
    <w:rsid w:val="007E71B5"/>
    <w:rsid w:val="007E7200"/>
    <w:rsid w:val="007E72B0"/>
    <w:rsid w:val="007E73F3"/>
    <w:rsid w:val="007E74DE"/>
    <w:rsid w:val="007E74F4"/>
    <w:rsid w:val="007E7542"/>
    <w:rsid w:val="007E75C7"/>
    <w:rsid w:val="007E763B"/>
    <w:rsid w:val="007E77A3"/>
    <w:rsid w:val="007E7967"/>
    <w:rsid w:val="007E79C5"/>
    <w:rsid w:val="007E7B4B"/>
    <w:rsid w:val="007E7C4A"/>
    <w:rsid w:val="007E7CD0"/>
    <w:rsid w:val="007E7DD5"/>
    <w:rsid w:val="007E7F94"/>
    <w:rsid w:val="007F0180"/>
    <w:rsid w:val="007F01D6"/>
    <w:rsid w:val="007F05B8"/>
    <w:rsid w:val="007F0624"/>
    <w:rsid w:val="007F066A"/>
    <w:rsid w:val="007F0798"/>
    <w:rsid w:val="007F07A0"/>
    <w:rsid w:val="007F08F2"/>
    <w:rsid w:val="007F0A07"/>
    <w:rsid w:val="007F0C2B"/>
    <w:rsid w:val="007F0E25"/>
    <w:rsid w:val="007F11DF"/>
    <w:rsid w:val="007F1221"/>
    <w:rsid w:val="007F1269"/>
    <w:rsid w:val="007F12D1"/>
    <w:rsid w:val="007F12EA"/>
    <w:rsid w:val="007F1493"/>
    <w:rsid w:val="007F1547"/>
    <w:rsid w:val="007F1AE3"/>
    <w:rsid w:val="007F1B14"/>
    <w:rsid w:val="007F1B33"/>
    <w:rsid w:val="007F1B67"/>
    <w:rsid w:val="007F1CF8"/>
    <w:rsid w:val="007F1E72"/>
    <w:rsid w:val="007F2137"/>
    <w:rsid w:val="007F214A"/>
    <w:rsid w:val="007F2150"/>
    <w:rsid w:val="007F2246"/>
    <w:rsid w:val="007F2492"/>
    <w:rsid w:val="007F263B"/>
    <w:rsid w:val="007F2788"/>
    <w:rsid w:val="007F2803"/>
    <w:rsid w:val="007F2845"/>
    <w:rsid w:val="007F28F3"/>
    <w:rsid w:val="007F2912"/>
    <w:rsid w:val="007F2936"/>
    <w:rsid w:val="007F2A69"/>
    <w:rsid w:val="007F2B81"/>
    <w:rsid w:val="007F2CE6"/>
    <w:rsid w:val="007F2D9B"/>
    <w:rsid w:val="007F2F08"/>
    <w:rsid w:val="007F31F6"/>
    <w:rsid w:val="007F3300"/>
    <w:rsid w:val="007F3409"/>
    <w:rsid w:val="007F3606"/>
    <w:rsid w:val="007F365C"/>
    <w:rsid w:val="007F3767"/>
    <w:rsid w:val="007F38A2"/>
    <w:rsid w:val="007F38C4"/>
    <w:rsid w:val="007F3A04"/>
    <w:rsid w:val="007F3BF2"/>
    <w:rsid w:val="007F3DA9"/>
    <w:rsid w:val="007F3DF2"/>
    <w:rsid w:val="007F3FCB"/>
    <w:rsid w:val="007F419A"/>
    <w:rsid w:val="007F437D"/>
    <w:rsid w:val="007F43BC"/>
    <w:rsid w:val="007F465B"/>
    <w:rsid w:val="007F4740"/>
    <w:rsid w:val="007F4A55"/>
    <w:rsid w:val="007F4B5B"/>
    <w:rsid w:val="007F4BE0"/>
    <w:rsid w:val="007F4D24"/>
    <w:rsid w:val="007F4E5A"/>
    <w:rsid w:val="007F4E7F"/>
    <w:rsid w:val="007F50B4"/>
    <w:rsid w:val="007F5516"/>
    <w:rsid w:val="007F5581"/>
    <w:rsid w:val="007F5836"/>
    <w:rsid w:val="007F5848"/>
    <w:rsid w:val="007F58AA"/>
    <w:rsid w:val="007F58AE"/>
    <w:rsid w:val="007F590C"/>
    <w:rsid w:val="007F5984"/>
    <w:rsid w:val="007F5A9C"/>
    <w:rsid w:val="007F5B64"/>
    <w:rsid w:val="007F5CC9"/>
    <w:rsid w:val="007F5D92"/>
    <w:rsid w:val="007F610B"/>
    <w:rsid w:val="007F626F"/>
    <w:rsid w:val="007F6273"/>
    <w:rsid w:val="007F6390"/>
    <w:rsid w:val="007F641A"/>
    <w:rsid w:val="007F64A7"/>
    <w:rsid w:val="007F67D1"/>
    <w:rsid w:val="007F67F0"/>
    <w:rsid w:val="007F6972"/>
    <w:rsid w:val="007F6CEA"/>
    <w:rsid w:val="007F6FB3"/>
    <w:rsid w:val="007F7045"/>
    <w:rsid w:val="007F7114"/>
    <w:rsid w:val="007F7135"/>
    <w:rsid w:val="007F72CC"/>
    <w:rsid w:val="007F73EC"/>
    <w:rsid w:val="007F7464"/>
    <w:rsid w:val="007F7672"/>
    <w:rsid w:val="007F78C8"/>
    <w:rsid w:val="007F78E6"/>
    <w:rsid w:val="007F7DAC"/>
    <w:rsid w:val="007F7DF0"/>
    <w:rsid w:val="007F7E62"/>
    <w:rsid w:val="008001C8"/>
    <w:rsid w:val="008003EB"/>
    <w:rsid w:val="008004B7"/>
    <w:rsid w:val="008005E3"/>
    <w:rsid w:val="008006C6"/>
    <w:rsid w:val="008006D1"/>
    <w:rsid w:val="008008DB"/>
    <w:rsid w:val="0080094A"/>
    <w:rsid w:val="0080094E"/>
    <w:rsid w:val="008009EB"/>
    <w:rsid w:val="00800AB0"/>
    <w:rsid w:val="00800AC1"/>
    <w:rsid w:val="00800C52"/>
    <w:rsid w:val="00800CEC"/>
    <w:rsid w:val="008011DE"/>
    <w:rsid w:val="00801232"/>
    <w:rsid w:val="0080132C"/>
    <w:rsid w:val="00801386"/>
    <w:rsid w:val="00801463"/>
    <w:rsid w:val="0080153E"/>
    <w:rsid w:val="00801810"/>
    <w:rsid w:val="008018C8"/>
    <w:rsid w:val="00801A31"/>
    <w:rsid w:val="00801C48"/>
    <w:rsid w:val="00801D21"/>
    <w:rsid w:val="00801D2E"/>
    <w:rsid w:val="00801DA8"/>
    <w:rsid w:val="00801DB1"/>
    <w:rsid w:val="00801FD8"/>
    <w:rsid w:val="00802165"/>
    <w:rsid w:val="008023D5"/>
    <w:rsid w:val="0080263A"/>
    <w:rsid w:val="00802819"/>
    <w:rsid w:val="00802907"/>
    <w:rsid w:val="00802A61"/>
    <w:rsid w:val="00802B4B"/>
    <w:rsid w:val="00802B61"/>
    <w:rsid w:val="00802D32"/>
    <w:rsid w:val="008031DB"/>
    <w:rsid w:val="00803230"/>
    <w:rsid w:val="0080329D"/>
    <w:rsid w:val="00803318"/>
    <w:rsid w:val="0080331E"/>
    <w:rsid w:val="00803364"/>
    <w:rsid w:val="008033E8"/>
    <w:rsid w:val="0080358D"/>
    <w:rsid w:val="00803691"/>
    <w:rsid w:val="008037B4"/>
    <w:rsid w:val="008037FD"/>
    <w:rsid w:val="0080382B"/>
    <w:rsid w:val="00803863"/>
    <w:rsid w:val="008039C7"/>
    <w:rsid w:val="00803A0F"/>
    <w:rsid w:val="00803A46"/>
    <w:rsid w:val="00803D64"/>
    <w:rsid w:val="00803DE3"/>
    <w:rsid w:val="00803F3F"/>
    <w:rsid w:val="008040EC"/>
    <w:rsid w:val="00804165"/>
    <w:rsid w:val="00804206"/>
    <w:rsid w:val="0080427A"/>
    <w:rsid w:val="008042A7"/>
    <w:rsid w:val="00804458"/>
    <w:rsid w:val="008044A0"/>
    <w:rsid w:val="008044E8"/>
    <w:rsid w:val="00804611"/>
    <w:rsid w:val="0080463A"/>
    <w:rsid w:val="00804A81"/>
    <w:rsid w:val="00804BC8"/>
    <w:rsid w:val="00804F13"/>
    <w:rsid w:val="008050A4"/>
    <w:rsid w:val="008050DD"/>
    <w:rsid w:val="008051A9"/>
    <w:rsid w:val="008053E6"/>
    <w:rsid w:val="00805416"/>
    <w:rsid w:val="008055A9"/>
    <w:rsid w:val="00805BA3"/>
    <w:rsid w:val="00805BA4"/>
    <w:rsid w:val="00805E83"/>
    <w:rsid w:val="00806301"/>
    <w:rsid w:val="00806C6F"/>
    <w:rsid w:val="00807074"/>
    <w:rsid w:val="008071CF"/>
    <w:rsid w:val="008073C1"/>
    <w:rsid w:val="0080742D"/>
    <w:rsid w:val="008074BA"/>
    <w:rsid w:val="008075D2"/>
    <w:rsid w:val="00807767"/>
    <w:rsid w:val="00807A42"/>
    <w:rsid w:val="00807E80"/>
    <w:rsid w:val="00807F7E"/>
    <w:rsid w:val="008100AC"/>
    <w:rsid w:val="00810113"/>
    <w:rsid w:val="00810143"/>
    <w:rsid w:val="0081057E"/>
    <w:rsid w:val="0081061D"/>
    <w:rsid w:val="00810979"/>
    <w:rsid w:val="008109C1"/>
    <w:rsid w:val="00810C05"/>
    <w:rsid w:val="00810C3F"/>
    <w:rsid w:val="00810E65"/>
    <w:rsid w:val="00810F50"/>
    <w:rsid w:val="00810FBE"/>
    <w:rsid w:val="008110A6"/>
    <w:rsid w:val="0081114A"/>
    <w:rsid w:val="00811242"/>
    <w:rsid w:val="00811317"/>
    <w:rsid w:val="0081145C"/>
    <w:rsid w:val="008114BA"/>
    <w:rsid w:val="008114CA"/>
    <w:rsid w:val="0081151E"/>
    <w:rsid w:val="0081191E"/>
    <w:rsid w:val="00811A2D"/>
    <w:rsid w:val="00811A5F"/>
    <w:rsid w:val="00811B7F"/>
    <w:rsid w:val="00811D44"/>
    <w:rsid w:val="00811DD0"/>
    <w:rsid w:val="00812069"/>
    <w:rsid w:val="008120A1"/>
    <w:rsid w:val="008120F7"/>
    <w:rsid w:val="00812498"/>
    <w:rsid w:val="008126E7"/>
    <w:rsid w:val="00812780"/>
    <w:rsid w:val="008127E6"/>
    <w:rsid w:val="00812959"/>
    <w:rsid w:val="00812A16"/>
    <w:rsid w:val="00812D0B"/>
    <w:rsid w:val="00812EFC"/>
    <w:rsid w:val="00812F4F"/>
    <w:rsid w:val="0081336E"/>
    <w:rsid w:val="00813432"/>
    <w:rsid w:val="008134AE"/>
    <w:rsid w:val="00813652"/>
    <w:rsid w:val="008138BC"/>
    <w:rsid w:val="00813928"/>
    <w:rsid w:val="00813B13"/>
    <w:rsid w:val="00813D01"/>
    <w:rsid w:val="00813D64"/>
    <w:rsid w:val="00813DDB"/>
    <w:rsid w:val="00813E72"/>
    <w:rsid w:val="00813FFD"/>
    <w:rsid w:val="00814032"/>
    <w:rsid w:val="008140AD"/>
    <w:rsid w:val="008140B0"/>
    <w:rsid w:val="0081433F"/>
    <w:rsid w:val="0081438A"/>
    <w:rsid w:val="00814630"/>
    <w:rsid w:val="008149AA"/>
    <w:rsid w:val="008149B1"/>
    <w:rsid w:val="00814A53"/>
    <w:rsid w:val="00814A7E"/>
    <w:rsid w:val="00814D65"/>
    <w:rsid w:val="00814DF9"/>
    <w:rsid w:val="00814EA3"/>
    <w:rsid w:val="00814F6C"/>
    <w:rsid w:val="00815103"/>
    <w:rsid w:val="00815107"/>
    <w:rsid w:val="008154EC"/>
    <w:rsid w:val="008156BC"/>
    <w:rsid w:val="00815A59"/>
    <w:rsid w:val="00815CD3"/>
    <w:rsid w:val="00815D66"/>
    <w:rsid w:val="00815E19"/>
    <w:rsid w:val="00816089"/>
    <w:rsid w:val="0081611E"/>
    <w:rsid w:val="0081620A"/>
    <w:rsid w:val="00816297"/>
    <w:rsid w:val="008166DC"/>
    <w:rsid w:val="00816919"/>
    <w:rsid w:val="00816C66"/>
    <w:rsid w:val="00817193"/>
    <w:rsid w:val="008171C1"/>
    <w:rsid w:val="008172E4"/>
    <w:rsid w:val="00817453"/>
    <w:rsid w:val="008174C7"/>
    <w:rsid w:val="008177EA"/>
    <w:rsid w:val="0081785B"/>
    <w:rsid w:val="008179F7"/>
    <w:rsid w:val="00817ABA"/>
    <w:rsid w:val="00817B99"/>
    <w:rsid w:val="00817C39"/>
    <w:rsid w:val="00817CE7"/>
    <w:rsid w:val="00817D67"/>
    <w:rsid w:val="0082026B"/>
    <w:rsid w:val="0082035D"/>
    <w:rsid w:val="008203D5"/>
    <w:rsid w:val="00820472"/>
    <w:rsid w:val="00820512"/>
    <w:rsid w:val="00820667"/>
    <w:rsid w:val="00820696"/>
    <w:rsid w:val="008208DD"/>
    <w:rsid w:val="008209C4"/>
    <w:rsid w:val="00820A39"/>
    <w:rsid w:val="00820A48"/>
    <w:rsid w:val="00820CA7"/>
    <w:rsid w:val="00820CB6"/>
    <w:rsid w:val="00820D49"/>
    <w:rsid w:val="00820D80"/>
    <w:rsid w:val="00820DC4"/>
    <w:rsid w:val="00820DC7"/>
    <w:rsid w:val="00820FFB"/>
    <w:rsid w:val="00821376"/>
    <w:rsid w:val="008213F9"/>
    <w:rsid w:val="00821698"/>
    <w:rsid w:val="0082179F"/>
    <w:rsid w:val="0082182B"/>
    <w:rsid w:val="00821A81"/>
    <w:rsid w:val="00821ACB"/>
    <w:rsid w:val="00821D02"/>
    <w:rsid w:val="00821DF8"/>
    <w:rsid w:val="00821E1C"/>
    <w:rsid w:val="008220C6"/>
    <w:rsid w:val="008221FE"/>
    <w:rsid w:val="00822318"/>
    <w:rsid w:val="00822716"/>
    <w:rsid w:val="00822778"/>
    <w:rsid w:val="0082278A"/>
    <w:rsid w:val="008227EA"/>
    <w:rsid w:val="0082296B"/>
    <w:rsid w:val="008229D3"/>
    <w:rsid w:val="00822B47"/>
    <w:rsid w:val="00822BF5"/>
    <w:rsid w:val="00822D55"/>
    <w:rsid w:val="00822DB4"/>
    <w:rsid w:val="00822DDD"/>
    <w:rsid w:val="00822E62"/>
    <w:rsid w:val="00822F4A"/>
    <w:rsid w:val="00822F9F"/>
    <w:rsid w:val="00823096"/>
    <w:rsid w:val="00823240"/>
    <w:rsid w:val="00823291"/>
    <w:rsid w:val="008233EE"/>
    <w:rsid w:val="008234B0"/>
    <w:rsid w:val="00823505"/>
    <w:rsid w:val="0082350D"/>
    <w:rsid w:val="0082354E"/>
    <w:rsid w:val="00823627"/>
    <w:rsid w:val="008236A1"/>
    <w:rsid w:val="0082397D"/>
    <w:rsid w:val="00823990"/>
    <w:rsid w:val="00823B34"/>
    <w:rsid w:val="00824382"/>
    <w:rsid w:val="008243DB"/>
    <w:rsid w:val="0082444C"/>
    <w:rsid w:val="00824459"/>
    <w:rsid w:val="00824521"/>
    <w:rsid w:val="00824550"/>
    <w:rsid w:val="00824575"/>
    <w:rsid w:val="008246FA"/>
    <w:rsid w:val="0082473A"/>
    <w:rsid w:val="00824894"/>
    <w:rsid w:val="008248A7"/>
    <w:rsid w:val="00824AE3"/>
    <w:rsid w:val="00824BA2"/>
    <w:rsid w:val="00824D53"/>
    <w:rsid w:val="00824E77"/>
    <w:rsid w:val="00824F08"/>
    <w:rsid w:val="00824F2C"/>
    <w:rsid w:val="00824F54"/>
    <w:rsid w:val="00824FE5"/>
    <w:rsid w:val="00824FFF"/>
    <w:rsid w:val="00825149"/>
    <w:rsid w:val="00825197"/>
    <w:rsid w:val="008251DD"/>
    <w:rsid w:val="008251FC"/>
    <w:rsid w:val="0082522A"/>
    <w:rsid w:val="00825366"/>
    <w:rsid w:val="00825392"/>
    <w:rsid w:val="00825409"/>
    <w:rsid w:val="008254D2"/>
    <w:rsid w:val="0082565A"/>
    <w:rsid w:val="0082571A"/>
    <w:rsid w:val="008257AA"/>
    <w:rsid w:val="008258A5"/>
    <w:rsid w:val="00825E72"/>
    <w:rsid w:val="00825E84"/>
    <w:rsid w:val="00825EE4"/>
    <w:rsid w:val="008260DE"/>
    <w:rsid w:val="0082635B"/>
    <w:rsid w:val="008264E8"/>
    <w:rsid w:val="00826540"/>
    <w:rsid w:val="00826549"/>
    <w:rsid w:val="0082659C"/>
    <w:rsid w:val="0082662B"/>
    <w:rsid w:val="00826630"/>
    <w:rsid w:val="00826873"/>
    <w:rsid w:val="00826A57"/>
    <w:rsid w:val="00826BFC"/>
    <w:rsid w:val="00826C7B"/>
    <w:rsid w:val="00826D22"/>
    <w:rsid w:val="00826D30"/>
    <w:rsid w:val="00826DD9"/>
    <w:rsid w:val="00826E01"/>
    <w:rsid w:val="00826E7F"/>
    <w:rsid w:val="00826F0E"/>
    <w:rsid w:val="00827289"/>
    <w:rsid w:val="008273A3"/>
    <w:rsid w:val="0082764D"/>
    <w:rsid w:val="008276C0"/>
    <w:rsid w:val="008277A8"/>
    <w:rsid w:val="008277AC"/>
    <w:rsid w:val="008277D3"/>
    <w:rsid w:val="008278B6"/>
    <w:rsid w:val="0082794B"/>
    <w:rsid w:val="00827A9A"/>
    <w:rsid w:val="00827DF0"/>
    <w:rsid w:val="008300D4"/>
    <w:rsid w:val="008301A7"/>
    <w:rsid w:val="008301CF"/>
    <w:rsid w:val="0083025A"/>
    <w:rsid w:val="0083048A"/>
    <w:rsid w:val="0083055C"/>
    <w:rsid w:val="008307D3"/>
    <w:rsid w:val="008307ED"/>
    <w:rsid w:val="00830828"/>
    <w:rsid w:val="00830B3B"/>
    <w:rsid w:val="00830C00"/>
    <w:rsid w:val="00830CF4"/>
    <w:rsid w:val="00830D09"/>
    <w:rsid w:val="00830E52"/>
    <w:rsid w:val="00830E5A"/>
    <w:rsid w:val="00830E5C"/>
    <w:rsid w:val="00830E86"/>
    <w:rsid w:val="00830FB6"/>
    <w:rsid w:val="008310CA"/>
    <w:rsid w:val="008311B2"/>
    <w:rsid w:val="008312E9"/>
    <w:rsid w:val="0083135E"/>
    <w:rsid w:val="00831601"/>
    <w:rsid w:val="00831856"/>
    <w:rsid w:val="008319F6"/>
    <w:rsid w:val="00831BA7"/>
    <w:rsid w:val="00831BB2"/>
    <w:rsid w:val="00831E4D"/>
    <w:rsid w:val="0083206F"/>
    <w:rsid w:val="0083207E"/>
    <w:rsid w:val="0083213C"/>
    <w:rsid w:val="008323D7"/>
    <w:rsid w:val="008324B7"/>
    <w:rsid w:val="008325CA"/>
    <w:rsid w:val="00832789"/>
    <w:rsid w:val="00832A1C"/>
    <w:rsid w:val="00832AEE"/>
    <w:rsid w:val="00833236"/>
    <w:rsid w:val="008332DA"/>
    <w:rsid w:val="008334CE"/>
    <w:rsid w:val="0083350F"/>
    <w:rsid w:val="008335F7"/>
    <w:rsid w:val="00833811"/>
    <w:rsid w:val="008338E2"/>
    <w:rsid w:val="008338F1"/>
    <w:rsid w:val="00833A45"/>
    <w:rsid w:val="00833AE3"/>
    <w:rsid w:val="00833B1B"/>
    <w:rsid w:val="00833CA9"/>
    <w:rsid w:val="00833D69"/>
    <w:rsid w:val="00833F8C"/>
    <w:rsid w:val="00833FD7"/>
    <w:rsid w:val="00834066"/>
    <w:rsid w:val="008340F4"/>
    <w:rsid w:val="008342F9"/>
    <w:rsid w:val="00834358"/>
    <w:rsid w:val="0083463B"/>
    <w:rsid w:val="008346BD"/>
    <w:rsid w:val="00834737"/>
    <w:rsid w:val="00834854"/>
    <w:rsid w:val="008348BF"/>
    <w:rsid w:val="00834923"/>
    <w:rsid w:val="008349EF"/>
    <w:rsid w:val="00834A12"/>
    <w:rsid w:val="00834B2A"/>
    <w:rsid w:val="00834D70"/>
    <w:rsid w:val="00834DA7"/>
    <w:rsid w:val="00834E24"/>
    <w:rsid w:val="008350C8"/>
    <w:rsid w:val="00835173"/>
    <w:rsid w:val="0083519F"/>
    <w:rsid w:val="00835663"/>
    <w:rsid w:val="008359EB"/>
    <w:rsid w:val="00835A83"/>
    <w:rsid w:val="00835B18"/>
    <w:rsid w:val="00835B72"/>
    <w:rsid w:val="00835B80"/>
    <w:rsid w:val="00835EDA"/>
    <w:rsid w:val="00835F98"/>
    <w:rsid w:val="00835FEF"/>
    <w:rsid w:val="008360A2"/>
    <w:rsid w:val="0083616F"/>
    <w:rsid w:val="00836383"/>
    <w:rsid w:val="008363BF"/>
    <w:rsid w:val="0083650A"/>
    <w:rsid w:val="00836522"/>
    <w:rsid w:val="00836714"/>
    <w:rsid w:val="00836801"/>
    <w:rsid w:val="00836812"/>
    <w:rsid w:val="00836A66"/>
    <w:rsid w:val="00836B7A"/>
    <w:rsid w:val="00836BC3"/>
    <w:rsid w:val="00836EC6"/>
    <w:rsid w:val="00837117"/>
    <w:rsid w:val="0083723C"/>
    <w:rsid w:val="0083755D"/>
    <w:rsid w:val="00837632"/>
    <w:rsid w:val="00837678"/>
    <w:rsid w:val="0083786D"/>
    <w:rsid w:val="00837880"/>
    <w:rsid w:val="008378A7"/>
    <w:rsid w:val="008378D7"/>
    <w:rsid w:val="00837B90"/>
    <w:rsid w:val="00837C67"/>
    <w:rsid w:val="00837DBD"/>
    <w:rsid w:val="00837FBD"/>
    <w:rsid w:val="0084016C"/>
    <w:rsid w:val="008403F1"/>
    <w:rsid w:val="008403F2"/>
    <w:rsid w:val="008404E4"/>
    <w:rsid w:val="008405AF"/>
    <w:rsid w:val="00840604"/>
    <w:rsid w:val="00840819"/>
    <w:rsid w:val="00840916"/>
    <w:rsid w:val="0084098E"/>
    <w:rsid w:val="008409AA"/>
    <w:rsid w:val="008409F9"/>
    <w:rsid w:val="00840A8E"/>
    <w:rsid w:val="00840F23"/>
    <w:rsid w:val="00840F9F"/>
    <w:rsid w:val="00840FB8"/>
    <w:rsid w:val="008410EF"/>
    <w:rsid w:val="00841207"/>
    <w:rsid w:val="00841350"/>
    <w:rsid w:val="008414BE"/>
    <w:rsid w:val="00841648"/>
    <w:rsid w:val="00841963"/>
    <w:rsid w:val="00841984"/>
    <w:rsid w:val="00841AA6"/>
    <w:rsid w:val="00841C11"/>
    <w:rsid w:val="00841E2A"/>
    <w:rsid w:val="00841EBE"/>
    <w:rsid w:val="00842493"/>
    <w:rsid w:val="00842570"/>
    <w:rsid w:val="00842574"/>
    <w:rsid w:val="008426A3"/>
    <w:rsid w:val="0084274A"/>
    <w:rsid w:val="00842A17"/>
    <w:rsid w:val="00842AD9"/>
    <w:rsid w:val="00842D42"/>
    <w:rsid w:val="00842D50"/>
    <w:rsid w:val="00842E0C"/>
    <w:rsid w:val="00842E6F"/>
    <w:rsid w:val="008430E7"/>
    <w:rsid w:val="00843289"/>
    <w:rsid w:val="008432EB"/>
    <w:rsid w:val="00843319"/>
    <w:rsid w:val="0084333F"/>
    <w:rsid w:val="008434F2"/>
    <w:rsid w:val="00843749"/>
    <w:rsid w:val="00843781"/>
    <w:rsid w:val="008438DC"/>
    <w:rsid w:val="00843A65"/>
    <w:rsid w:val="00843A7A"/>
    <w:rsid w:val="00843B38"/>
    <w:rsid w:val="00843BDA"/>
    <w:rsid w:val="00844032"/>
    <w:rsid w:val="00844037"/>
    <w:rsid w:val="008440BF"/>
    <w:rsid w:val="008440C7"/>
    <w:rsid w:val="008440ED"/>
    <w:rsid w:val="00844200"/>
    <w:rsid w:val="00844276"/>
    <w:rsid w:val="00844286"/>
    <w:rsid w:val="008444E3"/>
    <w:rsid w:val="0084465A"/>
    <w:rsid w:val="0084472F"/>
    <w:rsid w:val="008447F5"/>
    <w:rsid w:val="008448D3"/>
    <w:rsid w:val="00845946"/>
    <w:rsid w:val="00845A38"/>
    <w:rsid w:val="00845AFF"/>
    <w:rsid w:val="00845BCE"/>
    <w:rsid w:val="00845C73"/>
    <w:rsid w:val="00845E15"/>
    <w:rsid w:val="00845E2D"/>
    <w:rsid w:val="0084600A"/>
    <w:rsid w:val="00846292"/>
    <w:rsid w:val="008465B8"/>
    <w:rsid w:val="00846793"/>
    <w:rsid w:val="0084688D"/>
    <w:rsid w:val="00846963"/>
    <w:rsid w:val="008469C1"/>
    <w:rsid w:val="00846BB4"/>
    <w:rsid w:val="00846C43"/>
    <w:rsid w:val="00846C53"/>
    <w:rsid w:val="00846E3F"/>
    <w:rsid w:val="00847173"/>
    <w:rsid w:val="008471FE"/>
    <w:rsid w:val="0084722C"/>
    <w:rsid w:val="0084753E"/>
    <w:rsid w:val="00847711"/>
    <w:rsid w:val="008477F6"/>
    <w:rsid w:val="00847B09"/>
    <w:rsid w:val="00847B0F"/>
    <w:rsid w:val="00847CB7"/>
    <w:rsid w:val="00847E88"/>
    <w:rsid w:val="008502ED"/>
    <w:rsid w:val="00850450"/>
    <w:rsid w:val="008505D3"/>
    <w:rsid w:val="008506E1"/>
    <w:rsid w:val="0085073B"/>
    <w:rsid w:val="00850781"/>
    <w:rsid w:val="0085093F"/>
    <w:rsid w:val="00850B0B"/>
    <w:rsid w:val="00850B1A"/>
    <w:rsid w:val="00850B2D"/>
    <w:rsid w:val="00850BF2"/>
    <w:rsid w:val="00850C9E"/>
    <w:rsid w:val="00850CD1"/>
    <w:rsid w:val="00850D2D"/>
    <w:rsid w:val="00850D96"/>
    <w:rsid w:val="00850E22"/>
    <w:rsid w:val="00850F05"/>
    <w:rsid w:val="008511AE"/>
    <w:rsid w:val="008511B5"/>
    <w:rsid w:val="008511BD"/>
    <w:rsid w:val="0085124F"/>
    <w:rsid w:val="008512A6"/>
    <w:rsid w:val="0085130E"/>
    <w:rsid w:val="00851350"/>
    <w:rsid w:val="0085159A"/>
    <w:rsid w:val="008515C9"/>
    <w:rsid w:val="008515EE"/>
    <w:rsid w:val="008517A5"/>
    <w:rsid w:val="008518A7"/>
    <w:rsid w:val="008519AF"/>
    <w:rsid w:val="00851A3B"/>
    <w:rsid w:val="00851A49"/>
    <w:rsid w:val="00851A8E"/>
    <w:rsid w:val="00851D13"/>
    <w:rsid w:val="00851EC7"/>
    <w:rsid w:val="00852249"/>
    <w:rsid w:val="00852472"/>
    <w:rsid w:val="008524A7"/>
    <w:rsid w:val="0085251E"/>
    <w:rsid w:val="0085276B"/>
    <w:rsid w:val="008528C8"/>
    <w:rsid w:val="008528D3"/>
    <w:rsid w:val="00852A5F"/>
    <w:rsid w:val="00852BE0"/>
    <w:rsid w:val="00852CB6"/>
    <w:rsid w:val="00852D1E"/>
    <w:rsid w:val="00852D28"/>
    <w:rsid w:val="00852E3B"/>
    <w:rsid w:val="00853219"/>
    <w:rsid w:val="0085324E"/>
    <w:rsid w:val="00853342"/>
    <w:rsid w:val="008534E8"/>
    <w:rsid w:val="00853505"/>
    <w:rsid w:val="00853516"/>
    <w:rsid w:val="008536DF"/>
    <w:rsid w:val="00853736"/>
    <w:rsid w:val="00853886"/>
    <w:rsid w:val="00853989"/>
    <w:rsid w:val="008539AE"/>
    <w:rsid w:val="00853D6B"/>
    <w:rsid w:val="00853D96"/>
    <w:rsid w:val="00853E6A"/>
    <w:rsid w:val="00853EA5"/>
    <w:rsid w:val="00853FBB"/>
    <w:rsid w:val="008542E8"/>
    <w:rsid w:val="00854339"/>
    <w:rsid w:val="008544FF"/>
    <w:rsid w:val="00854553"/>
    <w:rsid w:val="00854608"/>
    <w:rsid w:val="008548B8"/>
    <w:rsid w:val="00854B16"/>
    <w:rsid w:val="00854F4F"/>
    <w:rsid w:val="00854FBA"/>
    <w:rsid w:val="00855624"/>
    <w:rsid w:val="00855649"/>
    <w:rsid w:val="008558FD"/>
    <w:rsid w:val="008558FF"/>
    <w:rsid w:val="00855B21"/>
    <w:rsid w:val="00855B86"/>
    <w:rsid w:val="00855BD6"/>
    <w:rsid w:val="00855BE7"/>
    <w:rsid w:val="00855C8E"/>
    <w:rsid w:val="00855E30"/>
    <w:rsid w:val="00855EB5"/>
    <w:rsid w:val="00855ED8"/>
    <w:rsid w:val="00855F61"/>
    <w:rsid w:val="00855FDC"/>
    <w:rsid w:val="0085604A"/>
    <w:rsid w:val="008563FC"/>
    <w:rsid w:val="008566E0"/>
    <w:rsid w:val="00856881"/>
    <w:rsid w:val="00856887"/>
    <w:rsid w:val="0085691B"/>
    <w:rsid w:val="00856999"/>
    <w:rsid w:val="00856C6F"/>
    <w:rsid w:val="00856D20"/>
    <w:rsid w:val="00856D47"/>
    <w:rsid w:val="00856D51"/>
    <w:rsid w:val="00856D7B"/>
    <w:rsid w:val="00856DD8"/>
    <w:rsid w:val="00856F2D"/>
    <w:rsid w:val="0085725E"/>
    <w:rsid w:val="0085766C"/>
    <w:rsid w:val="008576C1"/>
    <w:rsid w:val="00857702"/>
    <w:rsid w:val="008577B0"/>
    <w:rsid w:val="008577FC"/>
    <w:rsid w:val="00857876"/>
    <w:rsid w:val="00857AF5"/>
    <w:rsid w:val="00857BE3"/>
    <w:rsid w:val="00857D3D"/>
    <w:rsid w:val="00857DAC"/>
    <w:rsid w:val="00860031"/>
    <w:rsid w:val="0086016E"/>
    <w:rsid w:val="008604E2"/>
    <w:rsid w:val="0086054B"/>
    <w:rsid w:val="00860561"/>
    <w:rsid w:val="00860596"/>
    <w:rsid w:val="00860874"/>
    <w:rsid w:val="008609A3"/>
    <w:rsid w:val="00860C55"/>
    <w:rsid w:val="00860C6C"/>
    <w:rsid w:val="00860E5C"/>
    <w:rsid w:val="00860E72"/>
    <w:rsid w:val="00860F49"/>
    <w:rsid w:val="00860FDC"/>
    <w:rsid w:val="0086105B"/>
    <w:rsid w:val="00861121"/>
    <w:rsid w:val="008611E5"/>
    <w:rsid w:val="008612BB"/>
    <w:rsid w:val="008614F0"/>
    <w:rsid w:val="008614F5"/>
    <w:rsid w:val="00861574"/>
    <w:rsid w:val="00861659"/>
    <w:rsid w:val="00861743"/>
    <w:rsid w:val="00861752"/>
    <w:rsid w:val="00861AA3"/>
    <w:rsid w:val="00861ACA"/>
    <w:rsid w:val="00861BA3"/>
    <w:rsid w:val="00861D52"/>
    <w:rsid w:val="00861F22"/>
    <w:rsid w:val="00862008"/>
    <w:rsid w:val="008623E0"/>
    <w:rsid w:val="00862481"/>
    <w:rsid w:val="008624A0"/>
    <w:rsid w:val="00862720"/>
    <w:rsid w:val="008628C8"/>
    <w:rsid w:val="00862B2A"/>
    <w:rsid w:val="00862C2F"/>
    <w:rsid w:val="00862C92"/>
    <w:rsid w:val="00862CBF"/>
    <w:rsid w:val="00862CD1"/>
    <w:rsid w:val="00862E9A"/>
    <w:rsid w:val="008630B9"/>
    <w:rsid w:val="0086315B"/>
    <w:rsid w:val="00863304"/>
    <w:rsid w:val="00863342"/>
    <w:rsid w:val="00863469"/>
    <w:rsid w:val="00863653"/>
    <w:rsid w:val="008639DA"/>
    <w:rsid w:val="00863A2D"/>
    <w:rsid w:val="00863A93"/>
    <w:rsid w:val="00863B9D"/>
    <w:rsid w:val="00863F0F"/>
    <w:rsid w:val="00863F37"/>
    <w:rsid w:val="0086406B"/>
    <w:rsid w:val="0086407C"/>
    <w:rsid w:val="00864327"/>
    <w:rsid w:val="008644A6"/>
    <w:rsid w:val="008644C7"/>
    <w:rsid w:val="0086468E"/>
    <w:rsid w:val="00864807"/>
    <w:rsid w:val="008648BD"/>
    <w:rsid w:val="00864BBB"/>
    <w:rsid w:val="00864BF7"/>
    <w:rsid w:val="00864C34"/>
    <w:rsid w:val="00864C8C"/>
    <w:rsid w:val="00864CAD"/>
    <w:rsid w:val="00864D9A"/>
    <w:rsid w:val="00864DB7"/>
    <w:rsid w:val="00865169"/>
    <w:rsid w:val="008653CD"/>
    <w:rsid w:val="00865412"/>
    <w:rsid w:val="00865436"/>
    <w:rsid w:val="008656BC"/>
    <w:rsid w:val="00865728"/>
    <w:rsid w:val="00865747"/>
    <w:rsid w:val="0086587D"/>
    <w:rsid w:val="008659FB"/>
    <w:rsid w:val="00865CDA"/>
    <w:rsid w:val="0086615B"/>
    <w:rsid w:val="00866370"/>
    <w:rsid w:val="008663EC"/>
    <w:rsid w:val="008667E8"/>
    <w:rsid w:val="00866A50"/>
    <w:rsid w:val="00866A7C"/>
    <w:rsid w:val="00866DB3"/>
    <w:rsid w:val="00866E38"/>
    <w:rsid w:val="0086705B"/>
    <w:rsid w:val="0086709B"/>
    <w:rsid w:val="0086709D"/>
    <w:rsid w:val="008670D1"/>
    <w:rsid w:val="008671D3"/>
    <w:rsid w:val="008672A2"/>
    <w:rsid w:val="00867327"/>
    <w:rsid w:val="00867605"/>
    <w:rsid w:val="0086762A"/>
    <w:rsid w:val="00867651"/>
    <w:rsid w:val="00867740"/>
    <w:rsid w:val="008677CC"/>
    <w:rsid w:val="0086785C"/>
    <w:rsid w:val="00867884"/>
    <w:rsid w:val="008679F3"/>
    <w:rsid w:val="00867B5A"/>
    <w:rsid w:val="00870083"/>
    <w:rsid w:val="00870098"/>
    <w:rsid w:val="008700C3"/>
    <w:rsid w:val="00870278"/>
    <w:rsid w:val="008703EC"/>
    <w:rsid w:val="008704CD"/>
    <w:rsid w:val="008706ED"/>
    <w:rsid w:val="00870D1A"/>
    <w:rsid w:val="00870EA4"/>
    <w:rsid w:val="00870FAB"/>
    <w:rsid w:val="00871018"/>
    <w:rsid w:val="008711CD"/>
    <w:rsid w:val="008714CF"/>
    <w:rsid w:val="00871646"/>
    <w:rsid w:val="008716D2"/>
    <w:rsid w:val="008716DE"/>
    <w:rsid w:val="00871769"/>
    <w:rsid w:val="008717B5"/>
    <w:rsid w:val="008718E1"/>
    <w:rsid w:val="00871A3C"/>
    <w:rsid w:val="00871B06"/>
    <w:rsid w:val="00871C1D"/>
    <w:rsid w:val="00871C8A"/>
    <w:rsid w:val="00871E65"/>
    <w:rsid w:val="00872441"/>
    <w:rsid w:val="00872489"/>
    <w:rsid w:val="008725B9"/>
    <w:rsid w:val="008726B0"/>
    <w:rsid w:val="00872760"/>
    <w:rsid w:val="0087278A"/>
    <w:rsid w:val="008727FB"/>
    <w:rsid w:val="0087299D"/>
    <w:rsid w:val="008729DA"/>
    <w:rsid w:val="00872E55"/>
    <w:rsid w:val="00872EFC"/>
    <w:rsid w:val="00872FF3"/>
    <w:rsid w:val="0087306E"/>
    <w:rsid w:val="0087307C"/>
    <w:rsid w:val="00873101"/>
    <w:rsid w:val="00873150"/>
    <w:rsid w:val="008732F5"/>
    <w:rsid w:val="0087330A"/>
    <w:rsid w:val="0087335C"/>
    <w:rsid w:val="008734C4"/>
    <w:rsid w:val="00873633"/>
    <w:rsid w:val="0087368B"/>
    <w:rsid w:val="008736F7"/>
    <w:rsid w:val="008737CF"/>
    <w:rsid w:val="008738FE"/>
    <w:rsid w:val="00873C41"/>
    <w:rsid w:val="00873D0C"/>
    <w:rsid w:val="00873E1B"/>
    <w:rsid w:val="00874009"/>
    <w:rsid w:val="00874158"/>
    <w:rsid w:val="008743F3"/>
    <w:rsid w:val="00874449"/>
    <w:rsid w:val="0087444A"/>
    <w:rsid w:val="00874904"/>
    <w:rsid w:val="00874995"/>
    <w:rsid w:val="00874AF6"/>
    <w:rsid w:val="00874C06"/>
    <w:rsid w:val="00874D5E"/>
    <w:rsid w:val="00874FC1"/>
    <w:rsid w:val="00875139"/>
    <w:rsid w:val="008751FB"/>
    <w:rsid w:val="008753E4"/>
    <w:rsid w:val="00875410"/>
    <w:rsid w:val="0087554B"/>
    <w:rsid w:val="00875741"/>
    <w:rsid w:val="00875880"/>
    <w:rsid w:val="008758EF"/>
    <w:rsid w:val="00875AD0"/>
    <w:rsid w:val="00875CD0"/>
    <w:rsid w:val="0087611F"/>
    <w:rsid w:val="008761F6"/>
    <w:rsid w:val="008762F3"/>
    <w:rsid w:val="008763C3"/>
    <w:rsid w:val="0087652A"/>
    <w:rsid w:val="00876536"/>
    <w:rsid w:val="00876538"/>
    <w:rsid w:val="0087671F"/>
    <w:rsid w:val="00876A1B"/>
    <w:rsid w:val="00876E5C"/>
    <w:rsid w:val="00876EAF"/>
    <w:rsid w:val="00876F82"/>
    <w:rsid w:val="00877201"/>
    <w:rsid w:val="00877394"/>
    <w:rsid w:val="008774FC"/>
    <w:rsid w:val="0087752A"/>
    <w:rsid w:val="00877540"/>
    <w:rsid w:val="00877623"/>
    <w:rsid w:val="00877981"/>
    <w:rsid w:val="00877B13"/>
    <w:rsid w:val="00877B37"/>
    <w:rsid w:val="00877C30"/>
    <w:rsid w:val="00877DCB"/>
    <w:rsid w:val="00880021"/>
    <w:rsid w:val="00880149"/>
    <w:rsid w:val="00880207"/>
    <w:rsid w:val="00880208"/>
    <w:rsid w:val="00880283"/>
    <w:rsid w:val="0088030B"/>
    <w:rsid w:val="00880451"/>
    <w:rsid w:val="00880581"/>
    <w:rsid w:val="008805AE"/>
    <w:rsid w:val="008805ED"/>
    <w:rsid w:val="00880EDF"/>
    <w:rsid w:val="00880FBF"/>
    <w:rsid w:val="00881152"/>
    <w:rsid w:val="00881185"/>
    <w:rsid w:val="008811FD"/>
    <w:rsid w:val="0088127C"/>
    <w:rsid w:val="0088131C"/>
    <w:rsid w:val="008813DA"/>
    <w:rsid w:val="00881461"/>
    <w:rsid w:val="008814DC"/>
    <w:rsid w:val="008814FB"/>
    <w:rsid w:val="00881555"/>
    <w:rsid w:val="00881635"/>
    <w:rsid w:val="008817E4"/>
    <w:rsid w:val="0088189E"/>
    <w:rsid w:val="00881947"/>
    <w:rsid w:val="00881B30"/>
    <w:rsid w:val="00881E15"/>
    <w:rsid w:val="00881F95"/>
    <w:rsid w:val="00882066"/>
    <w:rsid w:val="0088208D"/>
    <w:rsid w:val="008821FF"/>
    <w:rsid w:val="0088223A"/>
    <w:rsid w:val="0088231B"/>
    <w:rsid w:val="008823E7"/>
    <w:rsid w:val="0088248B"/>
    <w:rsid w:val="008824CD"/>
    <w:rsid w:val="0088255C"/>
    <w:rsid w:val="00882C1F"/>
    <w:rsid w:val="00882D0A"/>
    <w:rsid w:val="00882DE6"/>
    <w:rsid w:val="00882F3E"/>
    <w:rsid w:val="008833CF"/>
    <w:rsid w:val="008834D8"/>
    <w:rsid w:val="008835BA"/>
    <w:rsid w:val="0088365C"/>
    <w:rsid w:val="0088385E"/>
    <w:rsid w:val="00883953"/>
    <w:rsid w:val="00883A20"/>
    <w:rsid w:val="00883B6E"/>
    <w:rsid w:val="00883D4D"/>
    <w:rsid w:val="00883D59"/>
    <w:rsid w:val="00884007"/>
    <w:rsid w:val="008841BB"/>
    <w:rsid w:val="00884208"/>
    <w:rsid w:val="0088436B"/>
    <w:rsid w:val="00884399"/>
    <w:rsid w:val="00884407"/>
    <w:rsid w:val="008845DE"/>
    <w:rsid w:val="008846BF"/>
    <w:rsid w:val="0088490F"/>
    <w:rsid w:val="00884ABF"/>
    <w:rsid w:val="00884ADF"/>
    <w:rsid w:val="00884B04"/>
    <w:rsid w:val="00884B59"/>
    <w:rsid w:val="00884E7A"/>
    <w:rsid w:val="00884EC3"/>
    <w:rsid w:val="00884FF8"/>
    <w:rsid w:val="008850BA"/>
    <w:rsid w:val="008851BC"/>
    <w:rsid w:val="0088528D"/>
    <w:rsid w:val="008852A9"/>
    <w:rsid w:val="008852FF"/>
    <w:rsid w:val="00885426"/>
    <w:rsid w:val="00885580"/>
    <w:rsid w:val="008856B0"/>
    <w:rsid w:val="00885876"/>
    <w:rsid w:val="00885999"/>
    <w:rsid w:val="008859CD"/>
    <w:rsid w:val="00885A3A"/>
    <w:rsid w:val="00885A56"/>
    <w:rsid w:val="00885B4D"/>
    <w:rsid w:val="00885C38"/>
    <w:rsid w:val="00885D46"/>
    <w:rsid w:val="008860B0"/>
    <w:rsid w:val="008860F3"/>
    <w:rsid w:val="0088614A"/>
    <w:rsid w:val="00886185"/>
    <w:rsid w:val="0088618B"/>
    <w:rsid w:val="008861D9"/>
    <w:rsid w:val="008862A2"/>
    <w:rsid w:val="0088638C"/>
    <w:rsid w:val="008863BB"/>
    <w:rsid w:val="0088654E"/>
    <w:rsid w:val="008866CF"/>
    <w:rsid w:val="00886B82"/>
    <w:rsid w:val="00886C1A"/>
    <w:rsid w:val="00886D86"/>
    <w:rsid w:val="00886E09"/>
    <w:rsid w:val="00886E55"/>
    <w:rsid w:val="00886EDF"/>
    <w:rsid w:val="00886EF9"/>
    <w:rsid w:val="008871AF"/>
    <w:rsid w:val="0088725C"/>
    <w:rsid w:val="0088772B"/>
    <w:rsid w:val="008877F8"/>
    <w:rsid w:val="0088792E"/>
    <w:rsid w:val="00887947"/>
    <w:rsid w:val="008879DE"/>
    <w:rsid w:val="00887A80"/>
    <w:rsid w:val="00887BB7"/>
    <w:rsid w:val="00887DDD"/>
    <w:rsid w:val="00887E36"/>
    <w:rsid w:val="00887E57"/>
    <w:rsid w:val="00887F7E"/>
    <w:rsid w:val="008900C5"/>
    <w:rsid w:val="00890149"/>
    <w:rsid w:val="008901AC"/>
    <w:rsid w:val="0089023D"/>
    <w:rsid w:val="008903CB"/>
    <w:rsid w:val="008903E8"/>
    <w:rsid w:val="008905BF"/>
    <w:rsid w:val="008905D7"/>
    <w:rsid w:val="00890630"/>
    <w:rsid w:val="008907A1"/>
    <w:rsid w:val="0089083C"/>
    <w:rsid w:val="008908E5"/>
    <w:rsid w:val="00890AD6"/>
    <w:rsid w:val="00890EC5"/>
    <w:rsid w:val="0089107B"/>
    <w:rsid w:val="00891150"/>
    <w:rsid w:val="00891216"/>
    <w:rsid w:val="0089126B"/>
    <w:rsid w:val="00891362"/>
    <w:rsid w:val="00891402"/>
    <w:rsid w:val="008915B3"/>
    <w:rsid w:val="0089169D"/>
    <w:rsid w:val="00891903"/>
    <w:rsid w:val="00891AF5"/>
    <w:rsid w:val="00891DB7"/>
    <w:rsid w:val="00891DD4"/>
    <w:rsid w:val="00891E1A"/>
    <w:rsid w:val="00892299"/>
    <w:rsid w:val="008922AE"/>
    <w:rsid w:val="00892339"/>
    <w:rsid w:val="00892580"/>
    <w:rsid w:val="008927BF"/>
    <w:rsid w:val="00892811"/>
    <w:rsid w:val="008929C0"/>
    <w:rsid w:val="008929D0"/>
    <w:rsid w:val="00892A10"/>
    <w:rsid w:val="00892B21"/>
    <w:rsid w:val="00892D42"/>
    <w:rsid w:val="00892E03"/>
    <w:rsid w:val="00892EF5"/>
    <w:rsid w:val="00893252"/>
    <w:rsid w:val="008933D7"/>
    <w:rsid w:val="008934D2"/>
    <w:rsid w:val="00893989"/>
    <w:rsid w:val="00893A90"/>
    <w:rsid w:val="00893B4D"/>
    <w:rsid w:val="00893C3E"/>
    <w:rsid w:val="00893E30"/>
    <w:rsid w:val="00893E68"/>
    <w:rsid w:val="00893E6C"/>
    <w:rsid w:val="00893F04"/>
    <w:rsid w:val="008942D3"/>
    <w:rsid w:val="008942E1"/>
    <w:rsid w:val="00894328"/>
    <w:rsid w:val="008943A7"/>
    <w:rsid w:val="008945E8"/>
    <w:rsid w:val="00894642"/>
    <w:rsid w:val="0089479F"/>
    <w:rsid w:val="0089482D"/>
    <w:rsid w:val="00894B58"/>
    <w:rsid w:val="00894B86"/>
    <w:rsid w:val="00894BCC"/>
    <w:rsid w:val="00894E75"/>
    <w:rsid w:val="00894E9B"/>
    <w:rsid w:val="00894EF8"/>
    <w:rsid w:val="00894F95"/>
    <w:rsid w:val="00894FDC"/>
    <w:rsid w:val="00895357"/>
    <w:rsid w:val="0089552D"/>
    <w:rsid w:val="008955F7"/>
    <w:rsid w:val="0089576A"/>
    <w:rsid w:val="008957D3"/>
    <w:rsid w:val="00895B01"/>
    <w:rsid w:val="00895B0F"/>
    <w:rsid w:val="00895B1B"/>
    <w:rsid w:val="00895CB0"/>
    <w:rsid w:val="00895E63"/>
    <w:rsid w:val="00895FD6"/>
    <w:rsid w:val="0089613E"/>
    <w:rsid w:val="008961E9"/>
    <w:rsid w:val="00896414"/>
    <w:rsid w:val="00896433"/>
    <w:rsid w:val="008965C7"/>
    <w:rsid w:val="0089663A"/>
    <w:rsid w:val="00896A09"/>
    <w:rsid w:val="00896C11"/>
    <w:rsid w:val="00896D19"/>
    <w:rsid w:val="00896D9A"/>
    <w:rsid w:val="00896FCB"/>
    <w:rsid w:val="0089710C"/>
    <w:rsid w:val="0089716F"/>
    <w:rsid w:val="00897219"/>
    <w:rsid w:val="008973C2"/>
    <w:rsid w:val="008975F0"/>
    <w:rsid w:val="00897832"/>
    <w:rsid w:val="008978DE"/>
    <w:rsid w:val="008978F3"/>
    <w:rsid w:val="00897A49"/>
    <w:rsid w:val="00897AD9"/>
    <w:rsid w:val="00897C71"/>
    <w:rsid w:val="00897ECA"/>
    <w:rsid w:val="008A019E"/>
    <w:rsid w:val="008A0502"/>
    <w:rsid w:val="008A0533"/>
    <w:rsid w:val="008A07BA"/>
    <w:rsid w:val="008A0A4C"/>
    <w:rsid w:val="008A0A5F"/>
    <w:rsid w:val="008A0C03"/>
    <w:rsid w:val="008A0CDE"/>
    <w:rsid w:val="008A0F54"/>
    <w:rsid w:val="008A1013"/>
    <w:rsid w:val="008A10E0"/>
    <w:rsid w:val="008A16F9"/>
    <w:rsid w:val="008A17E9"/>
    <w:rsid w:val="008A18A3"/>
    <w:rsid w:val="008A1940"/>
    <w:rsid w:val="008A19AD"/>
    <w:rsid w:val="008A19DA"/>
    <w:rsid w:val="008A1B77"/>
    <w:rsid w:val="008A1D3E"/>
    <w:rsid w:val="008A1EE9"/>
    <w:rsid w:val="008A1F4A"/>
    <w:rsid w:val="008A2014"/>
    <w:rsid w:val="008A20B5"/>
    <w:rsid w:val="008A20CF"/>
    <w:rsid w:val="008A23C1"/>
    <w:rsid w:val="008A2447"/>
    <w:rsid w:val="008A2525"/>
    <w:rsid w:val="008A25CD"/>
    <w:rsid w:val="008A25D7"/>
    <w:rsid w:val="008A275F"/>
    <w:rsid w:val="008A2785"/>
    <w:rsid w:val="008A2BE7"/>
    <w:rsid w:val="008A2F9C"/>
    <w:rsid w:val="008A2FD8"/>
    <w:rsid w:val="008A2FF6"/>
    <w:rsid w:val="008A3038"/>
    <w:rsid w:val="008A339A"/>
    <w:rsid w:val="008A339D"/>
    <w:rsid w:val="008A3428"/>
    <w:rsid w:val="008A3438"/>
    <w:rsid w:val="008A351F"/>
    <w:rsid w:val="008A35D5"/>
    <w:rsid w:val="008A3670"/>
    <w:rsid w:val="008A372C"/>
    <w:rsid w:val="008A3A8D"/>
    <w:rsid w:val="008A3B39"/>
    <w:rsid w:val="008A3CE0"/>
    <w:rsid w:val="008A3FC4"/>
    <w:rsid w:val="008A40C2"/>
    <w:rsid w:val="008A4180"/>
    <w:rsid w:val="008A42A7"/>
    <w:rsid w:val="008A4433"/>
    <w:rsid w:val="008A45D6"/>
    <w:rsid w:val="008A46AC"/>
    <w:rsid w:val="008A47B4"/>
    <w:rsid w:val="008A4885"/>
    <w:rsid w:val="008A4A19"/>
    <w:rsid w:val="008A4A45"/>
    <w:rsid w:val="008A4B16"/>
    <w:rsid w:val="008A4BDE"/>
    <w:rsid w:val="008A4D63"/>
    <w:rsid w:val="008A4DD5"/>
    <w:rsid w:val="008A4E11"/>
    <w:rsid w:val="008A5012"/>
    <w:rsid w:val="008A5048"/>
    <w:rsid w:val="008A512E"/>
    <w:rsid w:val="008A531C"/>
    <w:rsid w:val="008A53E7"/>
    <w:rsid w:val="008A53E8"/>
    <w:rsid w:val="008A5413"/>
    <w:rsid w:val="008A5476"/>
    <w:rsid w:val="008A55D8"/>
    <w:rsid w:val="008A5679"/>
    <w:rsid w:val="008A5797"/>
    <w:rsid w:val="008A57E1"/>
    <w:rsid w:val="008A589E"/>
    <w:rsid w:val="008A58C0"/>
    <w:rsid w:val="008A5A13"/>
    <w:rsid w:val="008A5C8F"/>
    <w:rsid w:val="008A5D01"/>
    <w:rsid w:val="008A60FD"/>
    <w:rsid w:val="008A6208"/>
    <w:rsid w:val="008A634E"/>
    <w:rsid w:val="008A67B8"/>
    <w:rsid w:val="008A6876"/>
    <w:rsid w:val="008A68D1"/>
    <w:rsid w:val="008A6A59"/>
    <w:rsid w:val="008A6C3E"/>
    <w:rsid w:val="008A6D62"/>
    <w:rsid w:val="008A7002"/>
    <w:rsid w:val="008A7082"/>
    <w:rsid w:val="008A7133"/>
    <w:rsid w:val="008A74F5"/>
    <w:rsid w:val="008A7545"/>
    <w:rsid w:val="008A75A1"/>
    <w:rsid w:val="008A765F"/>
    <w:rsid w:val="008A769B"/>
    <w:rsid w:val="008A7A76"/>
    <w:rsid w:val="008A7AE0"/>
    <w:rsid w:val="008A7E22"/>
    <w:rsid w:val="008A7FA7"/>
    <w:rsid w:val="008B00A8"/>
    <w:rsid w:val="008B02E6"/>
    <w:rsid w:val="008B0407"/>
    <w:rsid w:val="008B04B3"/>
    <w:rsid w:val="008B05EC"/>
    <w:rsid w:val="008B0721"/>
    <w:rsid w:val="008B0AFF"/>
    <w:rsid w:val="008B0C24"/>
    <w:rsid w:val="008B0EB8"/>
    <w:rsid w:val="008B10C9"/>
    <w:rsid w:val="008B11E0"/>
    <w:rsid w:val="008B128C"/>
    <w:rsid w:val="008B12F2"/>
    <w:rsid w:val="008B1349"/>
    <w:rsid w:val="008B13E9"/>
    <w:rsid w:val="008B140C"/>
    <w:rsid w:val="008B1642"/>
    <w:rsid w:val="008B16F3"/>
    <w:rsid w:val="008B16FD"/>
    <w:rsid w:val="008B17BA"/>
    <w:rsid w:val="008B1978"/>
    <w:rsid w:val="008B197E"/>
    <w:rsid w:val="008B1AD5"/>
    <w:rsid w:val="008B1B63"/>
    <w:rsid w:val="008B1CA0"/>
    <w:rsid w:val="008B1DF9"/>
    <w:rsid w:val="008B1E85"/>
    <w:rsid w:val="008B1EDD"/>
    <w:rsid w:val="008B1EED"/>
    <w:rsid w:val="008B1FDC"/>
    <w:rsid w:val="008B1FED"/>
    <w:rsid w:val="008B2257"/>
    <w:rsid w:val="008B2289"/>
    <w:rsid w:val="008B2436"/>
    <w:rsid w:val="008B245E"/>
    <w:rsid w:val="008B2957"/>
    <w:rsid w:val="008B29B1"/>
    <w:rsid w:val="008B2A4B"/>
    <w:rsid w:val="008B2BE2"/>
    <w:rsid w:val="008B2E3C"/>
    <w:rsid w:val="008B3165"/>
    <w:rsid w:val="008B33F8"/>
    <w:rsid w:val="008B358B"/>
    <w:rsid w:val="008B35E4"/>
    <w:rsid w:val="008B386C"/>
    <w:rsid w:val="008B395F"/>
    <w:rsid w:val="008B3AAE"/>
    <w:rsid w:val="008B3B51"/>
    <w:rsid w:val="008B3B6D"/>
    <w:rsid w:val="008B3D15"/>
    <w:rsid w:val="008B4057"/>
    <w:rsid w:val="008B410B"/>
    <w:rsid w:val="008B4135"/>
    <w:rsid w:val="008B4145"/>
    <w:rsid w:val="008B42C2"/>
    <w:rsid w:val="008B4383"/>
    <w:rsid w:val="008B471A"/>
    <w:rsid w:val="008B48A2"/>
    <w:rsid w:val="008B4969"/>
    <w:rsid w:val="008B4974"/>
    <w:rsid w:val="008B4AF0"/>
    <w:rsid w:val="008B4D0F"/>
    <w:rsid w:val="008B5071"/>
    <w:rsid w:val="008B5081"/>
    <w:rsid w:val="008B515C"/>
    <w:rsid w:val="008B5177"/>
    <w:rsid w:val="008B51BC"/>
    <w:rsid w:val="008B51C8"/>
    <w:rsid w:val="008B5290"/>
    <w:rsid w:val="008B5454"/>
    <w:rsid w:val="008B552F"/>
    <w:rsid w:val="008B55E5"/>
    <w:rsid w:val="008B5819"/>
    <w:rsid w:val="008B597D"/>
    <w:rsid w:val="008B5CE0"/>
    <w:rsid w:val="008B5DFA"/>
    <w:rsid w:val="008B613D"/>
    <w:rsid w:val="008B6156"/>
    <w:rsid w:val="008B61B1"/>
    <w:rsid w:val="008B635E"/>
    <w:rsid w:val="008B6686"/>
    <w:rsid w:val="008B689C"/>
    <w:rsid w:val="008B6A40"/>
    <w:rsid w:val="008B6BAB"/>
    <w:rsid w:val="008B6E57"/>
    <w:rsid w:val="008B6EFB"/>
    <w:rsid w:val="008B700B"/>
    <w:rsid w:val="008B721D"/>
    <w:rsid w:val="008B72EC"/>
    <w:rsid w:val="008B7608"/>
    <w:rsid w:val="008B78E8"/>
    <w:rsid w:val="008B78FA"/>
    <w:rsid w:val="008B7B98"/>
    <w:rsid w:val="008B7D4F"/>
    <w:rsid w:val="008B7F50"/>
    <w:rsid w:val="008B7FD8"/>
    <w:rsid w:val="008C0292"/>
    <w:rsid w:val="008C02C1"/>
    <w:rsid w:val="008C0390"/>
    <w:rsid w:val="008C06D8"/>
    <w:rsid w:val="008C073C"/>
    <w:rsid w:val="008C080E"/>
    <w:rsid w:val="008C09A2"/>
    <w:rsid w:val="008C0A85"/>
    <w:rsid w:val="008C0DB6"/>
    <w:rsid w:val="008C0E29"/>
    <w:rsid w:val="008C0E92"/>
    <w:rsid w:val="008C114D"/>
    <w:rsid w:val="008C12FF"/>
    <w:rsid w:val="008C1343"/>
    <w:rsid w:val="008C13D6"/>
    <w:rsid w:val="008C185B"/>
    <w:rsid w:val="008C18AA"/>
    <w:rsid w:val="008C1AB2"/>
    <w:rsid w:val="008C1BA1"/>
    <w:rsid w:val="008C1CDF"/>
    <w:rsid w:val="008C2652"/>
    <w:rsid w:val="008C26EE"/>
    <w:rsid w:val="008C27F2"/>
    <w:rsid w:val="008C29C9"/>
    <w:rsid w:val="008C2C90"/>
    <w:rsid w:val="008C2CD2"/>
    <w:rsid w:val="008C2CFD"/>
    <w:rsid w:val="008C2D84"/>
    <w:rsid w:val="008C2F39"/>
    <w:rsid w:val="008C2FA6"/>
    <w:rsid w:val="008C3074"/>
    <w:rsid w:val="008C319A"/>
    <w:rsid w:val="008C3266"/>
    <w:rsid w:val="008C332D"/>
    <w:rsid w:val="008C34F2"/>
    <w:rsid w:val="008C3623"/>
    <w:rsid w:val="008C37A2"/>
    <w:rsid w:val="008C39FF"/>
    <w:rsid w:val="008C3A1E"/>
    <w:rsid w:val="008C3B2D"/>
    <w:rsid w:val="008C3B31"/>
    <w:rsid w:val="008C3F09"/>
    <w:rsid w:val="008C3FBB"/>
    <w:rsid w:val="008C3FBD"/>
    <w:rsid w:val="008C3FDC"/>
    <w:rsid w:val="008C41A0"/>
    <w:rsid w:val="008C4470"/>
    <w:rsid w:val="008C4491"/>
    <w:rsid w:val="008C458B"/>
    <w:rsid w:val="008C45B6"/>
    <w:rsid w:val="008C4665"/>
    <w:rsid w:val="008C46BF"/>
    <w:rsid w:val="008C473D"/>
    <w:rsid w:val="008C47AD"/>
    <w:rsid w:val="008C4CC5"/>
    <w:rsid w:val="008C4EA1"/>
    <w:rsid w:val="008C4F72"/>
    <w:rsid w:val="008C505E"/>
    <w:rsid w:val="008C5234"/>
    <w:rsid w:val="008C53D7"/>
    <w:rsid w:val="008C54D2"/>
    <w:rsid w:val="008C5618"/>
    <w:rsid w:val="008C574C"/>
    <w:rsid w:val="008C5B6D"/>
    <w:rsid w:val="008C5C77"/>
    <w:rsid w:val="008C5D21"/>
    <w:rsid w:val="008C5F14"/>
    <w:rsid w:val="008C603A"/>
    <w:rsid w:val="008C604B"/>
    <w:rsid w:val="008C61D4"/>
    <w:rsid w:val="008C62DB"/>
    <w:rsid w:val="008C634A"/>
    <w:rsid w:val="008C660E"/>
    <w:rsid w:val="008C689E"/>
    <w:rsid w:val="008C690D"/>
    <w:rsid w:val="008C6C46"/>
    <w:rsid w:val="008C6D71"/>
    <w:rsid w:val="008C6F65"/>
    <w:rsid w:val="008C6FE9"/>
    <w:rsid w:val="008C704B"/>
    <w:rsid w:val="008C71C8"/>
    <w:rsid w:val="008C7288"/>
    <w:rsid w:val="008C7359"/>
    <w:rsid w:val="008C735A"/>
    <w:rsid w:val="008C73F1"/>
    <w:rsid w:val="008C78CB"/>
    <w:rsid w:val="008C78DE"/>
    <w:rsid w:val="008C790C"/>
    <w:rsid w:val="008C7982"/>
    <w:rsid w:val="008C79A6"/>
    <w:rsid w:val="008C7A19"/>
    <w:rsid w:val="008C7C93"/>
    <w:rsid w:val="008C7D0D"/>
    <w:rsid w:val="008C7EC2"/>
    <w:rsid w:val="008C7F77"/>
    <w:rsid w:val="008C7FF8"/>
    <w:rsid w:val="008D05E3"/>
    <w:rsid w:val="008D06A4"/>
    <w:rsid w:val="008D06D2"/>
    <w:rsid w:val="008D0926"/>
    <w:rsid w:val="008D0AD9"/>
    <w:rsid w:val="008D0B50"/>
    <w:rsid w:val="008D0B8C"/>
    <w:rsid w:val="008D0CD5"/>
    <w:rsid w:val="008D0CDE"/>
    <w:rsid w:val="008D0D43"/>
    <w:rsid w:val="008D0DC2"/>
    <w:rsid w:val="008D0E16"/>
    <w:rsid w:val="008D0ECE"/>
    <w:rsid w:val="008D0F0F"/>
    <w:rsid w:val="008D0FF0"/>
    <w:rsid w:val="008D11CE"/>
    <w:rsid w:val="008D1357"/>
    <w:rsid w:val="008D143A"/>
    <w:rsid w:val="008D14E1"/>
    <w:rsid w:val="008D152A"/>
    <w:rsid w:val="008D157A"/>
    <w:rsid w:val="008D167D"/>
    <w:rsid w:val="008D1756"/>
    <w:rsid w:val="008D1A32"/>
    <w:rsid w:val="008D1BCC"/>
    <w:rsid w:val="008D1E63"/>
    <w:rsid w:val="008D2085"/>
    <w:rsid w:val="008D2121"/>
    <w:rsid w:val="008D228D"/>
    <w:rsid w:val="008D2627"/>
    <w:rsid w:val="008D2784"/>
    <w:rsid w:val="008D2851"/>
    <w:rsid w:val="008D28D4"/>
    <w:rsid w:val="008D28F3"/>
    <w:rsid w:val="008D2B4C"/>
    <w:rsid w:val="008D2C3C"/>
    <w:rsid w:val="008D2C84"/>
    <w:rsid w:val="008D2E3F"/>
    <w:rsid w:val="008D2E40"/>
    <w:rsid w:val="008D2E51"/>
    <w:rsid w:val="008D2E6F"/>
    <w:rsid w:val="008D2E94"/>
    <w:rsid w:val="008D3116"/>
    <w:rsid w:val="008D319A"/>
    <w:rsid w:val="008D322A"/>
    <w:rsid w:val="008D3346"/>
    <w:rsid w:val="008D33F1"/>
    <w:rsid w:val="008D342A"/>
    <w:rsid w:val="008D35CC"/>
    <w:rsid w:val="008D3774"/>
    <w:rsid w:val="008D3A84"/>
    <w:rsid w:val="008D3A9D"/>
    <w:rsid w:val="008D3B25"/>
    <w:rsid w:val="008D3B3B"/>
    <w:rsid w:val="008D3E6C"/>
    <w:rsid w:val="008D42A3"/>
    <w:rsid w:val="008D430F"/>
    <w:rsid w:val="008D4427"/>
    <w:rsid w:val="008D44E7"/>
    <w:rsid w:val="008D46B1"/>
    <w:rsid w:val="008D46C4"/>
    <w:rsid w:val="008D46FB"/>
    <w:rsid w:val="008D4790"/>
    <w:rsid w:val="008D47E2"/>
    <w:rsid w:val="008D4869"/>
    <w:rsid w:val="008D492A"/>
    <w:rsid w:val="008D4B1A"/>
    <w:rsid w:val="008D4B42"/>
    <w:rsid w:val="008D4B58"/>
    <w:rsid w:val="008D4B7F"/>
    <w:rsid w:val="008D4B8A"/>
    <w:rsid w:val="008D4B8B"/>
    <w:rsid w:val="008D4E72"/>
    <w:rsid w:val="008D4E85"/>
    <w:rsid w:val="008D4E91"/>
    <w:rsid w:val="008D4F0C"/>
    <w:rsid w:val="008D502D"/>
    <w:rsid w:val="008D507E"/>
    <w:rsid w:val="008D51F4"/>
    <w:rsid w:val="008D52B1"/>
    <w:rsid w:val="008D5405"/>
    <w:rsid w:val="008D565B"/>
    <w:rsid w:val="008D56D0"/>
    <w:rsid w:val="008D5861"/>
    <w:rsid w:val="008D586F"/>
    <w:rsid w:val="008D59A4"/>
    <w:rsid w:val="008D5ADD"/>
    <w:rsid w:val="008D5ADF"/>
    <w:rsid w:val="008D5BA9"/>
    <w:rsid w:val="008D5E9A"/>
    <w:rsid w:val="008D5F6F"/>
    <w:rsid w:val="008D61A2"/>
    <w:rsid w:val="008D649A"/>
    <w:rsid w:val="008D6541"/>
    <w:rsid w:val="008D6D67"/>
    <w:rsid w:val="008D6E0A"/>
    <w:rsid w:val="008D6EF6"/>
    <w:rsid w:val="008D6F83"/>
    <w:rsid w:val="008D7031"/>
    <w:rsid w:val="008D7056"/>
    <w:rsid w:val="008D7543"/>
    <w:rsid w:val="008D7556"/>
    <w:rsid w:val="008D765C"/>
    <w:rsid w:val="008D77B7"/>
    <w:rsid w:val="008D77D5"/>
    <w:rsid w:val="008D782C"/>
    <w:rsid w:val="008D7852"/>
    <w:rsid w:val="008D7B15"/>
    <w:rsid w:val="008D7BD3"/>
    <w:rsid w:val="008D7D2B"/>
    <w:rsid w:val="008D7D7B"/>
    <w:rsid w:val="008D7F9C"/>
    <w:rsid w:val="008D7FEC"/>
    <w:rsid w:val="008E010A"/>
    <w:rsid w:val="008E015D"/>
    <w:rsid w:val="008E0520"/>
    <w:rsid w:val="008E0789"/>
    <w:rsid w:val="008E082F"/>
    <w:rsid w:val="008E08B6"/>
    <w:rsid w:val="008E0958"/>
    <w:rsid w:val="008E09F6"/>
    <w:rsid w:val="008E0B5F"/>
    <w:rsid w:val="008E0BDE"/>
    <w:rsid w:val="008E0DAA"/>
    <w:rsid w:val="008E0DED"/>
    <w:rsid w:val="008E0F52"/>
    <w:rsid w:val="008E12C0"/>
    <w:rsid w:val="008E1580"/>
    <w:rsid w:val="008E162A"/>
    <w:rsid w:val="008E17E5"/>
    <w:rsid w:val="008E1A9B"/>
    <w:rsid w:val="008E1D0C"/>
    <w:rsid w:val="008E1D53"/>
    <w:rsid w:val="008E1E13"/>
    <w:rsid w:val="008E1F69"/>
    <w:rsid w:val="008E2096"/>
    <w:rsid w:val="008E216C"/>
    <w:rsid w:val="008E223A"/>
    <w:rsid w:val="008E2288"/>
    <w:rsid w:val="008E2316"/>
    <w:rsid w:val="008E24D6"/>
    <w:rsid w:val="008E2511"/>
    <w:rsid w:val="008E2603"/>
    <w:rsid w:val="008E2CD5"/>
    <w:rsid w:val="008E2DDE"/>
    <w:rsid w:val="008E2E6C"/>
    <w:rsid w:val="008E2F98"/>
    <w:rsid w:val="008E2FE8"/>
    <w:rsid w:val="008E3047"/>
    <w:rsid w:val="008E3063"/>
    <w:rsid w:val="008E3145"/>
    <w:rsid w:val="008E3197"/>
    <w:rsid w:val="008E342E"/>
    <w:rsid w:val="008E34BE"/>
    <w:rsid w:val="008E3735"/>
    <w:rsid w:val="008E37D2"/>
    <w:rsid w:val="008E382C"/>
    <w:rsid w:val="008E38C4"/>
    <w:rsid w:val="008E38DD"/>
    <w:rsid w:val="008E3938"/>
    <w:rsid w:val="008E39A1"/>
    <w:rsid w:val="008E39A7"/>
    <w:rsid w:val="008E39C7"/>
    <w:rsid w:val="008E3A17"/>
    <w:rsid w:val="008E3AA8"/>
    <w:rsid w:val="008E3B65"/>
    <w:rsid w:val="008E3BE4"/>
    <w:rsid w:val="008E3C05"/>
    <w:rsid w:val="008E3C98"/>
    <w:rsid w:val="008E3CCD"/>
    <w:rsid w:val="008E3E57"/>
    <w:rsid w:val="008E3EB8"/>
    <w:rsid w:val="008E42CE"/>
    <w:rsid w:val="008E42F4"/>
    <w:rsid w:val="008E4333"/>
    <w:rsid w:val="008E43F0"/>
    <w:rsid w:val="008E441B"/>
    <w:rsid w:val="008E4588"/>
    <w:rsid w:val="008E45F3"/>
    <w:rsid w:val="008E464F"/>
    <w:rsid w:val="008E4844"/>
    <w:rsid w:val="008E4A31"/>
    <w:rsid w:val="008E4AC3"/>
    <w:rsid w:val="008E4ADD"/>
    <w:rsid w:val="008E4BBE"/>
    <w:rsid w:val="008E4F2A"/>
    <w:rsid w:val="008E5030"/>
    <w:rsid w:val="008E50D7"/>
    <w:rsid w:val="008E53D1"/>
    <w:rsid w:val="008E541F"/>
    <w:rsid w:val="008E5619"/>
    <w:rsid w:val="008E5657"/>
    <w:rsid w:val="008E5A35"/>
    <w:rsid w:val="008E5AAC"/>
    <w:rsid w:val="008E5C41"/>
    <w:rsid w:val="008E5CED"/>
    <w:rsid w:val="008E5E51"/>
    <w:rsid w:val="008E671F"/>
    <w:rsid w:val="008E6730"/>
    <w:rsid w:val="008E6986"/>
    <w:rsid w:val="008E6AC5"/>
    <w:rsid w:val="008E6CBC"/>
    <w:rsid w:val="008E7037"/>
    <w:rsid w:val="008E7185"/>
    <w:rsid w:val="008E72D9"/>
    <w:rsid w:val="008E774B"/>
    <w:rsid w:val="008E779F"/>
    <w:rsid w:val="008E795B"/>
    <w:rsid w:val="008E7AC9"/>
    <w:rsid w:val="008E7BD8"/>
    <w:rsid w:val="008E7C18"/>
    <w:rsid w:val="008E7FC8"/>
    <w:rsid w:val="008F00DB"/>
    <w:rsid w:val="008F0119"/>
    <w:rsid w:val="008F02AF"/>
    <w:rsid w:val="008F02C9"/>
    <w:rsid w:val="008F0446"/>
    <w:rsid w:val="008F0450"/>
    <w:rsid w:val="008F046A"/>
    <w:rsid w:val="008F0602"/>
    <w:rsid w:val="008F0637"/>
    <w:rsid w:val="008F0757"/>
    <w:rsid w:val="008F079E"/>
    <w:rsid w:val="008F07B6"/>
    <w:rsid w:val="008F09A0"/>
    <w:rsid w:val="008F0A46"/>
    <w:rsid w:val="008F0B8B"/>
    <w:rsid w:val="008F0C24"/>
    <w:rsid w:val="008F0C4A"/>
    <w:rsid w:val="008F0CF8"/>
    <w:rsid w:val="008F0D29"/>
    <w:rsid w:val="008F0E79"/>
    <w:rsid w:val="008F0E9B"/>
    <w:rsid w:val="008F0EED"/>
    <w:rsid w:val="008F1264"/>
    <w:rsid w:val="008F1275"/>
    <w:rsid w:val="008F131E"/>
    <w:rsid w:val="008F1562"/>
    <w:rsid w:val="008F16D8"/>
    <w:rsid w:val="008F17A7"/>
    <w:rsid w:val="008F1822"/>
    <w:rsid w:val="008F1C90"/>
    <w:rsid w:val="008F1D31"/>
    <w:rsid w:val="008F1D6D"/>
    <w:rsid w:val="008F1D72"/>
    <w:rsid w:val="008F1DE7"/>
    <w:rsid w:val="008F2255"/>
    <w:rsid w:val="008F25DF"/>
    <w:rsid w:val="008F26F6"/>
    <w:rsid w:val="008F288A"/>
    <w:rsid w:val="008F2908"/>
    <w:rsid w:val="008F2A3D"/>
    <w:rsid w:val="008F2B45"/>
    <w:rsid w:val="008F2BDF"/>
    <w:rsid w:val="008F2CB5"/>
    <w:rsid w:val="008F2D66"/>
    <w:rsid w:val="008F2DBA"/>
    <w:rsid w:val="008F2EDE"/>
    <w:rsid w:val="008F2F32"/>
    <w:rsid w:val="008F2F8C"/>
    <w:rsid w:val="008F2FC7"/>
    <w:rsid w:val="008F3540"/>
    <w:rsid w:val="008F36D0"/>
    <w:rsid w:val="008F3773"/>
    <w:rsid w:val="008F377D"/>
    <w:rsid w:val="008F3840"/>
    <w:rsid w:val="008F39F6"/>
    <w:rsid w:val="008F3B25"/>
    <w:rsid w:val="008F3B56"/>
    <w:rsid w:val="008F3CB1"/>
    <w:rsid w:val="008F4467"/>
    <w:rsid w:val="008F45B7"/>
    <w:rsid w:val="008F4656"/>
    <w:rsid w:val="008F4710"/>
    <w:rsid w:val="008F47C6"/>
    <w:rsid w:val="008F4A94"/>
    <w:rsid w:val="008F4FAC"/>
    <w:rsid w:val="008F512A"/>
    <w:rsid w:val="008F515F"/>
    <w:rsid w:val="008F5439"/>
    <w:rsid w:val="008F56EB"/>
    <w:rsid w:val="008F5787"/>
    <w:rsid w:val="008F599F"/>
    <w:rsid w:val="008F59C5"/>
    <w:rsid w:val="008F5BD9"/>
    <w:rsid w:val="008F5CBA"/>
    <w:rsid w:val="008F5CF0"/>
    <w:rsid w:val="008F5E10"/>
    <w:rsid w:val="008F6018"/>
    <w:rsid w:val="008F6056"/>
    <w:rsid w:val="008F607D"/>
    <w:rsid w:val="008F608F"/>
    <w:rsid w:val="008F6357"/>
    <w:rsid w:val="008F6502"/>
    <w:rsid w:val="008F6647"/>
    <w:rsid w:val="008F67D8"/>
    <w:rsid w:val="008F68F0"/>
    <w:rsid w:val="008F69E9"/>
    <w:rsid w:val="008F6B59"/>
    <w:rsid w:val="008F6C14"/>
    <w:rsid w:val="008F6D74"/>
    <w:rsid w:val="008F6D90"/>
    <w:rsid w:val="008F6DA7"/>
    <w:rsid w:val="008F700E"/>
    <w:rsid w:val="008F7037"/>
    <w:rsid w:val="008F70FA"/>
    <w:rsid w:val="008F7300"/>
    <w:rsid w:val="008F7354"/>
    <w:rsid w:val="008F737B"/>
    <w:rsid w:val="008F7444"/>
    <w:rsid w:val="008F744C"/>
    <w:rsid w:val="008F749D"/>
    <w:rsid w:val="008F761F"/>
    <w:rsid w:val="008F7949"/>
    <w:rsid w:val="008F7A01"/>
    <w:rsid w:val="008F7D49"/>
    <w:rsid w:val="008F7D75"/>
    <w:rsid w:val="008F7E59"/>
    <w:rsid w:val="008F7F26"/>
    <w:rsid w:val="00900050"/>
    <w:rsid w:val="00900343"/>
    <w:rsid w:val="009003CE"/>
    <w:rsid w:val="0090056B"/>
    <w:rsid w:val="0090061E"/>
    <w:rsid w:val="009006A2"/>
    <w:rsid w:val="00900AAB"/>
    <w:rsid w:val="00900ABB"/>
    <w:rsid w:val="00900C9A"/>
    <w:rsid w:val="00900D6E"/>
    <w:rsid w:val="0090102B"/>
    <w:rsid w:val="0090113D"/>
    <w:rsid w:val="009011A9"/>
    <w:rsid w:val="0090133F"/>
    <w:rsid w:val="00901448"/>
    <w:rsid w:val="0090144F"/>
    <w:rsid w:val="009014A8"/>
    <w:rsid w:val="009014EC"/>
    <w:rsid w:val="009014FC"/>
    <w:rsid w:val="00901518"/>
    <w:rsid w:val="009015A2"/>
    <w:rsid w:val="00901643"/>
    <w:rsid w:val="00901673"/>
    <w:rsid w:val="00901931"/>
    <w:rsid w:val="0090194A"/>
    <w:rsid w:val="0090198C"/>
    <w:rsid w:val="00901B04"/>
    <w:rsid w:val="00901CA7"/>
    <w:rsid w:val="00901FF6"/>
    <w:rsid w:val="0090214E"/>
    <w:rsid w:val="00902198"/>
    <w:rsid w:val="009023EB"/>
    <w:rsid w:val="009024E4"/>
    <w:rsid w:val="00902793"/>
    <w:rsid w:val="009027E9"/>
    <w:rsid w:val="0090280F"/>
    <w:rsid w:val="00902875"/>
    <w:rsid w:val="00902ADD"/>
    <w:rsid w:val="00902C28"/>
    <w:rsid w:val="00902F8E"/>
    <w:rsid w:val="00903251"/>
    <w:rsid w:val="00903255"/>
    <w:rsid w:val="009036BC"/>
    <w:rsid w:val="00903834"/>
    <w:rsid w:val="00903891"/>
    <w:rsid w:val="00903AC6"/>
    <w:rsid w:val="00903AD9"/>
    <w:rsid w:val="00903D07"/>
    <w:rsid w:val="00903D2A"/>
    <w:rsid w:val="00903D30"/>
    <w:rsid w:val="00903E45"/>
    <w:rsid w:val="00903ED4"/>
    <w:rsid w:val="00904414"/>
    <w:rsid w:val="00904491"/>
    <w:rsid w:val="00904526"/>
    <w:rsid w:val="009045CE"/>
    <w:rsid w:val="00904880"/>
    <w:rsid w:val="00904AE6"/>
    <w:rsid w:val="00904DEE"/>
    <w:rsid w:val="00904FAB"/>
    <w:rsid w:val="009050D1"/>
    <w:rsid w:val="00905197"/>
    <w:rsid w:val="0090521A"/>
    <w:rsid w:val="009052C3"/>
    <w:rsid w:val="0090530E"/>
    <w:rsid w:val="00905413"/>
    <w:rsid w:val="00905459"/>
    <w:rsid w:val="00905490"/>
    <w:rsid w:val="00905C47"/>
    <w:rsid w:val="009060A7"/>
    <w:rsid w:val="009060B1"/>
    <w:rsid w:val="00906239"/>
    <w:rsid w:val="00906277"/>
    <w:rsid w:val="00906379"/>
    <w:rsid w:val="009063E3"/>
    <w:rsid w:val="00906543"/>
    <w:rsid w:val="00906559"/>
    <w:rsid w:val="00906605"/>
    <w:rsid w:val="00906712"/>
    <w:rsid w:val="00906792"/>
    <w:rsid w:val="009067A4"/>
    <w:rsid w:val="00906852"/>
    <w:rsid w:val="00906883"/>
    <w:rsid w:val="0090693E"/>
    <w:rsid w:val="00906A8C"/>
    <w:rsid w:val="00906AB4"/>
    <w:rsid w:val="00906BA7"/>
    <w:rsid w:val="00906DF5"/>
    <w:rsid w:val="00906E65"/>
    <w:rsid w:val="00906F3B"/>
    <w:rsid w:val="0090703E"/>
    <w:rsid w:val="009070AF"/>
    <w:rsid w:val="009075BF"/>
    <w:rsid w:val="009079C0"/>
    <w:rsid w:val="00907A52"/>
    <w:rsid w:val="00907C2A"/>
    <w:rsid w:val="00907F07"/>
    <w:rsid w:val="00907F54"/>
    <w:rsid w:val="00907F70"/>
    <w:rsid w:val="00907F76"/>
    <w:rsid w:val="00910107"/>
    <w:rsid w:val="009101EA"/>
    <w:rsid w:val="0091027F"/>
    <w:rsid w:val="009102B5"/>
    <w:rsid w:val="00910321"/>
    <w:rsid w:val="0091045C"/>
    <w:rsid w:val="00910488"/>
    <w:rsid w:val="009105CA"/>
    <w:rsid w:val="00910689"/>
    <w:rsid w:val="009106A7"/>
    <w:rsid w:val="009106FC"/>
    <w:rsid w:val="009108E5"/>
    <w:rsid w:val="009109B3"/>
    <w:rsid w:val="00910A83"/>
    <w:rsid w:val="00910BC1"/>
    <w:rsid w:val="00910BF9"/>
    <w:rsid w:val="00910C22"/>
    <w:rsid w:val="00910CA4"/>
    <w:rsid w:val="00910D5C"/>
    <w:rsid w:val="00910E2A"/>
    <w:rsid w:val="00911071"/>
    <w:rsid w:val="009114DC"/>
    <w:rsid w:val="00911586"/>
    <w:rsid w:val="00911611"/>
    <w:rsid w:val="00911740"/>
    <w:rsid w:val="00911835"/>
    <w:rsid w:val="009118B8"/>
    <w:rsid w:val="009118BB"/>
    <w:rsid w:val="0091191F"/>
    <w:rsid w:val="00911920"/>
    <w:rsid w:val="00911E7D"/>
    <w:rsid w:val="00911FD1"/>
    <w:rsid w:val="009120A9"/>
    <w:rsid w:val="009120D7"/>
    <w:rsid w:val="0091229D"/>
    <w:rsid w:val="00912649"/>
    <w:rsid w:val="009126FF"/>
    <w:rsid w:val="00912706"/>
    <w:rsid w:val="00912870"/>
    <w:rsid w:val="00912877"/>
    <w:rsid w:val="009129FB"/>
    <w:rsid w:val="00912A6D"/>
    <w:rsid w:val="00912C3E"/>
    <w:rsid w:val="00912C77"/>
    <w:rsid w:val="0091318F"/>
    <w:rsid w:val="009131D7"/>
    <w:rsid w:val="009133A6"/>
    <w:rsid w:val="009134C3"/>
    <w:rsid w:val="009137B5"/>
    <w:rsid w:val="009138AC"/>
    <w:rsid w:val="00913AC8"/>
    <w:rsid w:val="00913CC5"/>
    <w:rsid w:val="00914043"/>
    <w:rsid w:val="00914453"/>
    <w:rsid w:val="0091465D"/>
    <w:rsid w:val="009148A5"/>
    <w:rsid w:val="00914924"/>
    <w:rsid w:val="0091492A"/>
    <w:rsid w:val="00914979"/>
    <w:rsid w:val="00914B26"/>
    <w:rsid w:val="00914CEA"/>
    <w:rsid w:val="00914D1C"/>
    <w:rsid w:val="00914DDC"/>
    <w:rsid w:val="00914EEA"/>
    <w:rsid w:val="00915096"/>
    <w:rsid w:val="0091518D"/>
    <w:rsid w:val="009156A5"/>
    <w:rsid w:val="00915869"/>
    <w:rsid w:val="0091589F"/>
    <w:rsid w:val="009158B0"/>
    <w:rsid w:val="0091593B"/>
    <w:rsid w:val="00915A04"/>
    <w:rsid w:val="00915B81"/>
    <w:rsid w:val="00915D1C"/>
    <w:rsid w:val="00915D6B"/>
    <w:rsid w:val="00915E00"/>
    <w:rsid w:val="00915E25"/>
    <w:rsid w:val="00915E63"/>
    <w:rsid w:val="009160DF"/>
    <w:rsid w:val="00916202"/>
    <w:rsid w:val="009162C7"/>
    <w:rsid w:val="009164C2"/>
    <w:rsid w:val="00916617"/>
    <w:rsid w:val="00916A7A"/>
    <w:rsid w:val="00916D9C"/>
    <w:rsid w:val="00916E51"/>
    <w:rsid w:val="00916EC2"/>
    <w:rsid w:val="00916EE0"/>
    <w:rsid w:val="00916F7B"/>
    <w:rsid w:val="0091705A"/>
    <w:rsid w:val="009170CA"/>
    <w:rsid w:val="0091725B"/>
    <w:rsid w:val="00917983"/>
    <w:rsid w:val="00917A3F"/>
    <w:rsid w:val="00917D74"/>
    <w:rsid w:val="00917E22"/>
    <w:rsid w:val="009200EC"/>
    <w:rsid w:val="009201F2"/>
    <w:rsid w:val="0092047D"/>
    <w:rsid w:val="009205B5"/>
    <w:rsid w:val="00920658"/>
    <w:rsid w:val="00920798"/>
    <w:rsid w:val="0092081A"/>
    <w:rsid w:val="009209B4"/>
    <w:rsid w:val="00920A0D"/>
    <w:rsid w:val="00920B9E"/>
    <w:rsid w:val="00920E9B"/>
    <w:rsid w:val="009211ED"/>
    <w:rsid w:val="0092123F"/>
    <w:rsid w:val="00921255"/>
    <w:rsid w:val="009213BD"/>
    <w:rsid w:val="00921688"/>
    <w:rsid w:val="009216CC"/>
    <w:rsid w:val="0092173D"/>
    <w:rsid w:val="00921847"/>
    <w:rsid w:val="00921959"/>
    <w:rsid w:val="00921A01"/>
    <w:rsid w:val="00921D20"/>
    <w:rsid w:val="00921D72"/>
    <w:rsid w:val="00921DE5"/>
    <w:rsid w:val="00921EA6"/>
    <w:rsid w:val="00922092"/>
    <w:rsid w:val="00922421"/>
    <w:rsid w:val="009224F4"/>
    <w:rsid w:val="00922830"/>
    <w:rsid w:val="00922959"/>
    <w:rsid w:val="00922976"/>
    <w:rsid w:val="009229F1"/>
    <w:rsid w:val="00922CB0"/>
    <w:rsid w:val="00922E19"/>
    <w:rsid w:val="00922E52"/>
    <w:rsid w:val="00922EEE"/>
    <w:rsid w:val="00922F1C"/>
    <w:rsid w:val="00922FD2"/>
    <w:rsid w:val="0092309A"/>
    <w:rsid w:val="009230A6"/>
    <w:rsid w:val="00923118"/>
    <w:rsid w:val="0092315D"/>
    <w:rsid w:val="009232D5"/>
    <w:rsid w:val="0092344A"/>
    <w:rsid w:val="009237A2"/>
    <w:rsid w:val="009237AC"/>
    <w:rsid w:val="00923806"/>
    <w:rsid w:val="0092385D"/>
    <w:rsid w:val="00923B4C"/>
    <w:rsid w:val="00923B97"/>
    <w:rsid w:val="00923BCC"/>
    <w:rsid w:val="00923C91"/>
    <w:rsid w:val="00923E90"/>
    <w:rsid w:val="00924564"/>
    <w:rsid w:val="00924627"/>
    <w:rsid w:val="0092468C"/>
    <w:rsid w:val="00924693"/>
    <w:rsid w:val="0092497A"/>
    <w:rsid w:val="00924DF0"/>
    <w:rsid w:val="00924F1A"/>
    <w:rsid w:val="00924FD2"/>
    <w:rsid w:val="009250A8"/>
    <w:rsid w:val="009250C3"/>
    <w:rsid w:val="009250D7"/>
    <w:rsid w:val="00925200"/>
    <w:rsid w:val="0092528E"/>
    <w:rsid w:val="00925517"/>
    <w:rsid w:val="00925655"/>
    <w:rsid w:val="009258A5"/>
    <w:rsid w:val="009258F8"/>
    <w:rsid w:val="00925964"/>
    <w:rsid w:val="00925971"/>
    <w:rsid w:val="009259D0"/>
    <w:rsid w:val="00925A29"/>
    <w:rsid w:val="00925AEF"/>
    <w:rsid w:val="00925BE6"/>
    <w:rsid w:val="00925C65"/>
    <w:rsid w:val="00925E32"/>
    <w:rsid w:val="00926104"/>
    <w:rsid w:val="0092626E"/>
    <w:rsid w:val="009262D1"/>
    <w:rsid w:val="00926482"/>
    <w:rsid w:val="0092648E"/>
    <w:rsid w:val="009265A2"/>
    <w:rsid w:val="00926636"/>
    <w:rsid w:val="00926697"/>
    <w:rsid w:val="00926A16"/>
    <w:rsid w:val="00926DAF"/>
    <w:rsid w:val="00926DC0"/>
    <w:rsid w:val="00926DCC"/>
    <w:rsid w:val="00926F61"/>
    <w:rsid w:val="00926FA9"/>
    <w:rsid w:val="0092721C"/>
    <w:rsid w:val="00927363"/>
    <w:rsid w:val="0092741D"/>
    <w:rsid w:val="0092745A"/>
    <w:rsid w:val="009275FE"/>
    <w:rsid w:val="00927659"/>
    <w:rsid w:val="009277D9"/>
    <w:rsid w:val="00927A52"/>
    <w:rsid w:val="00927A58"/>
    <w:rsid w:val="00927D7E"/>
    <w:rsid w:val="00927D98"/>
    <w:rsid w:val="00927F52"/>
    <w:rsid w:val="00927F9B"/>
    <w:rsid w:val="00927FA6"/>
    <w:rsid w:val="009300AE"/>
    <w:rsid w:val="009301CE"/>
    <w:rsid w:val="009301F6"/>
    <w:rsid w:val="009302BE"/>
    <w:rsid w:val="009302E5"/>
    <w:rsid w:val="00930308"/>
    <w:rsid w:val="0093032E"/>
    <w:rsid w:val="00930436"/>
    <w:rsid w:val="009306D3"/>
    <w:rsid w:val="009308DA"/>
    <w:rsid w:val="00930905"/>
    <w:rsid w:val="00930910"/>
    <w:rsid w:val="00930A34"/>
    <w:rsid w:val="00930D6A"/>
    <w:rsid w:val="00930DE6"/>
    <w:rsid w:val="009310CC"/>
    <w:rsid w:val="009311C9"/>
    <w:rsid w:val="0093123D"/>
    <w:rsid w:val="00931292"/>
    <w:rsid w:val="009313EC"/>
    <w:rsid w:val="0093161A"/>
    <w:rsid w:val="0093166B"/>
    <w:rsid w:val="00931749"/>
    <w:rsid w:val="0093195F"/>
    <w:rsid w:val="00931A46"/>
    <w:rsid w:val="00931CE4"/>
    <w:rsid w:val="00931D25"/>
    <w:rsid w:val="00931FF8"/>
    <w:rsid w:val="009320AB"/>
    <w:rsid w:val="009321F9"/>
    <w:rsid w:val="0093240A"/>
    <w:rsid w:val="009326C2"/>
    <w:rsid w:val="009326D8"/>
    <w:rsid w:val="00932803"/>
    <w:rsid w:val="009329C6"/>
    <w:rsid w:val="00932A6C"/>
    <w:rsid w:val="00932C7A"/>
    <w:rsid w:val="00932D51"/>
    <w:rsid w:val="00932EDA"/>
    <w:rsid w:val="00932F31"/>
    <w:rsid w:val="00933040"/>
    <w:rsid w:val="009330B1"/>
    <w:rsid w:val="009330E9"/>
    <w:rsid w:val="009332F5"/>
    <w:rsid w:val="009333D2"/>
    <w:rsid w:val="0093363F"/>
    <w:rsid w:val="00933812"/>
    <w:rsid w:val="00933B02"/>
    <w:rsid w:val="00933CA5"/>
    <w:rsid w:val="00933D39"/>
    <w:rsid w:val="00933EE6"/>
    <w:rsid w:val="00933F21"/>
    <w:rsid w:val="00934191"/>
    <w:rsid w:val="0093424A"/>
    <w:rsid w:val="009342B5"/>
    <w:rsid w:val="0093471B"/>
    <w:rsid w:val="00934735"/>
    <w:rsid w:val="009347C3"/>
    <w:rsid w:val="009347F6"/>
    <w:rsid w:val="009348C1"/>
    <w:rsid w:val="009349A4"/>
    <w:rsid w:val="00934B13"/>
    <w:rsid w:val="00934B28"/>
    <w:rsid w:val="00934B56"/>
    <w:rsid w:val="00934D97"/>
    <w:rsid w:val="00934EFB"/>
    <w:rsid w:val="00935033"/>
    <w:rsid w:val="00935050"/>
    <w:rsid w:val="009350AA"/>
    <w:rsid w:val="009352F2"/>
    <w:rsid w:val="009353CC"/>
    <w:rsid w:val="009354D3"/>
    <w:rsid w:val="009356A1"/>
    <w:rsid w:val="009356CF"/>
    <w:rsid w:val="0093589A"/>
    <w:rsid w:val="009359CC"/>
    <w:rsid w:val="00935D15"/>
    <w:rsid w:val="00935F11"/>
    <w:rsid w:val="009360D6"/>
    <w:rsid w:val="00936361"/>
    <w:rsid w:val="00936614"/>
    <w:rsid w:val="0093666D"/>
    <w:rsid w:val="00936738"/>
    <w:rsid w:val="009368E2"/>
    <w:rsid w:val="00936991"/>
    <w:rsid w:val="00936B2B"/>
    <w:rsid w:val="00936EF2"/>
    <w:rsid w:val="00937079"/>
    <w:rsid w:val="009370E8"/>
    <w:rsid w:val="0093726B"/>
    <w:rsid w:val="0093726E"/>
    <w:rsid w:val="0093755A"/>
    <w:rsid w:val="00937748"/>
    <w:rsid w:val="00937787"/>
    <w:rsid w:val="009377FD"/>
    <w:rsid w:val="00937A87"/>
    <w:rsid w:val="00937BD5"/>
    <w:rsid w:val="00937FB4"/>
    <w:rsid w:val="00937FE1"/>
    <w:rsid w:val="0094021A"/>
    <w:rsid w:val="00940428"/>
    <w:rsid w:val="00940460"/>
    <w:rsid w:val="0094051D"/>
    <w:rsid w:val="00940577"/>
    <w:rsid w:val="00940E16"/>
    <w:rsid w:val="00940EFF"/>
    <w:rsid w:val="009411FB"/>
    <w:rsid w:val="00941344"/>
    <w:rsid w:val="009413A3"/>
    <w:rsid w:val="009414A9"/>
    <w:rsid w:val="00941799"/>
    <w:rsid w:val="0094190E"/>
    <w:rsid w:val="009419C1"/>
    <w:rsid w:val="00941A70"/>
    <w:rsid w:val="00941AAA"/>
    <w:rsid w:val="00941B51"/>
    <w:rsid w:val="00941B71"/>
    <w:rsid w:val="00941DF9"/>
    <w:rsid w:val="00941F51"/>
    <w:rsid w:val="009421AD"/>
    <w:rsid w:val="0094221C"/>
    <w:rsid w:val="009422A4"/>
    <w:rsid w:val="0094235E"/>
    <w:rsid w:val="0094257E"/>
    <w:rsid w:val="009425B0"/>
    <w:rsid w:val="00942632"/>
    <w:rsid w:val="009427CE"/>
    <w:rsid w:val="009428C8"/>
    <w:rsid w:val="0094290F"/>
    <w:rsid w:val="00942918"/>
    <w:rsid w:val="00942BBB"/>
    <w:rsid w:val="00942DD8"/>
    <w:rsid w:val="00943013"/>
    <w:rsid w:val="00943249"/>
    <w:rsid w:val="0094334A"/>
    <w:rsid w:val="00943445"/>
    <w:rsid w:val="00943508"/>
    <w:rsid w:val="00943728"/>
    <w:rsid w:val="00943857"/>
    <w:rsid w:val="00943905"/>
    <w:rsid w:val="00943CF0"/>
    <w:rsid w:val="0094409C"/>
    <w:rsid w:val="009440AD"/>
    <w:rsid w:val="00944159"/>
    <w:rsid w:val="009442A8"/>
    <w:rsid w:val="0094437A"/>
    <w:rsid w:val="009443DC"/>
    <w:rsid w:val="00944478"/>
    <w:rsid w:val="0094448F"/>
    <w:rsid w:val="009447E6"/>
    <w:rsid w:val="009449B2"/>
    <w:rsid w:val="00944A82"/>
    <w:rsid w:val="00944AA9"/>
    <w:rsid w:val="00944BA5"/>
    <w:rsid w:val="00944DF8"/>
    <w:rsid w:val="009451F7"/>
    <w:rsid w:val="0094529F"/>
    <w:rsid w:val="009454D2"/>
    <w:rsid w:val="009455D4"/>
    <w:rsid w:val="009455E9"/>
    <w:rsid w:val="009456B1"/>
    <w:rsid w:val="009456F6"/>
    <w:rsid w:val="00945708"/>
    <w:rsid w:val="009457B7"/>
    <w:rsid w:val="00945C21"/>
    <w:rsid w:val="009460A2"/>
    <w:rsid w:val="00946377"/>
    <w:rsid w:val="00946B76"/>
    <w:rsid w:val="00946BF9"/>
    <w:rsid w:val="00946C42"/>
    <w:rsid w:val="00946C4D"/>
    <w:rsid w:val="00946CF1"/>
    <w:rsid w:val="00946D41"/>
    <w:rsid w:val="00946EF8"/>
    <w:rsid w:val="00946EFB"/>
    <w:rsid w:val="00947122"/>
    <w:rsid w:val="00947487"/>
    <w:rsid w:val="0094751D"/>
    <w:rsid w:val="009476A4"/>
    <w:rsid w:val="009477D9"/>
    <w:rsid w:val="00947877"/>
    <w:rsid w:val="0094796F"/>
    <w:rsid w:val="00947B39"/>
    <w:rsid w:val="00947C6B"/>
    <w:rsid w:val="00947CE8"/>
    <w:rsid w:val="00947D6D"/>
    <w:rsid w:val="00947ECD"/>
    <w:rsid w:val="009500DA"/>
    <w:rsid w:val="0095019A"/>
    <w:rsid w:val="00950236"/>
    <w:rsid w:val="009503BC"/>
    <w:rsid w:val="00950408"/>
    <w:rsid w:val="00950751"/>
    <w:rsid w:val="00950BB5"/>
    <w:rsid w:val="00950D46"/>
    <w:rsid w:val="00950E57"/>
    <w:rsid w:val="00950FD2"/>
    <w:rsid w:val="00951035"/>
    <w:rsid w:val="009511DB"/>
    <w:rsid w:val="009511E3"/>
    <w:rsid w:val="0095135A"/>
    <w:rsid w:val="00951803"/>
    <w:rsid w:val="00951A4A"/>
    <w:rsid w:val="00951BC7"/>
    <w:rsid w:val="00951BD4"/>
    <w:rsid w:val="00951EFC"/>
    <w:rsid w:val="00951F39"/>
    <w:rsid w:val="009520E1"/>
    <w:rsid w:val="00952232"/>
    <w:rsid w:val="00952495"/>
    <w:rsid w:val="009524F3"/>
    <w:rsid w:val="00952670"/>
    <w:rsid w:val="00952700"/>
    <w:rsid w:val="00952750"/>
    <w:rsid w:val="0095285B"/>
    <w:rsid w:val="009529E6"/>
    <w:rsid w:val="00952A44"/>
    <w:rsid w:val="00952AD0"/>
    <w:rsid w:val="00952B96"/>
    <w:rsid w:val="00952BF8"/>
    <w:rsid w:val="00952DCC"/>
    <w:rsid w:val="009531DF"/>
    <w:rsid w:val="00953296"/>
    <w:rsid w:val="00953337"/>
    <w:rsid w:val="00953389"/>
    <w:rsid w:val="009534B6"/>
    <w:rsid w:val="00953604"/>
    <w:rsid w:val="00953683"/>
    <w:rsid w:val="0095377F"/>
    <w:rsid w:val="009537E4"/>
    <w:rsid w:val="009539D7"/>
    <w:rsid w:val="00953A3A"/>
    <w:rsid w:val="00953A69"/>
    <w:rsid w:val="00953B1F"/>
    <w:rsid w:val="00953B53"/>
    <w:rsid w:val="00953C6B"/>
    <w:rsid w:val="00953E7B"/>
    <w:rsid w:val="00953EE9"/>
    <w:rsid w:val="00953FE5"/>
    <w:rsid w:val="00953FE9"/>
    <w:rsid w:val="00954368"/>
    <w:rsid w:val="00954417"/>
    <w:rsid w:val="00954640"/>
    <w:rsid w:val="0095481C"/>
    <w:rsid w:val="00954A02"/>
    <w:rsid w:val="00954AB3"/>
    <w:rsid w:val="00954DD1"/>
    <w:rsid w:val="0095504A"/>
    <w:rsid w:val="0095526F"/>
    <w:rsid w:val="0095530E"/>
    <w:rsid w:val="00955354"/>
    <w:rsid w:val="0095551E"/>
    <w:rsid w:val="00955526"/>
    <w:rsid w:val="009555EF"/>
    <w:rsid w:val="0095568D"/>
    <w:rsid w:val="009557E7"/>
    <w:rsid w:val="00955902"/>
    <w:rsid w:val="009559AB"/>
    <w:rsid w:val="00955CCB"/>
    <w:rsid w:val="00955E02"/>
    <w:rsid w:val="00955E63"/>
    <w:rsid w:val="00955EC4"/>
    <w:rsid w:val="009560E1"/>
    <w:rsid w:val="00956545"/>
    <w:rsid w:val="00956692"/>
    <w:rsid w:val="009566FC"/>
    <w:rsid w:val="0095671A"/>
    <w:rsid w:val="009567E6"/>
    <w:rsid w:val="0095686C"/>
    <w:rsid w:val="00956BCF"/>
    <w:rsid w:val="00956C30"/>
    <w:rsid w:val="00956C59"/>
    <w:rsid w:val="00956C80"/>
    <w:rsid w:val="00957007"/>
    <w:rsid w:val="00957076"/>
    <w:rsid w:val="009570A3"/>
    <w:rsid w:val="00957132"/>
    <w:rsid w:val="00957433"/>
    <w:rsid w:val="009574BF"/>
    <w:rsid w:val="009575B5"/>
    <w:rsid w:val="009576FD"/>
    <w:rsid w:val="0095771F"/>
    <w:rsid w:val="0095784C"/>
    <w:rsid w:val="009578AE"/>
    <w:rsid w:val="009578EB"/>
    <w:rsid w:val="009578FF"/>
    <w:rsid w:val="009579B3"/>
    <w:rsid w:val="00957A08"/>
    <w:rsid w:val="00957AB9"/>
    <w:rsid w:val="00957B50"/>
    <w:rsid w:val="00957CD6"/>
    <w:rsid w:val="00957DF4"/>
    <w:rsid w:val="00957E0E"/>
    <w:rsid w:val="00957E5A"/>
    <w:rsid w:val="00957F54"/>
    <w:rsid w:val="00960061"/>
    <w:rsid w:val="009600CE"/>
    <w:rsid w:val="00960131"/>
    <w:rsid w:val="00960226"/>
    <w:rsid w:val="00960239"/>
    <w:rsid w:val="009602E6"/>
    <w:rsid w:val="009603FD"/>
    <w:rsid w:val="00960446"/>
    <w:rsid w:val="0096046F"/>
    <w:rsid w:val="009605ED"/>
    <w:rsid w:val="0096066C"/>
    <w:rsid w:val="0096079F"/>
    <w:rsid w:val="00960925"/>
    <w:rsid w:val="009609A0"/>
    <w:rsid w:val="009609ED"/>
    <w:rsid w:val="00960B18"/>
    <w:rsid w:val="00960BE1"/>
    <w:rsid w:val="00960D55"/>
    <w:rsid w:val="00960F69"/>
    <w:rsid w:val="009610ED"/>
    <w:rsid w:val="009611AF"/>
    <w:rsid w:val="00961279"/>
    <w:rsid w:val="009612D6"/>
    <w:rsid w:val="00961344"/>
    <w:rsid w:val="0096161F"/>
    <w:rsid w:val="00961670"/>
    <w:rsid w:val="00961743"/>
    <w:rsid w:val="0096191A"/>
    <w:rsid w:val="00961929"/>
    <w:rsid w:val="00961937"/>
    <w:rsid w:val="009619B9"/>
    <w:rsid w:val="00961B1E"/>
    <w:rsid w:val="00961B79"/>
    <w:rsid w:val="00961C87"/>
    <w:rsid w:val="00961E72"/>
    <w:rsid w:val="00961E7E"/>
    <w:rsid w:val="00961EC3"/>
    <w:rsid w:val="00961EE9"/>
    <w:rsid w:val="00962064"/>
    <w:rsid w:val="00962456"/>
    <w:rsid w:val="00962501"/>
    <w:rsid w:val="00962564"/>
    <w:rsid w:val="00962A36"/>
    <w:rsid w:val="00962A5A"/>
    <w:rsid w:val="00962ABD"/>
    <w:rsid w:val="00962BA3"/>
    <w:rsid w:val="00962CB1"/>
    <w:rsid w:val="00962F12"/>
    <w:rsid w:val="00963145"/>
    <w:rsid w:val="009633BB"/>
    <w:rsid w:val="009637BD"/>
    <w:rsid w:val="0096380A"/>
    <w:rsid w:val="00963A36"/>
    <w:rsid w:val="00963AE8"/>
    <w:rsid w:val="00963AF2"/>
    <w:rsid w:val="00963C73"/>
    <w:rsid w:val="00963E16"/>
    <w:rsid w:val="00963F98"/>
    <w:rsid w:val="00963FD2"/>
    <w:rsid w:val="00964358"/>
    <w:rsid w:val="009643B7"/>
    <w:rsid w:val="009643DA"/>
    <w:rsid w:val="00964461"/>
    <w:rsid w:val="00964473"/>
    <w:rsid w:val="00964520"/>
    <w:rsid w:val="009646F6"/>
    <w:rsid w:val="0096485F"/>
    <w:rsid w:val="00964939"/>
    <w:rsid w:val="0096495A"/>
    <w:rsid w:val="009649AA"/>
    <w:rsid w:val="009649B3"/>
    <w:rsid w:val="00964A46"/>
    <w:rsid w:val="00964D56"/>
    <w:rsid w:val="00964D5B"/>
    <w:rsid w:val="00964EF7"/>
    <w:rsid w:val="009650AF"/>
    <w:rsid w:val="00965596"/>
    <w:rsid w:val="0096583C"/>
    <w:rsid w:val="0096596B"/>
    <w:rsid w:val="009659DC"/>
    <w:rsid w:val="009659F5"/>
    <w:rsid w:val="00965A5B"/>
    <w:rsid w:val="00965A86"/>
    <w:rsid w:val="00965AD5"/>
    <w:rsid w:val="00965C40"/>
    <w:rsid w:val="00965F9D"/>
    <w:rsid w:val="00966009"/>
    <w:rsid w:val="00966013"/>
    <w:rsid w:val="00966034"/>
    <w:rsid w:val="009660DD"/>
    <w:rsid w:val="00966110"/>
    <w:rsid w:val="0096612E"/>
    <w:rsid w:val="00966149"/>
    <w:rsid w:val="009661AD"/>
    <w:rsid w:val="009661B7"/>
    <w:rsid w:val="00966204"/>
    <w:rsid w:val="009665B3"/>
    <w:rsid w:val="00966712"/>
    <w:rsid w:val="009667A3"/>
    <w:rsid w:val="0096680D"/>
    <w:rsid w:val="00966862"/>
    <w:rsid w:val="009668D7"/>
    <w:rsid w:val="009668E1"/>
    <w:rsid w:val="00966938"/>
    <w:rsid w:val="00966B0E"/>
    <w:rsid w:val="00966B3D"/>
    <w:rsid w:val="00966C2F"/>
    <w:rsid w:val="00967354"/>
    <w:rsid w:val="0096735F"/>
    <w:rsid w:val="0096738E"/>
    <w:rsid w:val="0096745F"/>
    <w:rsid w:val="009674D4"/>
    <w:rsid w:val="00967597"/>
    <w:rsid w:val="00967714"/>
    <w:rsid w:val="0096797A"/>
    <w:rsid w:val="00967BD8"/>
    <w:rsid w:val="00967C93"/>
    <w:rsid w:val="00967D2C"/>
    <w:rsid w:val="00967F95"/>
    <w:rsid w:val="00970093"/>
    <w:rsid w:val="0097028A"/>
    <w:rsid w:val="0097042E"/>
    <w:rsid w:val="009706BD"/>
    <w:rsid w:val="009708D8"/>
    <w:rsid w:val="00970F28"/>
    <w:rsid w:val="00970FF9"/>
    <w:rsid w:val="0097101E"/>
    <w:rsid w:val="00971060"/>
    <w:rsid w:val="0097116E"/>
    <w:rsid w:val="009711BD"/>
    <w:rsid w:val="0097152B"/>
    <w:rsid w:val="00971592"/>
    <w:rsid w:val="00971617"/>
    <w:rsid w:val="009717F8"/>
    <w:rsid w:val="009718F1"/>
    <w:rsid w:val="0097194B"/>
    <w:rsid w:val="009719DD"/>
    <w:rsid w:val="00971A2E"/>
    <w:rsid w:val="00971A99"/>
    <w:rsid w:val="00971B0C"/>
    <w:rsid w:val="00971C2C"/>
    <w:rsid w:val="00971CBA"/>
    <w:rsid w:val="00971DDF"/>
    <w:rsid w:val="00972064"/>
    <w:rsid w:val="00972204"/>
    <w:rsid w:val="0097225C"/>
    <w:rsid w:val="0097232F"/>
    <w:rsid w:val="00972370"/>
    <w:rsid w:val="00972413"/>
    <w:rsid w:val="0097267D"/>
    <w:rsid w:val="0097271E"/>
    <w:rsid w:val="00972792"/>
    <w:rsid w:val="009728D3"/>
    <w:rsid w:val="0097296D"/>
    <w:rsid w:val="009729BF"/>
    <w:rsid w:val="00972A0B"/>
    <w:rsid w:val="00972F73"/>
    <w:rsid w:val="00972F8C"/>
    <w:rsid w:val="009731B3"/>
    <w:rsid w:val="009731D6"/>
    <w:rsid w:val="00973267"/>
    <w:rsid w:val="00973704"/>
    <w:rsid w:val="00973791"/>
    <w:rsid w:val="009738D6"/>
    <w:rsid w:val="009738EF"/>
    <w:rsid w:val="00973AE2"/>
    <w:rsid w:val="00973B62"/>
    <w:rsid w:val="00973BE0"/>
    <w:rsid w:val="00973FC6"/>
    <w:rsid w:val="00974148"/>
    <w:rsid w:val="009741D2"/>
    <w:rsid w:val="0097432E"/>
    <w:rsid w:val="00974468"/>
    <w:rsid w:val="00974746"/>
    <w:rsid w:val="00974786"/>
    <w:rsid w:val="009747DF"/>
    <w:rsid w:val="00974863"/>
    <w:rsid w:val="00974CD0"/>
    <w:rsid w:val="00975119"/>
    <w:rsid w:val="0097517C"/>
    <w:rsid w:val="009751CD"/>
    <w:rsid w:val="009752EA"/>
    <w:rsid w:val="0097547E"/>
    <w:rsid w:val="00975543"/>
    <w:rsid w:val="009755CA"/>
    <w:rsid w:val="0097584E"/>
    <w:rsid w:val="009758A9"/>
    <w:rsid w:val="009759AA"/>
    <w:rsid w:val="00975AB3"/>
    <w:rsid w:val="00975BB2"/>
    <w:rsid w:val="00975C12"/>
    <w:rsid w:val="00975CA1"/>
    <w:rsid w:val="00975F44"/>
    <w:rsid w:val="0097616B"/>
    <w:rsid w:val="00976200"/>
    <w:rsid w:val="00976233"/>
    <w:rsid w:val="009762AC"/>
    <w:rsid w:val="009763ED"/>
    <w:rsid w:val="0097647B"/>
    <w:rsid w:val="0097670C"/>
    <w:rsid w:val="00976721"/>
    <w:rsid w:val="00976798"/>
    <w:rsid w:val="00976A18"/>
    <w:rsid w:val="00976BCF"/>
    <w:rsid w:val="00976D30"/>
    <w:rsid w:val="00976E6F"/>
    <w:rsid w:val="00976F04"/>
    <w:rsid w:val="00976FA8"/>
    <w:rsid w:val="0097715A"/>
    <w:rsid w:val="009771BF"/>
    <w:rsid w:val="0097729A"/>
    <w:rsid w:val="00977498"/>
    <w:rsid w:val="009775DD"/>
    <w:rsid w:val="00977754"/>
    <w:rsid w:val="009777F4"/>
    <w:rsid w:val="009778FA"/>
    <w:rsid w:val="00977A97"/>
    <w:rsid w:val="00977AD8"/>
    <w:rsid w:val="00977D86"/>
    <w:rsid w:val="00977E7A"/>
    <w:rsid w:val="009800F2"/>
    <w:rsid w:val="00980123"/>
    <w:rsid w:val="00980150"/>
    <w:rsid w:val="0098026E"/>
    <w:rsid w:val="00980286"/>
    <w:rsid w:val="009802DD"/>
    <w:rsid w:val="00980405"/>
    <w:rsid w:val="00980553"/>
    <w:rsid w:val="00980752"/>
    <w:rsid w:val="00980766"/>
    <w:rsid w:val="0098083F"/>
    <w:rsid w:val="00980A10"/>
    <w:rsid w:val="00980AA6"/>
    <w:rsid w:val="00980BD5"/>
    <w:rsid w:val="00980DAB"/>
    <w:rsid w:val="009810B6"/>
    <w:rsid w:val="00981129"/>
    <w:rsid w:val="00981130"/>
    <w:rsid w:val="0098113A"/>
    <w:rsid w:val="00981149"/>
    <w:rsid w:val="009811D3"/>
    <w:rsid w:val="00981206"/>
    <w:rsid w:val="00981209"/>
    <w:rsid w:val="00981234"/>
    <w:rsid w:val="00981471"/>
    <w:rsid w:val="009814D8"/>
    <w:rsid w:val="009814E7"/>
    <w:rsid w:val="009814EA"/>
    <w:rsid w:val="0098170E"/>
    <w:rsid w:val="009817FD"/>
    <w:rsid w:val="00981804"/>
    <w:rsid w:val="009818B0"/>
    <w:rsid w:val="009818EF"/>
    <w:rsid w:val="00981BB7"/>
    <w:rsid w:val="0098210F"/>
    <w:rsid w:val="00982287"/>
    <w:rsid w:val="0098229C"/>
    <w:rsid w:val="00982344"/>
    <w:rsid w:val="0098270E"/>
    <w:rsid w:val="00982753"/>
    <w:rsid w:val="0098289D"/>
    <w:rsid w:val="00982918"/>
    <w:rsid w:val="009829BD"/>
    <w:rsid w:val="00982ABA"/>
    <w:rsid w:val="00982ABB"/>
    <w:rsid w:val="00982DEB"/>
    <w:rsid w:val="00982F88"/>
    <w:rsid w:val="00982F8D"/>
    <w:rsid w:val="00983151"/>
    <w:rsid w:val="00983249"/>
    <w:rsid w:val="0098324C"/>
    <w:rsid w:val="00983493"/>
    <w:rsid w:val="009835E0"/>
    <w:rsid w:val="00983641"/>
    <w:rsid w:val="00983643"/>
    <w:rsid w:val="009836C9"/>
    <w:rsid w:val="00983735"/>
    <w:rsid w:val="00983D46"/>
    <w:rsid w:val="00983DCA"/>
    <w:rsid w:val="00983E49"/>
    <w:rsid w:val="00983E8C"/>
    <w:rsid w:val="00983EC2"/>
    <w:rsid w:val="00983F00"/>
    <w:rsid w:val="00983F20"/>
    <w:rsid w:val="00984279"/>
    <w:rsid w:val="00984322"/>
    <w:rsid w:val="009843CB"/>
    <w:rsid w:val="0098469B"/>
    <w:rsid w:val="00984A4A"/>
    <w:rsid w:val="00985165"/>
    <w:rsid w:val="009851C6"/>
    <w:rsid w:val="00985611"/>
    <w:rsid w:val="00985753"/>
    <w:rsid w:val="00985783"/>
    <w:rsid w:val="0098581D"/>
    <w:rsid w:val="00985AA0"/>
    <w:rsid w:val="00985E28"/>
    <w:rsid w:val="00985EF7"/>
    <w:rsid w:val="00985F9E"/>
    <w:rsid w:val="00986093"/>
    <w:rsid w:val="009860B2"/>
    <w:rsid w:val="00986146"/>
    <w:rsid w:val="0098632E"/>
    <w:rsid w:val="00986353"/>
    <w:rsid w:val="00986420"/>
    <w:rsid w:val="0098643D"/>
    <w:rsid w:val="00986457"/>
    <w:rsid w:val="009864C7"/>
    <w:rsid w:val="00986708"/>
    <w:rsid w:val="00986959"/>
    <w:rsid w:val="00986971"/>
    <w:rsid w:val="00986CF9"/>
    <w:rsid w:val="00986E8F"/>
    <w:rsid w:val="00987143"/>
    <w:rsid w:val="009871E5"/>
    <w:rsid w:val="0098727B"/>
    <w:rsid w:val="009872E6"/>
    <w:rsid w:val="00987416"/>
    <w:rsid w:val="009878C2"/>
    <w:rsid w:val="00987966"/>
    <w:rsid w:val="00987ACB"/>
    <w:rsid w:val="00987F87"/>
    <w:rsid w:val="009901DA"/>
    <w:rsid w:val="0099023D"/>
    <w:rsid w:val="009903EF"/>
    <w:rsid w:val="00990429"/>
    <w:rsid w:val="00990501"/>
    <w:rsid w:val="0099087C"/>
    <w:rsid w:val="0099088C"/>
    <w:rsid w:val="00990C0E"/>
    <w:rsid w:val="00990C5B"/>
    <w:rsid w:val="00990D75"/>
    <w:rsid w:val="00990F2F"/>
    <w:rsid w:val="00991059"/>
    <w:rsid w:val="00991091"/>
    <w:rsid w:val="00991093"/>
    <w:rsid w:val="009911CA"/>
    <w:rsid w:val="0099128B"/>
    <w:rsid w:val="00991293"/>
    <w:rsid w:val="009912E0"/>
    <w:rsid w:val="00991364"/>
    <w:rsid w:val="009914CE"/>
    <w:rsid w:val="0099163B"/>
    <w:rsid w:val="00991699"/>
    <w:rsid w:val="0099169C"/>
    <w:rsid w:val="00991B05"/>
    <w:rsid w:val="00991CC0"/>
    <w:rsid w:val="00991DE9"/>
    <w:rsid w:val="0099210A"/>
    <w:rsid w:val="009921B0"/>
    <w:rsid w:val="00992257"/>
    <w:rsid w:val="00992301"/>
    <w:rsid w:val="0099233F"/>
    <w:rsid w:val="00992343"/>
    <w:rsid w:val="0099263E"/>
    <w:rsid w:val="00992736"/>
    <w:rsid w:val="0099294E"/>
    <w:rsid w:val="00992ED7"/>
    <w:rsid w:val="00992EE1"/>
    <w:rsid w:val="0099317E"/>
    <w:rsid w:val="0099346A"/>
    <w:rsid w:val="0099352B"/>
    <w:rsid w:val="009935E0"/>
    <w:rsid w:val="00993774"/>
    <w:rsid w:val="0099382E"/>
    <w:rsid w:val="0099383D"/>
    <w:rsid w:val="009938B1"/>
    <w:rsid w:val="00993BD9"/>
    <w:rsid w:val="00993CF7"/>
    <w:rsid w:val="00993E57"/>
    <w:rsid w:val="00993EEA"/>
    <w:rsid w:val="00994381"/>
    <w:rsid w:val="00994397"/>
    <w:rsid w:val="009943C7"/>
    <w:rsid w:val="00994537"/>
    <w:rsid w:val="009946FE"/>
    <w:rsid w:val="0099479D"/>
    <w:rsid w:val="00994903"/>
    <w:rsid w:val="00994AD5"/>
    <w:rsid w:val="009950AF"/>
    <w:rsid w:val="00995195"/>
    <w:rsid w:val="0099524F"/>
    <w:rsid w:val="00995318"/>
    <w:rsid w:val="0099531C"/>
    <w:rsid w:val="0099548E"/>
    <w:rsid w:val="00995669"/>
    <w:rsid w:val="0099578F"/>
    <w:rsid w:val="009957EB"/>
    <w:rsid w:val="00995902"/>
    <w:rsid w:val="00995A8F"/>
    <w:rsid w:val="00995C06"/>
    <w:rsid w:val="00995D6C"/>
    <w:rsid w:val="00995E5B"/>
    <w:rsid w:val="00996019"/>
    <w:rsid w:val="009960DF"/>
    <w:rsid w:val="00996258"/>
    <w:rsid w:val="00996306"/>
    <w:rsid w:val="00996345"/>
    <w:rsid w:val="009964D3"/>
    <w:rsid w:val="00996744"/>
    <w:rsid w:val="00996C7A"/>
    <w:rsid w:val="00996D22"/>
    <w:rsid w:val="00996D61"/>
    <w:rsid w:val="00996EF4"/>
    <w:rsid w:val="00997220"/>
    <w:rsid w:val="00997303"/>
    <w:rsid w:val="0099731E"/>
    <w:rsid w:val="009974DE"/>
    <w:rsid w:val="009975C6"/>
    <w:rsid w:val="00997681"/>
    <w:rsid w:val="009976CB"/>
    <w:rsid w:val="009976F9"/>
    <w:rsid w:val="00997783"/>
    <w:rsid w:val="00997901"/>
    <w:rsid w:val="0099795B"/>
    <w:rsid w:val="009979B0"/>
    <w:rsid w:val="00997BBB"/>
    <w:rsid w:val="00997CF2"/>
    <w:rsid w:val="00997CF4"/>
    <w:rsid w:val="009A0100"/>
    <w:rsid w:val="009A02F4"/>
    <w:rsid w:val="009A04AD"/>
    <w:rsid w:val="009A07D6"/>
    <w:rsid w:val="009A094C"/>
    <w:rsid w:val="009A0C56"/>
    <w:rsid w:val="009A0C8F"/>
    <w:rsid w:val="009A0C96"/>
    <w:rsid w:val="009A0CE2"/>
    <w:rsid w:val="009A0CF5"/>
    <w:rsid w:val="009A10EC"/>
    <w:rsid w:val="009A1154"/>
    <w:rsid w:val="009A1169"/>
    <w:rsid w:val="009A11DD"/>
    <w:rsid w:val="009A1350"/>
    <w:rsid w:val="009A156C"/>
    <w:rsid w:val="009A15CF"/>
    <w:rsid w:val="009A164C"/>
    <w:rsid w:val="009A169F"/>
    <w:rsid w:val="009A17B8"/>
    <w:rsid w:val="009A1861"/>
    <w:rsid w:val="009A196E"/>
    <w:rsid w:val="009A19A1"/>
    <w:rsid w:val="009A1AAC"/>
    <w:rsid w:val="009A1BA7"/>
    <w:rsid w:val="009A1E43"/>
    <w:rsid w:val="009A1F1B"/>
    <w:rsid w:val="009A1F86"/>
    <w:rsid w:val="009A225E"/>
    <w:rsid w:val="009A264C"/>
    <w:rsid w:val="009A269D"/>
    <w:rsid w:val="009A2789"/>
    <w:rsid w:val="009A27AE"/>
    <w:rsid w:val="009A27DA"/>
    <w:rsid w:val="009A2826"/>
    <w:rsid w:val="009A2A2B"/>
    <w:rsid w:val="009A2BB6"/>
    <w:rsid w:val="009A2BCD"/>
    <w:rsid w:val="009A2C5F"/>
    <w:rsid w:val="009A2CAF"/>
    <w:rsid w:val="009A2CB8"/>
    <w:rsid w:val="009A2CBC"/>
    <w:rsid w:val="009A3087"/>
    <w:rsid w:val="009A30FC"/>
    <w:rsid w:val="009A32AD"/>
    <w:rsid w:val="009A35CB"/>
    <w:rsid w:val="009A3690"/>
    <w:rsid w:val="009A3745"/>
    <w:rsid w:val="009A3789"/>
    <w:rsid w:val="009A3820"/>
    <w:rsid w:val="009A3899"/>
    <w:rsid w:val="009A38F6"/>
    <w:rsid w:val="009A3924"/>
    <w:rsid w:val="009A395F"/>
    <w:rsid w:val="009A3BCB"/>
    <w:rsid w:val="009A3C42"/>
    <w:rsid w:val="009A3D05"/>
    <w:rsid w:val="009A3EEA"/>
    <w:rsid w:val="009A3FC6"/>
    <w:rsid w:val="009A413A"/>
    <w:rsid w:val="009A4147"/>
    <w:rsid w:val="009A41D8"/>
    <w:rsid w:val="009A439C"/>
    <w:rsid w:val="009A43E5"/>
    <w:rsid w:val="009A4424"/>
    <w:rsid w:val="009A4440"/>
    <w:rsid w:val="009A454D"/>
    <w:rsid w:val="009A45A2"/>
    <w:rsid w:val="009A45C8"/>
    <w:rsid w:val="009A4717"/>
    <w:rsid w:val="009A49DE"/>
    <w:rsid w:val="009A4A65"/>
    <w:rsid w:val="009A4AC6"/>
    <w:rsid w:val="009A4AF5"/>
    <w:rsid w:val="009A4B2F"/>
    <w:rsid w:val="009A4E70"/>
    <w:rsid w:val="009A4EC9"/>
    <w:rsid w:val="009A5054"/>
    <w:rsid w:val="009A512A"/>
    <w:rsid w:val="009A5152"/>
    <w:rsid w:val="009A5286"/>
    <w:rsid w:val="009A5293"/>
    <w:rsid w:val="009A545A"/>
    <w:rsid w:val="009A5543"/>
    <w:rsid w:val="009A561C"/>
    <w:rsid w:val="009A5B86"/>
    <w:rsid w:val="009A5D59"/>
    <w:rsid w:val="009A5D99"/>
    <w:rsid w:val="009A5E1F"/>
    <w:rsid w:val="009A6041"/>
    <w:rsid w:val="009A6136"/>
    <w:rsid w:val="009A625F"/>
    <w:rsid w:val="009A64A0"/>
    <w:rsid w:val="009A65F0"/>
    <w:rsid w:val="009A66DF"/>
    <w:rsid w:val="009A6862"/>
    <w:rsid w:val="009A6869"/>
    <w:rsid w:val="009A6919"/>
    <w:rsid w:val="009A6AC7"/>
    <w:rsid w:val="009A6E94"/>
    <w:rsid w:val="009A6F98"/>
    <w:rsid w:val="009A70C1"/>
    <w:rsid w:val="009A727F"/>
    <w:rsid w:val="009A734F"/>
    <w:rsid w:val="009A737C"/>
    <w:rsid w:val="009A740A"/>
    <w:rsid w:val="009A79C3"/>
    <w:rsid w:val="009A7C97"/>
    <w:rsid w:val="009A7D8B"/>
    <w:rsid w:val="009A7DEB"/>
    <w:rsid w:val="009A7EB9"/>
    <w:rsid w:val="009A7F01"/>
    <w:rsid w:val="009B01AE"/>
    <w:rsid w:val="009B01E5"/>
    <w:rsid w:val="009B03DD"/>
    <w:rsid w:val="009B0408"/>
    <w:rsid w:val="009B055D"/>
    <w:rsid w:val="009B05CB"/>
    <w:rsid w:val="009B0843"/>
    <w:rsid w:val="009B0AE9"/>
    <w:rsid w:val="009B0C8A"/>
    <w:rsid w:val="009B0DEE"/>
    <w:rsid w:val="009B0F47"/>
    <w:rsid w:val="009B1250"/>
    <w:rsid w:val="009B1335"/>
    <w:rsid w:val="009B153C"/>
    <w:rsid w:val="009B15F4"/>
    <w:rsid w:val="009B16FA"/>
    <w:rsid w:val="009B176D"/>
    <w:rsid w:val="009B18B6"/>
    <w:rsid w:val="009B1B38"/>
    <w:rsid w:val="009B1B97"/>
    <w:rsid w:val="009B1C21"/>
    <w:rsid w:val="009B1DCF"/>
    <w:rsid w:val="009B1E47"/>
    <w:rsid w:val="009B1F59"/>
    <w:rsid w:val="009B1F80"/>
    <w:rsid w:val="009B2073"/>
    <w:rsid w:val="009B228C"/>
    <w:rsid w:val="009B2C3C"/>
    <w:rsid w:val="009B2CBC"/>
    <w:rsid w:val="009B2CED"/>
    <w:rsid w:val="009B2CFC"/>
    <w:rsid w:val="009B2E44"/>
    <w:rsid w:val="009B2F5A"/>
    <w:rsid w:val="009B2FB9"/>
    <w:rsid w:val="009B3054"/>
    <w:rsid w:val="009B3081"/>
    <w:rsid w:val="009B3123"/>
    <w:rsid w:val="009B3221"/>
    <w:rsid w:val="009B335D"/>
    <w:rsid w:val="009B33B0"/>
    <w:rsid w:val="009B3594"/>
    <w:rsid w:val="009B3646"/>
    <w:rsid w:val="009B37CE"/>
    <w:rsid w:val="009B3815"/>
    <w:rsid w:val="009B3929"/>
    <w:rsid w:val="009B3C0A"/>
    <w:rsid w:val="009B3C34"/>
    <w:rsid w:val="009B3C90"/>
    <w:rsid w:val="009B3F12"/>
    <w:rsid w:val="009B4064"/>
    <w:rsid w:val="009B4153"/>
    <w:rsid w:val="009B4228"/>
    <w:rsid w:val="009B44B4"/>
    <w:rsid w:val="009B45A2"/>
    <w:rsid w:val="009B476A"/>
    <w:rsid w:val="009B4935"/>
    <w:rsid w:val="009B4B32"/>
    <w:rsid w:val="009B4B9A"/>
    <w:rsid w:val="009B4C9A"/>
    <w:rsid w:val="009B4CBA"/>
    <w:rsid w:val="009B4EEC"/>
    <w:rsid w:val="009B51DF"/>
    <w:rsid w:val="009B51FC"/>
    <w:rsid w:val="009B522A"/>
    <w:rsid w:val="009B562E"/>
    <w:rsid w:val="009B57BC"/>
    <w:rsid w:val="009B5817"/>
    <w:rsid w:val="009B585A"/>
    <w:rsid w:val="009B5893"/>
    <w:rsid w:val="009B5AB6"/>
    <w:rsid w:val="009B5B4C"/>
    <w:rsid w:val="009B5B7F"/>
    <w:rsid w:val="009B5DB2"/>
    <w:rsid w:val="009B5F79"/>
    <w:rsid w:val="009B635F"/>
    <w:rsid w:val="009B6455"/>
    <w:rsid w:val="009B6539"/>
    <w:rsid w:val="009B653E"/>
    <w:rsid w:val="009B65AD"/>
    <w:rsid w:val="009B6617"/>
    <w:rsid w:val="009B668B"/>
    <w:rsid w:val="009B68BC"/>
    <w:rsid w:val="009B68CB"/>
    <w:rsid w:val="009B69C3"/>
    <w:rsid w:val="009B6D1E"/>
    <w:rsid w:val="009B6E19"/>
    <w:rsid w:val="009B700F"/>
    <w:rsid w:val="009B710B"/>
    <w:rsid w:val="009B71D8"/>
    <w:rsid w:val="009B728F"/>
    <w:rsid w:val="009B729F"/>
    <w:rsid w:val="009B7368"/>
    <w:rsid w:val="009B741F"/>
    <w:rsid w:val="009B760F"/>
    <w:rsid w:val="009B7639"/>
    <w:rsid w:val="009B76C1"/>
    <w:rsid w:val="009B76E3"/>
    <w:rsid w:val="009B76F9"/>
    <w:rsid w:val="009B7A41"/>
    <w:rsid w:val="009B7A72"/>
    <w:rsid w:val="009B7B9E"/>
    <w:rsid w:val="009B7BB8"/>
    <w:rsid w:val="009B7C79"/>
    <w:rsid w:val="009B7CB0"/>
    <w:rsid w:val="009B7D0D"/>
    <w:rsid w:val="009B7D79"/>
    <w:rsid w:val="009B7EE1"/>
    <w:rsid w:val="009C03A8"/>
    <w:rsid w:val="009C03AC"/>
    <w:rsid w:val="009C068F"/>
    <w:rsid w:val="009C0733"/>
    <w:rsid w:val="009C079B"/>
    <w:rsid w:val="009C08B6"/>
    <w:rsid w:val="009C0AA6"/>
    <w:rsid w:val="009C0B47"/>
    <w:rsid w:val="009C0C50"/>
    <w:rsid w:val="009C0D61"/>
    <w:rsid w:val="009C0DA1"/>
    <w:rsid w:val="009C0E9B"/>
    <w:rsid w:val="009C0F21"/>
    <w:rsid w:val="009C0F6A"/>
    <w:rsid w:val="009C1000"/>
    <w:rsid w:val="009C1259"/>
    <w:rsid w:val="009C126A"/>
    <w:rsid w:val="009C1281"/>
    <w:rsid w:val="009C160F"/>
    <w:rsid w:val="009C1796"/>
    <w:rsid w:val="009C1800"/>
    <w:rsid w:val="009C185E"/>
    <w:rsid w:val="009C1902"/>
    <w:rsid w:val="009C1BD7"/>
    <w:rsid w:val="009C1C39"/>
    <w:rsid w:val="009C1D4C"/>
    <w:rsid w:val="009C1DCD"/>
    <w:rsid w:val="009C1DE1"/>
    <w:rsid w:val="009C1E3C"/>
    <w:rsid w:val="009C1EA6"/>
    <w:rsid w:val="009C1F01"/>
    <w:rsid w:val="009C20A6"/>
    <w:rsid w:val="009C20C5"/>
    <w:rsid w:val="009C2175"/>
    <w:rsid w:val="009C223A"/>
    <w:rsid w:val="009C2245"/>
    <w:rsid w:val="009C22B5"/>
    <w:rsid w:val="009C24E6"/>
    <w:rsid w:val="009C273C"/>
    <w:rsid w:val="009C27D7"/>
    <w:rsid w:val="009C2840"/>
    <w:rsid w:val="009C2956"/>
    <w:rsid w:val="009C2A62"/>
    <w:rsid w:val="009C2B73"/>
    <w:rsid w:val="009C2DB5"/>
    <w:rsid w:val="009C2DD2"/>
    <w:rsid w:val="009C3337"/>
    <w:rsid w:val="009C35A5"/>
    <w:rsid w:val="009C373A"/>
    <w:rsid w:val="009C3751"/>
    <w:rsid w:val="009C37F3"/>
    <w:rsid w:val="009C3982"/>
    <w:rsid w:val="009C3F7B"/>
    <w:rsid w:val="009C42DD"/>
    <w:rsid w:val="009C4339"/>
    <w:rsid w:val="009C441F"/>
    <w:rsid w:val="009C4476"/>
    <w:rsid w:val="009C44C7"/>
    <w:rsid w:val="009C460B"/>
    <w:rsid w:val="009C4926"/>
    <w:rsid w:val="009C4A07"/>
    <w:rsid w:val="009C4B7F"/>
    <w:rsid w:val="009C4B8E"/>
    <w:rsid w:val="009C4DE6"/>
    <w:rsid w:val="009C51D5"/>
    <w:rsid w:val="009C5286"/>
    <w:rsid w:val="009C5306"/>
    <w:rsid w:val="009C5391"/>
    <w:rsid w:val="009C543C"/>
    <w:rsid w:val="009C5537"/>
    <w:rsid w:val="009C55EB"/>
    <w:rsid w:val="009C5637"/>
    <w:rsid w:val="009C599A"/>
    <w:rsid w:val="009C5B09"/>
    <w:rsid w:val="009C5B90"/>
    <w:rsid w:val="009C5C0B"/>
    <w:rsid w:val="009C5D20"/>
    <w:rsid w:val="009C5EFF"/>
    <w:rsid w:val="009C6101"/>
    <w:rsid w:val="009C6275"/>
    <w:rsid w:val="009C62D1"/>
    <w:rsid w:val="009C6329"/>
    <w:rsid w:val="009C64B9"/>
    <w:rsid w:val="009C650E"/>
    <w:rsid w:val="009C6702"/>
    <w:rsid w:val="009C69B9"/>
    <w:rsid w:val="009C6AA2"/>
    <w:rsid w:val="009C6BA7"/>
    <w:rsid w:val="009C6C73"/>
    <w:rsid w:val="009C6D07"/>
    <w:rsid w:val="009C6F0E"/>
    <w:rsid w:val="009C6F96"/>
    <w:rsid w:val="009C70DA"/>
    <w:rsid w:val="009C70DB"/>
    <w:rsid w:val="009C70F5"/>
    <w:rsid w:val="009C730F"/>
    <w:rsid w:val="009C7474"/>
    <w:rsid w:val="009C74F6"/>
    <w:rsid w:val="009C772C"/>
    <w:rsid w:val="009C774A"/>
    <w:rsid w:val="009C786F"/>
    <w:rsid w:val="009C7AA2"/>
    <w:rsid w:val="009C7B14"/>
    <w:rsid w:val="009C7C6A"/>
    <w:rsid w:val="009C7E56"/>
    <w:rsid w:val="009C7EC0"/>
    <w:rsid w:val="009C7ECA"/>
    <w:rsid w:val="009C7EEC"/>
    <w:rsid w:val="009D0391"/>
    <w:rsid w:val="009D03F8"/>
    <w:rsid w:val="009D04C5"/>
    <w:rsid w:val="009D0567"/>
    <w:rsid w:val="009D0665"/>
    <w:rsid w:val="009D06E1"/>
    <w:rsid w:val="009D0791"/>
    <w:rsid w:val="009D07DE"/>
    <w:rsid w:val="009D08B0"/>
    <w:rsid w:val="009D08F1"/>
    <w:rsid w:val="009D0D90"/>
    <w:rsid w:val="009D0E39"/>
    <w:rsid w:val="009D0E73"/>
    <w:rsid w:val="009D0FA2"/>
    <w:rsid w:val="009D10E1"/>
    <w:rsid w:val="009D10EC"/>
    <w:rsid w:val="009D1315"/>
    <w:rsid w:val="009D18E4"/>
    <w:rsid w:val="009D1922"/>
    <w:rsid w:val="009D19BC"/>
    <w:rsid w:val="009D1D66"/>
    <w:rsid w:val="009D1FBF"/>
    <w:rsid w:val="009D1FCA"/>
    <w:rsid w:val="009D2061"/>
    <w:rsid w:val="009D20A8"/>
    <w:rsid w:val="009D2153"/>
    <w:rsid w:val="009D2348"/>
    <w:rsid w:val="009D2792"/>
    <w:rsid w:val="009D2C0A"/>
    <w:rsid w:val="009D2C32"/>
    <w:rsid w:val="009D2D79"/>
    <w:rsid w:val="009D2EA8"/>
    <w:rsid w:val="009D2F0C"/>
    <w:rsid w:val="009D2F10"/>
    <w:rsid w:val="009D323A"/>
    <w:rsid w:val="009D3290"/>
    <w:rsid w:val="009D32C1"/>
    <w:rsid w:val="009D32C9"/>
    <w:rsid w:val="009D3306"/>
    <w:rsid w:val="009D33CC"/>
    <w:rsid w:val="009D352A"/>
    <w:rsid w:val="009D3574"/>
    <w:rsid w:val="009D3578"/>
    <w:rsid w:val="009D3824"/>
    <w:rsid w:val="009D3A5F"/>
    <w:rsid w:val="009D3B25"/>
    <w:rsid w:val="009D3BEA"/>
    <w:rsid w:val="009D3CAD"/>
    <w:rsid w:val="009D3EB0"/>
    <w:rsid w:val="009D3F24"/>
    <w:rsid w:val="009D40FB"/>
    <w:rsid w:val="009D42F0"/>
    <w:rsid w:val="009D4545"/>
    <w:rsid w:val="009D47F2"/>
    <w:rsid w:val="009D48F1"/>
    <w:rsid w:val="009D491E"/>
    <w:rsid w:val="009D496D"/>
    <w:rsid w:val="009D4DBE"/>
    <w:rsid w:val="009D4E69"/>
    <w:rsid w:val="009D4F63"/>
    <w:rsid w:val="009D4F88"/>
    <w:rsid w:val="009D4F93"/>
    <w:rsid w:val="009D5193"/>
    <w:rsid w:val="009D5510"/>
    <w:rsid w:val="009D554E"/>
    <w:rsid w:val="009D5634"/>
    <w:rsid w:val="009D5810"/>
    <w:rsid w:val="009D5C2C"/>
    <w:rsid w:val="009D5C32"/>
    <w:rsid w:val="009D5C56"/>
    <w:rsid w:val="009D5E65"/>
    <w:rsid w:val="009D601A"/>
    <w:rsid w:val="009D612A"/>
    <w:rsid w:val="009D643F"/>
    <w:rsid w:val="009D6472"/>
    <w:rsid w:val="009D647B"/>
    <w:rsid w:val="009D6506"/>
    <w:rsid w:val="009D654A"/>
    <w:rsid w:val="009D6551"/>
    <w:rsid w:val="009D68E6"/>
    <w:rsid w:val="009D6944"/>
    <w:rsid w:val="009D6BF2"/>
    <w:rsid w:val="009D6C6D"/>
    <w:rsid w:val="009D6DC2"/>
    <w:rsid w:val="009D6E0D"/>
    <w:rsid w:val="009D6FA0"/>
    <w:rsid w:val="009D7103"/>
    <w:rsid w:val="009D714B"/>
    <w:rsid w:val="009D74E1"/>
    <w:rsid w:val="009D771C"/>
    <w:rsid w:val="009D79F4"/>
    <w:rsid w:val="009D7A72"/>
    <w:rsid w:val="009D7AB3"/>
    <w:rsid w:val="009D7B9F"/>
    <w:rsid w:val="009D7D19"/>
    <w:rsid w:val="009D7D25"/>
    <w:rsid w:val="009D7D4E"/>
    <w:rsid w:val="009D7D60"/>
    <w:rsid w:val="009D7F7A"/>
    <w:rsid w:val="009E0007"/>
    <w:rsid w:val="009E0060"/>
    <w:rsid w:val="009E00A4"/>
    <w:rsid w:val="009E03D9"/>
    <w:rsid w:val="009E03F7"/>
    <w:rsid w:val="009E0643"/>
    <w:rsid w:val="009E08EF"/>
    <w:rsid w:val="009E0912"/>
    <w:rsid w:val="009E09C0"/>
    <w:rsid w:val="009E09C5"/>
    <w:rsid w:val="009E09C6"/>
    <w:rsid w:val="009E0B48"/>
    <w:rsid w:val="009E0C75"/>
    <w:rsid w:val="009E0DB3"/>
    <w:rsid w:val="009E0F29"/>
    <w:rsid w:val="009E126D"/>
    <w:rsid w:val="009E1472"/>
    <w:rsid w:val="009E1517"/>
    <w:rsid w:val="009E1A47"/>
    <w:rsid w:val="009E1B0A"/>
    <w:rsid w:val="009E1B13"/>
    <w:rsid w:val="009E1C5E"/>
    <w:rsid w:val="009E1C65"/>
    <w:rsid w:val="009E1EE7"/>
    <w:rsid w:val="009E229A"/>
    <w:rsid w:val="009E2402"/>
    <w:rsid w:val="009E263B"/>
    <w:rsid w:val="009E288A"/>
    <w:rsid w:val="009E29AF"/>
    <w:rsid w:val="009E29B6"/>
    <w:rsid w:val="009E29F8"/>
    <w:rsid w:val="009E2C0F"/>
    <w:rsid w:val="009E2CDD"/>
    <w:rsid w:val="009E2D54"/>
    <w:rsid w:val="009E2E5A"/>
    <w:rsid w:val="009E3025"/>
    <w:rsid w:val="009E33D7"/>
    <w:rsid w:val="009E34E1"/>
    <w:rsid w:val="009E36A2"/>
    <w:rsid w:val="009E36EB"/>
    <w:rsid w:val="009E3CD1"/>
    <w:rsid w:val="009E3DDA"/>
    <w:rsid w:val="009E3E10"/>
    <w:rsid w:val="009E432A"/>
    <w:rsid w:val="009E46AE"/>
    <w:rsid w:val="009E4C1C"/>
    <w:rsid w:val="009E4C6E"/>
    <w:rsid w:val="009E4D40"/>
    <w:rsid w:val="009E4DBF"/>
    <w:rsid w:val="009E4F2C"/>
    <w:rsid w:val="009E5099"/>
    <w:rsid w:val="009E5195"/>
    <w:rsid w:val="009E51ED"/>
    <w:rsid w:val="009E52FA"/>
    <w:rsid w:val="009E5365"/>
    <w:rsid w:val="009E5470"/>
    <w:rsid w:val="009E5520"/>
    <w:rsid w:val="009E5766"/>
    <w:rsid w:val="009E582A"/>
    <w:rsid w:val="009E590D"/>
    <w:rsid w:val="009E5A36"/>
    <w:rsid w:val="009E5AF5"/>
    <w:rsid w:val="009E5DF6"/>
    <w:rsid w:val="009E5E96"/>
    <w:rsid w:val="009E5EB5"/>
    <w:rsid w:val="009E5F17"/>
    <w:rsid w:val="009E6015"/>
    <w:rsid w:val="009E6035"/>
    <w:rsid w:val="009E6298"/>
    <w:rsid w:val="009E62AE"/>
    <w:rsid w:val="009E641A"/>
    <w:rsid w:val="009E642D"/>
    <w:rsid w:val="009E6449"/>
    <w:rsid w:val="009E6494"/>
    <w:rsid w:val="009E650A"/>
    <w:rsid w:val="009E652F"/>
    <w:rsid w:val="009E6724"/>
    <w:rsid w:val="009E687D"/>
    <w:rsid w:val="009E6A04"/>
    <w:rsid w:val="009E6A2D"/>
    <w:rsid w:val="009E6CB2"/>
    <w:rsid w:val="009E6EBA"/>
    <w:rsid w:val="009E6FB7"/>
    <w:rsid w:val="009E7031"/>
    <w:rsid w:val="009E716A"/>
    <w:rsid w:val="009E74B5"/>
    <w:rsid w:val="009E74F0"/>
    <w:rsid w:val="009E7530"/>
    <w:rsid w:val="009E770D"/>
    <w:rsid w:val="009E77BE"/>
    <w:rsid w:val="009E7899"/>
    <w:rsid w:val="009E7AAB"/>
    <w:rsid w:val="009E7EEF"/>
    <w:rsid w:val="009E7F23"/>
    <w:rsid w:val="009F0028"/>
    <w:rsid w:val="009F01EB"/>
    <w:rsid w:val="009F0269"/>
    <w:rsid w:val="009F03A6"/>
    <w:rsid w:val="009F0476"/>
    <w:rsid w:val="009F0709"/>
    <w:rsid w:val="009F0768"/>
    <w:rsid w:val="009F08F2"/>
    <w:rsid w:val="009F0A35"/>
    <w:rsid w:val="009F0CC9"/>
    <w:rsid w:val="009F0DE2"/>
    <w:rsid w:val="009F0E20"/>
    <w:rsid w:val="009F102A"/>
    <w:rsid w:val="009F123B"/>
    <w:rsid w:val="009F1300"/>
    <w:rsid w:val="009F1395"/>
    <w:rsid w:val="009F14FA"/>
    <w:rsid w:val="009F151C"/>
    <w:rsid w:val="009F1973"/>
    <w:rsid w:val="009F1BBB"/>
    <w:rsid w:val="009F1C2A"/>
    <w:rsid w:val="009F1C5E"/>
    <w:rsid w:val="009F1C87"/>
    <w:rsid w:val="009F1D3B"/>
    <w:rsid w:val="009F252B"/>
    <w:rsid w:val="009F260E"/>
    <w:rsid w:val="009F26EC"/>
    <w:rsid w:val="009F279B"/>
    <w:rsid w:val="009F2886"/>
    <w:rsid w:val="009F2930"/>
    <w:rsid w:val="009F2A19"/>
    <w:rsid w:val="009F2FC5"/>
    <w:rsid w:val="009F356E"/>
    <w:rsid w:val="009F3586"/>
    <w:rsid w:val="009F3930"/>
    <w:rsid w:val="009F3A4C"/>
    <w:rsid w:val="009F3AF4"/>
    <w:rsid w:val="009F3B43"/>
    <w:rsid w:val="009F3C2A"/>
    <w:rsid w:val="009F3C3F"/>
    <w:rsid w:val="009F3C45"/>
    <w:rsid w:val="009F3E7F"/>
    <w:rsid w:val="009F4001"/>
    <w:rsid w:val="009F4048"/>
    <w:rsid w:val="009F406B"/>
    <w:rsid w:val="009F4193"/>
    <w:rsid w:val="009F4218"/>
    <w:rsid w:val="009F440C"/>
    <w:rsid w:val="009F446A"/>
    <w:rsid w:val="009F4687"/>
    <w:rsid w:val="009F4824"/>
    <w:rsid w:val="009F4FFC"/>
    <w:rsid w:val="009F514E"/>
    <w:rsid w:val="009F520E"/>
    <w:rsid w:val="009F534F"/>
    <w:rsid w:val="009F5434"/>
    <w:rsid w:val="009F5539"/>
    <w:rsid w:val="009F588C"/>
    <w:rsid w:val="009F5ADA"/>
    <w:rsid w:val="009F5D09"/>
    <w:rsid w:val="009F5DED"/>
    <w:rsid w:val="009F5ECA"/>
    <w:rsid w:val="009F5F43"/>
    <w:rsid w:val="009F6124"/>
    <w:rsid w:val="009F612F"/>
    <w:rsid w:val="009F62D2"/>
    <w:rsid w:val="009F6333"/>
    <w:rsid w:val="009F637E"/>
    <w:rsid w:val="009F66C9"/>
    <w:rsid w:val="009F66E2"/>
    <w:rsid w:val="009F67BE"/>
    <w:rsid w:val="009F6897"/>
    <w:rsid w:val="009F69C6"/>
    <w:rsid w:val="009F6A4B"/>
    <w:rsid w:val="009F6A52"/>
    <w:rsid w:val="009F6A88"/>
    <w:rsid w:val="009F6AE9"/>
    <w:rsid w:val="009F6B02"/>
    <w:rsid w:val="009F6BE1"/>
    <w:rsid w:val="009F6CD8"/>
    <w:rsid w:val="009F6E17"/>
    <w:rsid w:val="009F71C8"/>
    <w:rsid w:val="009F71F1"/>
    <w:rsid w:val="009F746D"/>
    <w:rsid w:val="009F7470"/>
    <w:rsid w:val="009F7688"/>
    <w:rsid w:val="009F7787"/>
    <w:rsid w:val="009F77C6"/>
    <w:rsid w:val="009F7867"/>
    <w:rsid w:val="009F7B0B"/>
    <w:rsid w:val="009F7C84"/>
    <w:rsid w:val="009F7D66"/>
    <w:rsid w:val="009F7EF6"/>
    <w:rsid w:val="009F7FE7"/>
    <w:rsid w:val="00A003B3"/>
    <w:rsid w:val="00A00416"/>
    <w:rsid w:val="00A00880"/>
    <w:rsid w:val="00A009E7"/>
    <w:rsid w:val="00A00BD2"/>
    <w:rsid w:val="00A00D23"/>
    <w:rsid w:val="00A00DBB"/>
    <w:rsid w:val="00A00E56"/>
    <w:rsid w:val="00A010AB"/>
    <w:rsid w:val="00A010DE"/>
    <w:rsid w:val="00A012E5"/>
    <w:rsid w:val="00A013FB"/>
    <w:rsid w:val="00A01443"/>
    <w:rsid w:val="00A01AC4"/>
    <w:rsid w:val="00A020A3"/>
    <w:rsid w:val="00A023EA"/>
    <w:rsid w:val="00A02478"/>
    <w:rsid w:val="00A024A8"/>
    <w:rsid w:val="00A02608"/>
    <w:rsid w:val="00A027F3"/>
    <w:rsid w:val="00A0288A"/>
    <w:rsid w:val="00A028D3"/>
    <w:rsid w:val="00A02959"/>
    <w:rsid w:val="00A0318B"/>
    <w:rsid w:val="00A03229"/>
    <w:rsid w:val="00A03255"/>
    <w:rsid w:val="00A03582"/>
    <w:rsid w:val="00A0369A"/>
    <w:rsid w:val="00A03939"/>
    <w:rsid w:val="00A0395C"/>
    <w:rsid w:val="00A03978"/>
    <w:rsid w:val="00A03A09"/>
    <w:rsid w:val="00A03A7C"/>
    <w:rsid w:val="00A03AB1"/>
    <w:rsid w:val="00A03C3A"/>
    <w:rsid w:val="00A03E46"/>
    <w:rsid w:val="00A03F55"/>
    <w:rsid w:val="00A041B9"/>
    <w:rsid w:val="00A0459C"/>
    <w:rsid w:val="00A04690"/>
    <w:rsid w:val="00A04971"/>
    <w:rsid w:val="00A04AC2"/>
    <w:rsid w:val="00A04AEE"/>
    <w:rsid w:val="00A04B26"/>
    <w:rsid w:val="00A04B32"/>
    <w:rsid w:val="00A04B71"/>
    <w:rsid w:val="00A04BCA"/>
    <w:rsid w:val="00A04D7E"/>
    <w:rsid w:val="00A04ECA"/>
    <w:rsid w:val="00A04F4A"/>
    <w:rsid w:val="00A051D9"/>
    <w:rsid w:val="00A05288"/>
    <w:rsid w:val="00A052B6"/>
    <w:rsid w:val="00A0567F"/>
    <w:rsid w:val="00A056BA"/>
    <w:rsid w:val="00A0576B"/>
    <w:rsid w:val="00A057C8"/>
    <w:rsid w:val="00A0590D"/>
    <w:rsid w:val="00A0592D"/>
    <w:rsid w:val="00A05B54"/>
    <w:rsid w:val="00A05DF3"/>
    <w:rsid w:val="00A05EBA"/>
    <w:rsid w:val="00A05F40"/>
    <w:rsid w:val="00A061BD"/>
    <w:rsid w:val="00A0650C"/>
    <w:rsid w:val="00A0669C"/>
    <w:rsid w:val="00A06737"/>
    <w:rsid w:val="00A0686D"/>
    <w:rsid w:val="00A068BE"/>
    <w:rsid w:val="00A068F8"/>
    <w:rsid w:val="00A06B4C"/>
    <w:rsid w:val="00A06BD7"/>
    <w:rsid w:val="00A06E0E"/>
    <w:rsid w:val="00A07182"/>
    <w:rsid w:val="00A0719D"/>
    <w:rsid w:val="00A07278"/>
    <w:rsid w:val="00A077E2"/>
    <w:rsid w:val="00A07987"/>
    <w:rsid w:val="00A079E3"/>
    <w:rsid w:val="00A07A8B"/>
    <w:rsid w:val="00A07B46"/>
    <w:rsid w:val="00A07D92"/>
    <w:rsid w:val="00A07E08"/>
    <w:rsid w:val="00A07F72"/>
    <w:rsid w:val="00A07F89"/>
    <w:rsid w:val="00A07F97"/>
    <w:rsid w:val="00A10057"/>
    <w:rsid w:val="00A10105"/>
    <w:rsid w:val="00A10148"/>
    <w:rsid w:val="00A102B8"/>
    <w:rsid w:val="00A103AF"/>
    <w:rsid w:val="00A1052B"/>
    <w:rsid w:val="00A10C15"/>
    <w:rsid w:val="00A10C52"/>
    <w:rsid w:val="00A10CDE"/>
    <w:rsid w:val="00A10D79"/>
    <w:rsid w:val="00A10EE1"/>
    <w:rsid w:val="00A10FC1"/>
    <w:rsid w:val="00A1105B"/>
    <w:rsid w:val="00A11185"/>
    <w:rsid w:val="00A111E8"/>
    <w:rsid w:val="00A113F9"/>
    <w:rsid w:val="00A11478"/>
    <w:rsid w:val="00A11535"/>
    <w:rsid w:val="00A11E56"/>
    <w:rsid w:val="00A11FFC"/>
    <w:rsid w:val="00A120E2"/>
    <w:rsid w:val="00A12388"/>
    <w:rsid w:val="00A12479"/>
    <w:rsid w:val="00A125C7"/>
    <w:rsid w:val="00A12756"/>
    <w:rsid w:val="00A12798"/>
    <w:rsid w:val="00A127F3"/>
    <w:rsid w:val="00A128E0"/>
    <w:rsid w:val="00A12B3F"/>
    <w:rsid w:val="00A12E39"/>
    <w:rsid w:val="00A12E49"/>
    <w:rsid w:val="00A12F2F"/>
    <w:rsid w:val="00A12F8A"/>
    <w:rsid w:val="00A13203"/>
    <w:rsid w:val="00A13350"/>
    <w:rsid w:val="00A137D2"/>
    <w:rsid w:val="00A1386D"/>
    <w:rsid w:val="00A13981"/>
    <w:rsid w:val="00A13A09"/>
    <w:rsid w:val="00A13ABF"/>
    <w:rsid w:val="00A13B97"/>
    <w:rsid w:val="00A13DC4"/>
    <w:rsid w:val="00A13E02"/>
    <w:rsid w:val="00A13EF9"/>
    <w:rsid w:val="00A13FBC"/>
    <w:rsid w:val="00A13FE8"/>
    <w:rsid w:val="00A14060"/>
    <w:rsid w:val="00A142E7"/>
    <w:rsid w:val="00A14326"/>
    <w:rsid w:val="00A144BA"/>
    <w:rsid w:val="00A14567"/>
    <w:rsid w:val="00A14642"/>
    <w:rsid w:val="00A14660"/>
    <w:rsid w:val="00A146DE"/>
    <w:rsid w:val="00A1475E"/>
    <w:rsid w:val="00A14862"/>
    <w:rsid w:val="00A1492C"/>
    <w:rsid w:val="00A14940"/>
    <w:rsid w:val="00A14949"/>
    <w:rsid w:val="00A14954"/>
    <w:rsid w:val="00A1498E"/>
    <w:rsid w:val="00A14D3B"/>
    <w:rsid w:val="00A14E57"/>
    <w:rsid w:val="00A14EE6"/>
    <w:rsid w:val="00A153BE"/>
    <w:rsid w:val="00A15468"/>
    <w:rsid w:val="00A15476"/>
    <w:rsid w:val="00A154DA"/>
    <w:rsid w:val="00A155FD"/>
    <w:rsid w:val="00A15625"/>
    <w:rsid w:val="00A157F6"/>
    <w:rsid w:val="00A158BE"/>
    <w:rsid w:val="00A158FB"/>
    <w:rsid w:val="00A15994"/>
    <w:rsid w:val="00A15A0A"/>
    <w:rsid w:val="00A15AB0"/>
    <w:rsid w:val="00A15BF3"/>
    <w:rsid w:val="00A15DEE"/>
    <w:rsid w:val="00A15EDB"/>
    <w:rsid w:val="00A15FC4"/>
    <w:rsid w:val="00A16016"/>
    <w:rsid w:val="00A16039"/>
    <w:rsid w:val="00A163FB"/>
    <w:rsid w:val="00A16462"/>
    <w:rsid w:val="00A167B5"/>
    <w:rsid w:val="00A169D5"/>
    <w:rsid w:val="00A16ACF"/>
    <w:rsid w:val="00A16B0C"/>
    <w:rsid w:val="00A16B49"/>
    <w:rsid w:val="00A16B80"/>
    <w:rsid w:val="00A16C09"/>
    <w:rsid w:val="00A16DBE"/>
    <w:rsid w:val="00A16EBB"/>
    <w:rsid w:val="00A16EE2"/>
    <w:rsid w:val="00A16F04"/>
    <w:rsid w:val="00A16F7B"/>
    <w:rsid w:val="00A170EA"/>
    <w:rsid w:val="00A172A6"/>
    <w:rsid w:val="00A172FD"/>
    <w:rsid w:val="00A17321"/>
    <w:rsid w:val="00A173BF"/>
    <w:rsid w:val="00A173C3"/>
    <w:rsid w:val="00A17540"/>
    <w:rsid w:val="00A179E0"/>
    <w:rsid w:val="00A17A0B"/>
    <w:rsid w:val="00A17A97"/>
    <w:rsid w:val="00A17BC5"/>
    <w:rsid w:val="00A17C04"/>
    <w:rsid w:val="00A17C4F"/>
    <w:rsid w:val="00A17E92"/>
    <w:rsid w:val="00A1FCBC"/>
    <w:rsid w:val="00A20107"/>
    <w:rsid w:val="00A20124"/>
    <w:rsid w:val="00A20155"/>
    <w:rsid w:val="00A20523"/>
    <w:rsid w:val="00A20653"/>
    <w:rsid w:val="00A2081E"/>
    <w:rsid w:val="00A20869"/>
    <w:rsid w:val="00A20971"/>
    <w:rsid w:val="00A209DE"/>
    <w:rsid w:val="00A209E5"/>
    <w:rsid w:val="00A209F5"/>
    <w:rsid w:val="00A20A39"/>
    <w:rsid w:val="00A20BFC"/>
    <w:rsid w:val="00A20C1B"/>
    <w:rsid w:val="00A20E95"/>
    <w:rsid w:val="00A20E9C"/>
    <w:rsid w:val="00A20FCD"/>
    <w:rsid w:val="00A2110D"/>
    <w:rsid w:val="00A21560"/>
    <w:rsid w:val="00A21707"/>
    <w:rsid w:val="00A219B6"/>
    <w:rsid w:val="00A21A2F"/>
    <w:rsid w:val="00A21B6A"/>
    <w:rsid w:val="00A21C76"/>
    <w:rsid w:val="00A21E18"/>
    <w:rsid w:val="00A21E8B"/>
    <w:rsid w:val="00A21EB3"/>
    <w:rsid w:val="00A21F5A"/>
    <w:rsid w:val="00A22293"/>
    <w:rsid w:val="00A22484"/>
    <w:rsid w:val="00A224C2"/>
    <w:rsid w:val="00A225A9"/>
    <w:rsid w:val="00A2277D"/>
    <w:rsid w:val="00A228CC"/>
    <w:rsid w:val="00A229A9"/>
    <w:rsid w:val="00A22CAD"/>
    <w:rsid w:val="00A22F4A"/>
    <w:rsid w:val="00A22F7B"/>
    <w:rsid w:val="00A22FB9"/>
    <w:rsid w:val="00A230C0"/>
    <w:rsid w:val="00A23411"/>
    <w:rsid w:val="00A23651"/>
    <w:rsid w:val="00A2379B"/>
    <w:rsid w:val="00A237DC"/>
    <w:rsid w:val="00A237F4"/>
    <w:rsid w:val="00A238BD"/>
    <w:rsid w:val="00A238DE"/>
    <w:rsid w:val="00A238FF"/>
    <w:rsid w:val="00A23A0A"/>
    <w:rsid w:val="00A23A11"/>
    <w:rsid w:val="00A23ACE"/>
    <w:rsid w:val="00A23AFC"/>
    <w:rsid w:val="00A23B61"/>
    <w:rsid w:val="00A23BDB"/>
    <w:rsid w:val="00A23DCA"/>
    <w:rsid w:val="00A240D8"/>
    <w:rsid w:val="00A24129"/>
    <w:rsid w:val="00A24139"/>
    <w:rsid w:val="00A241A2"/>
    <w:rsid w:val="00A243E4"/>
    <w:rsid w:val="00A2459D"/>
    <w:rsid w:val="00A2467F"/>
    <w:rsid w:val="00A24805"/>
    <w:rsid w:val="00A24812"/>
    <w:rsid w:val="00A24819"/>
    <w:rsid w:val="00A24AF3"/>
    <w:rsid w:val="00A24BA9"/>
    <w:rsid w:val="00A24CAD"/>
    <w:rsid w:val="00A24CC4"/>
    <w:rsid w:val="00A24D7B"/>
    <w:rsid w:val="00A24E23"/>
    <w:rsid w:val="00A24FC6"/>
    <w:rsid w:val="00A25088"/>
    <w:rsid w:val="00A251EC"/>
    <w:rsid w:val="00A252CA"/>
    <w:rsid w:val="00A2557A"/>
    <w:rsid w:val="00A2562A"/>
    <w:rsid w:val="00A2566C"/>
    <w:rsid w:val="00A256C0"/>
    <w:rsid w:val="00A2574B"/>
    <w:rsid w:val="00A25A75"/>
    <w:rsid w:val="00A25E55"/>
    <w:rsid w:val="00A25F05"/>
    <w:rsid w:val="00A26297"/>
    <w:rsid w:val="00A26491"/>
    <w:rsid w:val="00A265B1"/>
    <w:rsid w:val="00A2686E"/>
    <w:rsid w:val="00A269F1"/>
    <w:rsid w:val="00A26C0F"/>
    <w:rsid w:val="00A26C20"/>
    <w:rsid w:val="00A26E92"/>
    <w:rsid w:val="00A26FE7"/>
    <w:rsid w:val="00A2701C"/>
    <w:rsid w:val="00A2709B"/>
    <w:rsid w:val="00A270C4"/>
    <w:rsid w:val="00A27356"/>
    <w:rsid w:val="00A273B9"/>
    <w:rsid w:val="00A27539"/>
    <w:rsid w:val="00A27793"/>
    <w:rsid w:val="00A2786B"/>
    <w:rsid w:val="00A27B1B"/>
    <w:rsid w:val="00A27E72"/>
    <w:rsid w:val="00A27E96"/>
    <w:rsid w:val="00A27EA1"/>
    <w:rsid w:val="00A27FD8"/>
    <w:rsid w:val="00A3018C"/>
    <w:rsid w:val="00A3019C"/>
    <w:rsid w:val="00A302FA"/>
    <w:rsid w:val="00A303E5"/>
    <w:rsid w:val="00A3053E"/>
    <w:rsid w:val="00A306C3"/>
    <w:rsid w:val="00A30959"/>
    <w:rsid w:val="00A30AC0"/>
    <w:rsid w:val="00A30B2D"/>
    <w:rsid w:val="00A30E00"/>
    <w:rsid w:val="00A30EE8"/>
    <w:rsid w:val="00A311AE"/>
    <w:rsid w:val="00A312A6"/>
    <w:rsid w:val="00A31306"/>
    <w:rsid w:val="00A3130E"/>
    <w:rsid w:val="00A315DF"/>
    <w:rsid w:val="00A3193B"/>
    <w:rsid w:val="00A319EF"/>
    <w:rsid w:val="00A31E93"/>
    <w:rsid w:val="00A31FF8"/>
    <w:rsid w:val="00A3203B"/>
    <w:rsid w:val="00A320D7"/>
    <w:rsid w:val="00A3240E"/>
    <w:rsid w:val="00A32475"/>
    <w:rsid w:val="00A324CF"/>
    <w:rsid w:val="00A32757"/>
    <w:rsid w:val="00A3279C"/>
    <w:rsid w:val="00A329D3"/>
    <w:rsid w:val="00A32A95"/>
    <w:rsid w:val="00A32D5A"/>
    <w:rsid w:val="00A32D69"/>
    <w:rsid w:val="00A32E8B"/>
    <w:rsid w:val="00A32ED6"/>
    <w:rsid w:val="00A33294"/>
    <w:rsid w:val="00A332F2"/>
    <w:rsid w:val="00A332F3"/>
    <w:rsid w:val="00A3333C"/>
    <w:rsid w:val="00A3336A"/>
    <w:rsid w:val="00A333B0"/>
    <w:rsid w:val="00A33434"/>
    <w:rsid w:val="00A334B0"/>
    <w:rsid w:val="00A335D2"/>
    <w:rsid w:val="00A3376B"/>
    <w:rsid w:val="00A33776"/>
    <w:rsid w:val="00A33D06"/>
    <w:rsid w:val="00A33E8A"/>
    <w:rsid w:val="00A344A5"/>
    <w:rsid w:val="00A346C3"/>
    <w:rsid w:val="00A349D2"/>
    <w:rsid w:val="00A34D31"/>
    <w:rsid w:val="00A34D4A"/>
    <w:rsid w:val="00A34E8E"/>
    <w:rsid w:val="00A3510B"/>
    <w:rsid w:val="00A3516C"/>
    <w:rsid w:val="00A352C4"/>
    <w:rsid w:val="00A354C5"/>
    <w:rsid w:val="00A3580C"/>
    <w:rsid w:val="00A358C2"/>
    <w:rsid w:val="00A35900"/>
    <w:rsid w:val="00A35A1C"/>
    <w:rsid w:val="00A35AF4"/>
    <w:rsid w:val="00A35B18"/>
    <w:rsid w:val="00A35B1E"/>
    <w:rsid w:val="00A35C27"/>
    <w:rsid w:val="00A35C8B"/>
    <w:rsid w:val="00A35CF1"/>
    <w:rsid w:val="00A35D6E"/>
    <w:rsid w:val="00A35D89"/>
    <w:rsid w:val="00A36155"/>
    <w:rsid w:val="00A36284"/>
    <w:rsid w:val="00A3629E"/>
    <w:rsid w:val="00A363F2"/>
    <w:rsid w:val="00A36450"/>
    <w:rsid w:val="00A365AD"/>
    <w:rsid w:val="00A3661F"/>
    <w:rsid w:val="00A366A1"/>
    <w:rsid w:val="00A3671F"/>
    <w:rsid w:val="00A36738"/>
    <w:rsid w:val="00A36912"/>
    <w:rsid w:val="00A369D1"/>
    <w:rsid w:val="00A36A2A"/>
    <w:rsid w:val="00A36AF0"/>
    <w:rsid w:val="00A36D0C"/>
    <w:rsid w:val="00A36F6F"/>
    <w:rsid w:val="00A36FB3"/>
    <w:rsid w:val="00A3701C"/>
    <w:rsid w:val="00A37148"/>
    <w:rsid w:val="00A372FF"/>
    <w:rsid w:val="00A37343"/>
    <w:rsid w:val="00A374FE"/>
    <w:rsid w:val="00A37615"/>
    <w:rsid w:val="00A378E1"/>
    <w:rsid w:val="00A379EC"/>
    <w:rsid w:val="00A37B78"/>
    <w:rsid w:val="00A37CFD"/>
    <w:rsid w:val="00A37FE4"/>
    <w:rsid w:val="00A40198"/>
    <w:rsid w:val="00A401A9"/>
    <w:rsid w:val="00A401EB"/>
    <w:rsid w:val="00A404D5"/>
    <w:rsid w:val="00A4072F"/>
    <w:rsid w:val="00A407A0"/>
    <w:rsid w:val="00A407F3"/>
    <w:rsid w:val="00A4094E"/>
    <w:rsid w:val="00A409B2"/>
    <w:rsid w:val="00A40CA7"/>
    <w:rsid w:val="00A40F51"/>
    <w:rsid w:val="00A412B1"/>
    <w:rsid w:val="00A412C0"/>
    <w:rsid w:val="00A4185C"/>
    <w:rsid w:val="00A41E78"/>
    <w:rsid w:val="00A42002"/>
    <w:rsid w:val="00A420A8"/>
    <w:rsid w:val="00A4213B"/>
    <w:rsid w:val="00A4215E"/>
    <w:rsid w:val="00A42328"/>
    <w:rsid w:val="00A4238A"/>
    <w:rsid w:val="00A42514"/>
    <w:rsid w:val="00A42722"/>
    <w:rsid w:val="00A42743"/>
    <w:rsid w:val="00A42852"/>
    <w:rsid w:val="00A42873"/>
    <w:rsid w:val="00A42884"/>
    <w:rsid w:val="00A42891"/>
    <w:rsid w:val="00A42A7D"/>
    <w:rsid w:val="00A42A85"/>
    <w:rsid w:val="00A42A92"/>
    <w:rsid w:val="00A42AB5"/>
    <w:rsid w:val="00A42CD6"/>
    <w:rsid w:val="00A42CDA"/>
    <w:rsid w:val="00A42CEF"/>
    <w:rsid w:val="00A42D07"/>
    <w:rsid w:val="00A43002"/>
    <w:rsid w:val="00A4312C"/>
    <w:rsid w:val="00A43151"/>
    <w:rsid w:val="00A43172"/>
    <w:rsid w:val="00A43253"/>
    <w:rsid w:val="00A4336B"/>
    <w:rsid w:val="00A43768"/>
    <w:rsid w:val="00A43834"/>
    <w:rsid w:val="00A4385A"/>
    <w:rsid w:val="00A43965"/>
    <w:rsid w:val="00A439D8"/>
    <w:rsid w:val="00A43DA6"/>
    <w:rsid w:val="00A43E61"/>
    <w:rsid w:val="00A43F97"/>
    <w:rsid w:val="00A44372"/>
    <w:rsid w:val="00A44481"/>
    <w:rsid w:val="00A44512"/>
    <w:rsid w:val="00A447C9"/>
    <w:rsid w:val="00A44961"/>
    <w:rsid w:val="00A44A25"/>
    <w:rsid w:val="00A44B43"/>
    <w:rsid w:val="00A44B91"/>
    <w:rsid w:val="00A44DAC"/>
    <w:rsid w:val="00A44E84"/>
    <w:rsid w:val="00A44E93"/>
    <w:rsid w:val="00A44F26"/>
    <w:rsid w:val="00A4503E"/>
    <w:rsid w:val="00A450C0"/>
    <w:rsid w:val="00A450D7"/>
    <w:rsid w:val="00A451B7"/>
    <w:rsid w:val="00A4532C"/>
    <w:rsid w:val="00A453A0"/>
    <w:rsid w:val="00A45468"/>
    <w:rsid w:val="00A4549E"/>
    <w:rsid w:val="00A455EE"/>
    <w:rsid w:val="00A45718"/>
    <w:rsid w:val="00A457F5"/>
    <w:rsid w:val="00A45B23"/>
    <w:rsid w:val="00A45E2A"/>
    <w:rsid w:val="00A460ED"/>
    <w:rsid w:val="00A462B7"/>
    <w:rsid w:val="00A462F5"/>
    <w:rsid w:val="00A46417"/>
    <w:rsid w:val="00A46475"/>
    <w:rsid w:val="00A4670F"/>
    <w:rsid w:val="00A467B7"/>
    <w:rsid w:val="00A46A6E"/>
    <w:rsid w:val="00A46BB6"/>
    <w:rsid w:val="00A46CDF"/>
    <w:rsid w:val="00A46DF0"/>
    <w:rsid w:val="00A46E4C"/>
    <w:rsid w:val="00A46F4C"/>
    <w:rsid w:val="00A4709C"/>
    <w:rsid w:val="00A470B4"/>
    <w:rsid w:val="00A4712E"/>
    <w:rsid w:val="00A471A8"/>
    <w:rsid w:val="00A4736B"/>
    <w:rsid w:val="00A4739C"/>
    <w:rsid w:val="00A47432"/>
    <w:rsid w:val="00A4755D"/>
    <w:rsid w:val="00A4791B"/>
    <w:rsid w:val="00A47960"/>
    <w:rsid w:val="00A47AB7"/>
    <w:rsid w:val="00A47CE6"/>
    <w:rsid w:val="00A5013F"/>
    <w:rsid w:val="00A50277"/>
    <w:rsid w:val="00A5029E"/>
    <w:rsid w:val="00A502F3"/>
    <w:rsid w:val="00A503E2"/>
    <w:rsid w:val="00A50454"/>
    <w:rsid w:val="00A504E4"/>
    <w:rsid w:val="00A50611"/>
    <w:rsid w:val="00A5072A"/>
    <w:rsid w:val="00A507B5"/>
    <w:rsid w:val="00A508CE"/>
    <w:rsid w:val="00A50961"/>
    <w:rsid w:val="00A50A48"/>
    <w:rsid w:val="00A50AD0"/>
    <w:rsid w:val="00A50C77"/>
    <w:rsid w:val="00A50CE9"/>
    <w:rsid w:val="00A50E8A"/>
    <w:rsid w:val="00A50ED8"/>
    <w:rsid w:val="00A51180"/>
    <w:rsid w:val="00A51242"/>
    <w:rsid w:val="00A51262"/>
    <w:rsid w:val="00A51346"/>
    <w:rsid w:val="00A514FF"/>
    <w:rsid w:val="00A51522"/>
    <w:rsid w:val="00A51573"/>
    <w:rsid w:val="00A51803"/>
    <w:rsid w:val="00A518AC"/>
    <w:rsid w:val="00A5197A"/>
    <w:rsid w:val="00A519CD"/>
    <w:rsid w:val="00A51A5E"/>
    <w:rsid w:val="00A51A5F"/>
    <w:rsid w:val="00A51BBC"/>
    <w:rsid w:val="00A51CAD"/>
    <w:rsid w:val="00A51D5A"/>
    <w:rsid w:val="00A51D62"/>
    <w:rsid w:val="00A51EC4"/>
    <w:rsid w:val="00A51F21"/>
    <w:rsid w:val="00A52099"/>
    <w:rsid w:val="00A520A0"/>
    <w:rsid w:val="00A521A2"/>
    <w:rsid w:val="00A52316"/>
    <w:rsid w:val="00A523ED"/>
    <w:rsid w:val="00A5281D"/>
    <w:rsid w:val="00A52895"/>
    <w:rsid w:val="00A529D9"/>
    <w:rsid w:val="00A52D7D"/>
    <w:rsid w:val="00A52D82"/>
    <w:rsid w:val="00A52DF2"/>
    <w:rsid w:val="00A52E6F"/>
    <w:rsid w:val="00A5367F"/>
    <w:rsid w:val="00A53780"/>
    <w:rsid w:val="00A5385A"/>
    <w:rsid w:val="00A5387E"/>
    <w:rsid w:val="00A539A5"/>
    <w:rsid w:val="00A539BD"/>
    <w:rsid w:val="00A53A83"/>
    <w:rsid w:val="00A53CE6"/>
    <w:rsid w:val="00A53DA0"/>
    <w:rsid w:val="00A53ED2"/>
    <w:rsid w:val="00A53F79"/>
    <w:rsid w:val="00A53FCC"/>
    <w:rsid w:val="00A53FCE"/>
    <w:rsid w:val="00A5404D"/>
    <w:rsid w:val="00A540E4"/>
    <w:rsid w:val="00A543F5"/>
    <w:rsid w:val="00A54577"/>
    <w:rsid w:val="00A5460B"/>
    <w:rsid w:val="00A546CB"/>
    <w:rsid w:val="00A54831"/>
    <w:rsid w:val="00A548A2"/>
    <w:rsid w:val="00A54DDF"/>
    <w:rsid w:val="00A550AC"/>
    <w:rsid w:val="00A5514D"/>
    <w:rsid w:val="00A552A9"/>
    <w:rsid w:val="00A55344"/>
    <w:rsid w:val="00A55502"/>
    <w:rsid w:val="00A555A7"/>
    <w:rsid w:val="00A5570F"/>
    <w:rsid w:val="00A558B6"/>
    <w:rsid w:val="00A55A0E"/>
    <w:rsid w:val="00A55E1E"/>
    <w:rsid w:val="00A55EE9"/>
    <w:rsid w:val="00A5614A"/>
    <w:rsid w:val="00A561EE"/>
    <w:rsid w:val="00A56366"/>
    <w:rsid w:val="00A56498"/>
    <w:rsid w:val="00A566FA"/>
    <w:rsid w:val="00A56777"/>
    <w:rsid w:val="00A56A47"/>
    <w:rsid w:val="00A56C7C"/>
    <w:rsid w:val="00A56D18"/>
    <w:rsid w:val="00A56DB3"/>
    <w:rsid w:val="00A56E2D"/>
    <w:rsid w:val="00A56FC7"/>
    <w:rsid w:val="00A56FE3"/>
    <w:rsid w:val="00A57367"/>
    <w:rsid w:val="00A57375"/>
    <w:rsid w:val="00A573F4"/>
    <w:rsid w:val="00A5763C"/>
    <w:rsid w:val="00A5765D"/>
    <w:rsid w:val="00A579BD"/>
    <w:rsid w:val="00A57B2E"/>
    <w:rsid w:val="00A57B4A"/>
    <w:rsid w:val="00A57BE5"/>
    <w:rsid w:val="00A57C54"/>
    <w:rsid w:val="00A57D43"/>
    <w:rsid w:val="00A57E2A"/>
    <w:rsid w:val="00A57ECD"/>
    <w:rsid w:val="00A57F0E"/>
    <w:rsid w:val="00A57F98"/>
    <w:rsid w:val="00A60038"/>
    <w:rsid w:val="00A600FA"/>
    <w:rsid w:val="00A60105"/>
    <w:rsid w:val="00A6012B"/>
    <w:rsid w:val="00A602DD"/>
    <w:rsid w:val="00A60382"/>
    <w:rsid w:val="00A60504"/>
    <w:rsid w:val="00A605F3"/>
    <w:rsid w:val="00A606B3"/>
    <w:rsid w:val="00A607CB"/>
    <w:rsid w:val="00A60893"/>
    <w:rsid w:val="00A60B4D"/>
    <w:rsid w:val="00A60C22"/>
    <w:rsid w:val="00A60D2F"/>
    <w:rsid w:val="00A6104B"/>
    <w:rsid w:val="00A6126F"/>
    <w:rsid w:val="00A615E0"/>
    <w:rsid w:val="00A61781"/>
    <w:rsid w:val="00A61986"/>
    <w:rsid w:val="00A61B00"/>
    <w:rsid w:val="00A61B34"/>
    <w:rsid w:val="00A61B4E"/>
    <w:rsid w:val="00A61C82"/>
    <w:rsid w:val="00A61D32"/>
    <w:rsid w:val="00A61ED7"/>
    <w:rsid w:val="00A61F7E"/>
    <w:rsid w:val="00A61F80"/>
    <w:rsid w:val="00A6213C"/>
    <w:rsid w:val="00A62152"/>
    <w:rsid w:val="00A6244C"/>
    <w:rsid w:val="00A62512"/>
    <w:rsid w:val="00A6253A"/>
    <w:rsid w:val="00A62628"/>
    <w:rsid w:val="00A62AB0"/>
    <w:rsid w:val="00A62AB7"/>
    <w:rsid w:val="00A62DBA"/>
    <w:rsid w:val="00A62ECA"/>
    <w:rsid w:val="00A62F99"/>
    <w:rsid w:val="00A62FC1"/>
    <w:rsid w:val="00A6341C"/>
    <w:rsid w:val="00A6351F"/>
    <w:rsid w:val="00A6368E"/>
    <w:rsid w:val="00A63809"/>
    <w:rsid w:val="00A6384D"/>
    <w:rsid w:val="00A638C8"/>
    <w:rsid w:val="00A638E9"/>
    <w:rsid w:val="00A639F0"/>
    <w:rsid w:val="00A63C7A"/>
    <w:rsid w:val="00A63C88"/>
    <w:rsid w:val="00A64102"/>
    <w:rsid w:val="00A64278"/>
    <w:rsid w:val="00A64286"/>
    <w:rsid w:val="00A644E7"/>
    <w:rsid w:val="00A645A3"/>
    <w:rsid w:val="00A645FF"/>
    <w:rsid w:val="00A64612"/>
    <w:rsid w:val="00A6465E"/>
    <w:rsid w:val="00A6466F"/>
    <w:rsid w:val="00A646E3"/>
    <w:rsid w:val="00A6475A"/>
    <w:rsid w:val="00A6477E"/>
    <w:rsid w:val="00A64883"/>
    <w:rsid w:val="00A648A1"/>
    <w:rsid w:val="00A649DC"/>
    <w:rsid w:val="00A64A6E"/>
    <w:rsid w:val="00A64A8E"/>
    <w:rsid w:val="00A64B80"/>
    <w:rsid w:val="00A64D9F"/>
    <w:rsid w:val="00A6518C"/>
    <w:rsid w:val="00A6519F"/>
    <w:rsid w:val="00A652C3"/>
    <w:rsid w:val="00A652EE"/>
    <w:rsid w:val="00A654EA"/>
    <w:rsid w:val="00A6553A"/>
    <w:rsid w:val="00A656A1"/>
    <w:rsid w:val="00A65931"/>
    <w:rsid w:val="00A65A70"/>
    <w:rsid w:val="00A65B3C"/>
    <w:rsid w:val="00A65BB8"/>
    <w:rsid w:val="00A65E0B"/>
    <w:rsid w:val="00A66174"/>
    <w:rsid w:val="00A661E4"/>
    <w:rsid w:val="00A66266"/>
    <w:rsid w:val="00A662E4"/>
    <w:rsid w:val="00A66401"/>
    <w:rsid w:val="00A6640A"/>
    <w:rsid w:val="00A6665F"/>
    <w:rsid w:val="00A6677E"/>
    <w:rsid w:val="00A6687B"/>
    <w:rsid w:val="00A66A31"/>
    <w:rsid w:val="00A66A53"/>
    <w:rsid w:val="00A66B68"/>
    <w:rsid w:val="00A66C67"/>
    <w:rsid w:val="00A66CC4"/>
    <w:rsid w:val="00A66D75"/>
    <w:rsid w:val="00A66E37"/>
    <w:rsid w:val="00A66F36"/>
    <w:rsid w:val="00A66FF0"/>
    <w:rsid w:val="00A670D8"/>
    <w:rsid w:val="00A6716D"/>
    <w:rsid w:val="00A671A8"/>
    <w:rsid w:val="00A671F2"/>
    <w:rsid w:val="00A67536"/>
    <w:rsid w:val="00A67636"/>
    <w:rsid w:val="00A676D9"/>
    <w:rsid w:val="00A677E9"/>
    <w:rsid w:val="00A67AD7"/>
    <w:rsid w:val="00A67D0F"/>
    <w:rsid w:val="00A67D38"/>
    <w:rsid w:val="00A67E86"/>
    <w:rsid w:val="00A67EFC"/>
    <w:rsid w:val="00A67FC9"/>
    <w:rsid w:val="00A70103"/>
    <w:rsid w:val="00A70318"/>
    <w:rsid w:val="00A7031E"/>
    <w:rsid w:val="00A7043F"/>
    <w:rsid w:val="00A705AE"/>
    <w:rsid w:val="00A70613"/>
    <w:rsid w:val="00A70788"/>
    <w:rsid w:val="00A70CC8"/>
    <w:rsid w:val="00A70E94"/>
    <w:rsid w:val="00A70FAC"/>
    <w:rsid w:val="00A710BD"/>
    <w:rsid w:val="00A71140"/>
    <w:rsid w:val="00A71699"/>
    <w:rsid w:val="00A71B07"/>
    <w:rsid w:val="00A71B85"/>
    <w:rsid w:val="00A71BAE"/>
    <w:rsid w:val="00A71BBA"/>
    <w:rsid w:val="00A71C4F"/>
    <w:rsid w:val="00A71DF2"/>
    <w:rsid w:val="00A71F05"/>
    <w:rsid w:val="00A7205E"/>
    <w:rsid w:val="00A72132"/>
    <w:rsid w:val="00A7213D"/>
    <w:rsid w:val="00A7214A"/>
    <w:rsid w:val="00A72223"/>
    <w:rsid w:val="00A722D2"/>
    <w:rsid w:val="00A722D6"/>
    <w:rsid w:val="00A7275A"/>
    <w:rsid w:val="00A727C0"/>
    <w:rsid w:val="00A72B8A"/>
    <w:rsid w:val="00A72BAB"/>
    <w:rsid w:val="00A72BEB"/>
    <w:rsid w:val="00A72F10"/>
    <w:rsid w:val="00A72FB5"/>
    <w:rsid w:val="00A731CB"/>
    <w:rsid w:val="00A7338B"/>
    <w:rsid w:val="00A73472"/>
    <w:rsid w:val="00A73571"/>
    <w:rsid w:val="00A73688"/>
    <w:rsid w:val="00A73777"/>
    <w:rsid w:val="00A737A8"/>
    <w:rsid w:val="00A738A4"/>
    <w:rsid w:val="00A73AAD"/>
    <w:rsid w:val="00A73BDA"/>
    <w:rsid w:val="00A73D03"/>
    <w:rsid w:val="00A73D3A"/>
    <w:rsid w:val="00A73FA8"/>
    <w:rsid w:val="00A740C6"/>
    <w:rsid w:val="00A74161"/>
    <w:rsid w:val="00A74282"/>
    <w:rsid w:val="00A74401"/>
    <w:rsid w:val="00A74426"/>
    <w:rsid w:val="00A74692"/>
    <w:rsid w:val="00A748A3"/>
    <w:rsid w:val="00A74A50"/>
    <w:rsid w:val="00A74C93"/>
    <w:rsid w:val="00A74E70"/>
    <w:rsid w:val="00A74F98"/>
    <w:rsid w:val="00A74F9E"/>
    <w:rsid w:val="00A75054"/>
    <w:rsid w:val="00A75427"/>
    <w:rsid w:val="00A75609"/>
    <w:rsid w:val="00A75990"/>
    <w:rsid w:val="00A759BD"/>
    <w:rsid w:val="00A759BE"/>
    <w:rsid w:val="00A75A52"/>
    <w:rsid w:val="00A75B65"/>
    <w:rsid w:val="00A75D5A"/>
    <w:rsid w:val="00A75E79"/>
    <w:rsid w:val="00A7618B"/>
    <w:rsid w:val="00A761AD"/>
    <w:rsid w:val="00A7632E"/>
    <w:rsid w:val="00A7640B"/>
    <w:rsid w:val="00A7643B"/>
    <w:rsid w:val="00A765D7"/>
    <w:rsid w:val="00A76879"/>
    <w:rsid w:val="00A76A43"/>
    <w:rsid w:val="00A76C16"/>
    <w:rsid w:val="00A76D4F"/>
    <w:rsid w:val="00A76F6B"/>
    <w:rsid w:val="00A7706D"/>
    <w:rsid w:val="00A771A0"/>
    <w:rsid w:val="00A772BC"/>
    <w:rsid w:val="00A7730A"/>
    <w:rsid w:val="00A773A8"/>
    <w:rsid w:val="00A7746B"/>
    <w:rsid w:val="00A7778B"/>
    <w:rsid w:val="00A778FD"/>
    <w:rsid w:val="00A77936"/>
    <w:rsid w:val="00A77ACB"/>
    <w:rsid w:val="00A77F59"/>
    <w:rsid w:val="00A801E1"/>
    <w:rsid w:val="00A803BC"/>
    <w:rsid w:val="00A80486"/>
    <w:rsid w:val="00A806D8"/>
    <w:rsid w:val="00A80969"/>
    <w:rsid w:val="00A80B89"/>
    <w:rsid w:val="00A80CC8"/>
    <w:rsid w:val="00A80CDB"/>
    <w:rsid w:val="00A80CFD"/>
    <w:rsid w:val="00A81028"/>
    <w:rsid w:val="00A81075"/>
    <w:rsid w:val="00A81156"/>
    <w:rsid w:val="00A81228"/>
    <w:rsid w:val="00A8135A"/>
    <w:rsid w:val="00A81722"/>
    <w:rsid w:val="00A8189A"/>
    <w:rsid w:val="00A81A1C"/>
    <w:rsid w:val="00A81AE0"/>
    <w:rsid w:val="00A81C58"/>
    <w:rsid w:val="00A81C73"/>
    <w:rsid w:val="00A81D33"/>
    <w:rsid w:val="00A81E12"/>
    <w:rsid w:val="00A81EFC"/>
    <w:rsid w:val="00A82018"/>
    <w:rsid w:val="00A82080"/>
    <w:rsid w:val="00A820B1"/>
    <w:rsid w:val="00A82284"/>
    <w:rsid w:val="00A823AD"/>
    <w:rsid w:val="00A82613"/>
    <w:rsid w:val="00A82691"/>
    <w:rsid w:val="00A82703"/>
    <w:rsid w:val="00A82B52"/>
    <w:rsid w:val="00A82D77"/>
    <w:rsid w:val="00A82DA2"/>
    <w:rsid w:val="00A82DA5"/>
    <w:rsid w:val="00A82E7B"/>
    <w:rsid w:val="00A82EC8"/>
    <w:rsid w:val="00A83049"/>
    <w:rsid w:val="00A830D7"/>
    <w:rsid w:val="00A83147"/>
    <w:rsid w:val="00A831C6"/>
    <w:rsid w:val="00A8328D"/>
    <w:rsid w:val="00A8377D"/>
    <w:rsid w:val="00A8385D"/>
    <w:rsid w:val="00A83962"/>
    <w:rsid w:val="00A83A07"/>
    <w:rsid w:val="00A83C1F"/>
    <w:rsid w:val="00A83C21"/>
    <w:rsid w:val="00A83C46"/>
    <w:rsid w:val="00A83DB6"/>
    <w:rsid w:val="00A8426F"/>
    <w:rsid w:val="00A84291"/>
    <w:rsid w:val="00A84547"/>
    <w:rsid w:val="00A846E7"/>
    <w:rsid w:val="00A84737"/>
    <w:rsid w:val="00A84898"/>
    <w:rsid w:val="00A848DD"/>
    <w:rsid w:val="00A84A56"/>
    <w:rsid w:val="00A84CA5"/>
    <w:rsid w:val="00A8528A"/>
    <w:rsid w:val="00A853AF"/>
    <w:rsid w:val="00A853F1"/>
    <w:rsid w:val="00A85785"/>
    <w:rsid w:val="00A85798"/>
    <w:rsid w:val="00A85944"/>
    <w:rsid w:val="00A85951"/>
    <w:rsid w:val="00A85A11"/>
    <w:rsid w:val="00A85BD8"/>
    <w:rsid w:val="00A85E45"/>
    <w:rsid w:val="00A85FA2"/>
    <w:rsid w:val="00A8608B"/>
    <w:rsid w:val="00A8609D"/>
    <w:rsid w:val="00A861FE"/>
    <w:rsid w:val="00A862B3"/>
    <w:rsid w:val="00A8654C"/>
    <w:rsid w:val="00A8681A"/>
    <w:rsid w:val="00A869B5"/>
    <w:rsid w:val="00A869CE"/>
    <w:rsid w:val="00A86A93"/>
    <w:rsid w:val="00A86EA7"/>
    <w:rsid w:val="00A8706F"/>
    <w:rsid w:val="00A87207"/>
    <w:rsid w:val="00A87349"/>
    <w:rsid w:val="00A877FD"/>
    <w:rsid w:val="00A8797B"/>
    <w:rsid w:val="00A879F9"/>
    <w:rsid w:val="00A87C22"/>
    <w:rsid w:val="00A87C2B"/>
    <w:rsid w:val="00A87EC3"/>
    <w:rsid w:val="00A8AAB6"/>
    <w:rsid w:val="00A90000"/>
    <w:rsid w:val="00A90370"/>
    <w:rsid w:val="00A903A1"/>
    <w:rsid w:val="00A90434"/>
    <w:rsid w:val="00A905F1"/>
    <w:rsid w:val="00A907F0"/>
    <w:rsid w:val="00A9087A"/>
    <w:rsid w:val="00A908D9"/>
    <w:rsid w:val="00A9092E"/>
    <w:rsid w:val="00A90A08"/>
    <w:rsid w:val="00A90A3C"/>
    <w:rsid w:val="00A90AB9"/>
    <w:rsid w:val="00A90F30"/>
    <w:rsid w:val="00A9113D"/>
    <w:rsid w:val="00A91244"/>
    <w:rsid w:val="00A913A6"/>
    <w:rsid w:val="00A91423"/>
    <w:rsid w:val="00A916B5"/>
    <w:rsid w:val="00A91774"/>
    <w:rsid w:val="00A91797"/>
    <w:rsid w:val="00A9198C"/>
    <w:rsid w:val="00A9199F"/>
    <w:rsid w:val="00A91B5B"/>
    <w:rsid w:val="00A91C7F"/>
    <w:rsid w:val="00A91CD9"/>
    <w:rsid w:val="00A91CE3"/>
    <w:rsid w:val="00A91E65"/>
    <w:rsid w:val="00A92066"/>
    <w:rsid w:val="00A921BE"/>
    <w:rsid w:val="00A92394"/>
    <w:rsid w:val="00A924FD"/>
    <w:rsid w:val="00A92620"/>
    <w:rsid w:val="00A92776"/>
    <w:rsid w:val="00A92791"/>
    <w:rsid w:val="00A9292E"/>
    <w:rsid w:val="00A929E6"/>
    <w:rsid w:val="00A92AE9"/>
    <w:rsid w:val="00A92D1A"/>
    <w:rsid w:val="00A92DA9"/>
    <w:rsid w:val="00A93181"/>
    <w:rsid w:val="00A93209"/>
    <w:rsid w:val="00A93364"/>
    <w:rsid w:val="00A9352E"/>
    <w:rsid w:val="00A9357E"/>
    <w:rsid w:val="00A93771"/>
    <w:rsid w:val="00A93899"/>
    <w:rsid w:val="00A938E6"/>
    <w:rsid w:val="00A93A3A"/>
    <w:rsid w:val="00A93CCF"/>
    <w:rsid w:val="00A93E97"/>
    <w:rsid w:val="00A94233"/>
    <w:rsid w:val="00A943C6"/>
    <w:rsid w:val="00A9442E"/>
    <w:rsid w:val="00A9457C"/>
    <w:rsid w:val="00A946CE"/>
    <w:rsid w:val="00A94782"/>
    <w:rsid w:val="00A9496A"/>
    <w:rsid w:val="00A949C5"/>
    <w:rsid w:val="00A94B91"/>
    <w:rsid w:val="00A94C4D"/>
    <w:rsid w:val="00A94C7A"/>
    <w:rsid w:val="00A94E4E"/>
    <w:rsid w:val="00A94F8C"/>
    <w:rsid w:val="00A9512C"/>
    <w:rsid w:val="00A9533D"/>
    <w:rsid w:val="00A95347"/>
    <w:rsid w:val="00A953B3"/>
    <w:rsid w:val="00A95514"/>
    <w:rsid w:val="00A958BC"/>
    <w:rsid w:val="00A959B9"/>
    <w:rsid w:val="00A95A74"/>
    <w:rsid w:val="00A95BA1"/>
    <w:rsid w:val="00A95BD4"/>
    <w:rsid w:val="00A95BD5"/>
    <w:rsid w:val="00A95C53"/>
    <w:rsid w:val="00A95CB8"/>
    <w:rsid w:val="00A95CD5"/>
    <w:rsid w:val="00A9616D"/>
    <w:rsid w:val="00A9617B"/>
    <w:rsid w:val="00A96552"/>
    <w:rsid w:val="00A9662A"/>
    <w:rsid w:val="00A96815"/>
    <w:rsid w:val="00A9684C"/>
    <w:rsid w:val="00A96A17"/>
    <w:rsid w:val="00A96A26"/>
    <w:rsid w:val="00A96B67"/>
    <w:rsid w:val="00A96CC7"/>
    <w:rsid w:val="00A96D83"/>
    <w:rsid w:val="00A96DCA"/>
    <w:rsid w:val="00A96F78"/>
    <w:rsid w:val="00A970AA"/>
    <w:rsid w:val="00A971DB"/>
    <w:rsid w:val="00A979E1"/>
    <w:rsid w:val="00A97C11"/>
    <w:rsid w:val="00A97D44"/>
    <w:rsid w:val="00AA0244"/>
    <w:rsid w:val="00AA06BA"/>
    <w:rsid w:val="00AA0769"/>
    <w:rsid w:val="00AA07CD"/>
    <w:rsid w:val="00AA07F5"/>
    <w:rsid w:val="00AA090D"/>
    <w:rsid w:val="00AA094A"/>
    <w:rsid w:val="00AA0B9E"/>
    <w:rsid w:val="00AA0C9B"/>
    <w:rsid w:val="00AA0D6E"/>
    <w:rsid w:val="00AA0F48"/>
    <w:rsid w:val="00AA1087"/>
    <w:rsid w:val="00AA10AE"/>
    <w:rsid w:val="00AA1129"/>
    <w:rsid w:val="00AA1232"/>
    <w:rsid w:val="00AA127E"/>
    <w:rsid w:val="00AA145A"/>
    <w:rsid w:val="00AA161A"/>
    <w:rsid w:val="00AA177A"/>
    <w:rsid w:val="00AA1846"/>
    <w:rsid w:val="00AA1BC7"/>
    <w:rsid w:val="00AA1D06"/>
    <w:rsid w:val="00AA1EFD"/>
    <w:rsid w:val="00AA200E"/>
    <w:rsid w:val="00AA202A"/>
    <w:rsid w:val="00AA22E4"/>
    <w:rsid w:val="00AA22F3"/>
    <w:rsid w:val="00AA2373"/>
    <w:rsid w:val="00AA2466"/>
    <w:rsid w:val="00AA247C"/>
    <w:rsid w:val="00AA24C1"/>
    <w:rsid w:val="00AA25A9"/>
    <w:rsid w:val="00AA26D9"/>
    <w:rsid w:val="00AA273F"/>
    <w:rsid w:val="00AA278A"/>
    <w:rsid w:val="00AA2BA8"/>
    <w:rsid w:val="00AA3183"/>
    <w:rsid w:val="00AA325C"/>
    <w:rsid w:val="00AA35E6"/>
    <w:rsid w:val="00AA35F8"/>
    <w:rsid w:val="00AA3719"/>
    <w:rsid w:val="00AA399E"/>
    <w:rsid w:val="00AA39B9"/>
    <w:rsid w:val="00AA39D0"/>
    <w:rsid w:val="00AA39EF"/>
    <w:rsid w:val="00AA3A54"/>
    <w:rsid w:val="00AA3BCC"/>
    <w:rsid w:val="00AA3C29"/>
    <w:rsid w:val="00AA3CE3"/>
    <w:rsid w:val="00AA3F72"/>
    <w:rsid w:val="00AA4201"/>
    <w:rsid w:val="00AA449F"/>
    <w:rsid w:val="00AA4605"/>
    <w:rsid w:val="00AA47AE"/>
    <w:rsid w:val="00AA483B"/>
    <w:rsid w:val="00AA483D"/>
    <w:rsid w:val="00AA499C"/>
    <w:rsid w:val="00AA49AB"/>
    <w:rsid w:val="00AA4C2F"/>
    <w:rsid w:val="00AA4E1D"/>
    <w:rsid w:val="00AA4EBB"/>
    <w:rsid w:val="00AA5003"/>
    <w:rsid w:val="00AA51AD"/>
    <w:rsid w:val="00AA52A5"/>
    <w:rsid w:val="00AA591E"/>
    <w:rsid w:val="00AA5C88"/>
    <w:rsid w:val="00AA5DF4"/>
    <w:rsid w:val="00AA61B0"/>
    <w:rsid w:val="00AA65BD"/>
    <w:rsid w:val="00AA65C9"/>
    <w:rsid w:val="00AA66CB"/>
    <w:rsid w:val="00AA6722"/>
    <w:rsid w:val="00AA6818"/>
    <w:rsid w:val="00AA6845"/>
    <w:rsid w:val="00AA6947"/>
    <w:rsid w:val="00AA6BB1"/>
    <w:rsid w:val="00AA6C17"/>
    <w:rsid w:val="00AA6CD0"/>
    <w:rsid w:val="00AA6FEB"/>
    <w:rsid w:val="00AA71DE"/>
    <w:rsid w:val="00AA7322"/>
    <w:rsid w:val="00AA7374"/>
    <w:rsid w:val="00AA73CE"/>
    <w:rsid w:val="00AA74E7"/>
    <w:rsid w:val="00AA76C0"/>
    <w:rsid w:val="00AA77C8"/>
    <w:rsid w:val="00AA7937"/>
    <w:rsid w:val="00AA7E8A"/>
    <w:rsid w:val="00AA7EF0"/>
    <w:rsid w:val="00AB008E"/>
    <w:rsid w:val="00AB00AE"/>
    <w:rsid w:val="00AB0287"/>
    <w:rsid w:val="00AB02B6"/>
    <w:rsid w:val="00AB048A"/>
    <w:rsid w:val="00AB0A32"/>
    <w:rsid w:val="00AB0B90"/>
    <w:rsid w:val="00AB0CE3"/>
    <w:rsid w:val="00AB0CFF"/>
    <w:rsid w:val="00AB0E56"/>
    <w:rsid w:val="00AB0E73"/>
    <w:rsid w:val="00AB0ED5"/>
    <w:rsid w:val="00AB10B1"/>
    <w:rsid w:val="00AB1156"/>
    <w:rsid w:val="00AB1342"/>
    <w:rsid w:val="00AB1354"/>
    <w:rsid w:val="00AB1386"/>
    <w:rsid w:val="00AB180E"/>
    <w:rsid w:val="00AB18AC"/>
    <w:rsid w:val="00AB193E"/>
    <w:rsid w:val="00AB1A5A"/>
    <w:rsid w:val="00AB1BE0"/>
    <w:rsid w:val="00AB1C67"/>
    <w:rsid w:val="00AB1D0D"/>
    <w:rsid w:val="00AB1EB7"/>
    <w:rsid w:val="00AB2052"/>
    <w:rsid w:val="00AB2255"/>
    <w:rsid w:val="00AB2494"/>
    <w:rsid w:val="00AB265F"/>
    <w:rsid w:val="00AB275D"/>
    <w:rsid w:val="00AB27B8"/>
    <w:rsid w:val="00AB27E9"/>
    <w:rsid w:val="00AB2A5D"/>
    <w:rsid w:val="00AB2B11"/>
    <w:rsid w:val="00AB2C13"/>
    <w:rsid w:val="00AB2CB7"/>
    <w:rsid w:val="00AB2FE1"/>
    <w:rsid w:val="00AB30F3"/>
    <w:rsid w:val="00AB3146"/>
    <w:rsid w:val="00AB31FA"/>
    <w:rsid w:val="00AB333D"/>
    <w:rsid w:val="00AB36AA"/>
    <w:rsid w:val="00AB36D8"/>
    <w:rsid w:val="00AB382A"/>
    <w:rsid w:val="00AB39F8"/>
    <w:rsid w:val="00AB3A15"/>
    <w:rsid w:val="00AB3EDA"/>
    <w:rsid w:val="00AB3EF8"/>
    <w:rsid w:val="00AB410D"/>
    <w:rsid w:val="00AB41EB"/>
    <w:rsid w:val="00AB4202"/>
    <w:rsid w:val="00AB42D7"/>
    <w:rsid w:val="00AB4441"/>
    <w:rsid w:val="00AB4797"/>
    <w:rsid w:val="00AB481A"/>
    <w:rsid w:val="00AB49B7"/>
    <w:rsid w:val="00AB4ADA"/>
    <w:rsid w:val="00AB4ECC"/>
    <w:rsid w:val="00AB4F0F"/>
    <w:rsid w:val="00AB528B"/>
    <w:rsid w:val="00AB53E3"/>
    <w:rsid w:val="00AB5514"/>
    <w:rsid w:val="00AB55BC"/>
    <w:rsid w:val="00AB57B5"/>
    <w:rsid w:val="00AB5851"/>
    <w:rsid w:val="00AB5873"/>
    <w:rsid w:val="00AB5C58"/>
    <w:rsid w:val="00AB5D5A"/>
    <w:rsid w:val="00AB5D9B"/>
    <w:rsid w:val="00AB5E19"/>
    <w:rsid w:val="00AB60AA"/>
    <w:rsid w:val="00AB60E2"/>
    <w:rsid w:val="00AB6429"/>
    <w:rsid w:val="00AB6449"/>
    <w:rsid w:val="00AB6601"/>
    <w:rsid w:val="00AB674E"/>
    <w:rsid w:val="00AB68AE"/>
    <w:rsid w:val="00AB6D79"/>
    <w:rsid w:val="00AB6EB0"/>
    <w:rsid w:val="00AB709E"/>
    <w:rsid w:val="00AB747E"/>
    <w:rsid w:val="00AB7560"/>
    <w:rsid w:val="00AB75F7"/>
    <w:rsid w:val="00AB7806"/>
    <w:rsid w:val="00AB7A0A"/>
    <w:rsid w:val="00AB7DD8"/>
    <w:rsid w:val="00AB7E62"/>
    <w:rsid w:val="00AC0214"/>
    <w:rsid w:val="00AC02C1"/>
    <w:rsid w:val="00AC04AB"/>
    <w:rsid w:val="00AC0536"/>
    <w:rsid w:val="00AC0586"/>
    <w:rsid w:val="00AC0879"/>
    <w:rsid w:val="00AC08BC"/>
    <w:rsid w:val="00AC08CB"/>
    <w:rsid w:val="00AC0AB6"/>
    <w:rsid w:val="00AC0AB8"/>
    <w:rsid w:val="00AC0B52"/>
    <w:rsid w:val="00AC0B9C"/>
    <w:rsid w:val="00AC0ED4"/>
    <w:rsid w:val="00AC104B"/>
    <w:rsid w:val="00AC10AD"/>
    <w:rsid w:val="00AC125B"/>
    <w:rsid w:val="00AC1367"/>
    <w:rsid w:val="00AC15F3"/>
    <w:rsid w:val="00AC1717"/>
    <w:rsid w:val="00AC1783"/>
    <w:rsid w:val="00AC1AA5"/>
    <w:rsid w:val="00AC1B4A"/>
    <w:rsid w:val="00AC1BCB"/>
    <w:rsid w:val="00AC1C2E"/>
    <w:rsid w:val="00AC1E55"/>
    <w:rsid w:val="00AC1EE8"/>
    <w:rsid w:val="00AC1F21"/>
    <w:rsid w:val="00AC21B6"/>
    <w:rsid w:val="00AC226E"/>
    <w:rsid w:val="00AC2295"/>
    <w:rsid w:val="00AC24BF"/>
    <w:rsid w:val="00AC250A"/>
    <w:rsid w:val="00AC25C7"/>
    <w:rsid w:val="00AC277E"/>
    <w:rsid w:val="00AC27F5"/>
    <w:rsid w:val="00AC29FA"/>
    <w:rsid w:val="00AC2AA3"/>
    <w:rsid w:val="00AC2ADC"/>
    <w:rsid w:val="00AC2C33"/>
    <w:rsid w:val="00AC2C6B"/>
    <w:rsid w:val="00AC2F26"/>
    <w:rsid w:val="00AC30CA"/>
    <w:rsid w:val="00AC32DF"/>
    <w:rsid w:val="00AC334E"/>
    <w:rsid w:val="00AC3368"/>
    <w:rsid w:val="00AC3469"/>
    <w:rsid w:val="00AC35F9"/>
    <w:rsid w:val="00AC36D5"/>
    <w:rsid w:val="00AC370C"/>
    <w:rsid w:val="00AC37A9"/>
    <w:rsid w:val="00AC37F5"/>
    <w:rsid w:val="00AC3905"/>
    <w:rsid w:val="00AC3B25"/>
    <w:rsid w:val="00AC3B87"/>
    <w:rsid w:val="00AC3D00"/>
    <w:rsid w:val="00AC3D06"/>
    <w:rsid w:val="00AC3D5B"/>
    <w:rsid w:val="00AC3D5E"/>
    <w:rsid w:val="00AC3DDF"/>
    <w:rsid w:val="00AC3EAC"/>
    <w:rsid w:val="00AC3F90"/>
    <w:rsid w:val="00AC400C"/>
    <w:rsid w:val="00AC405D"/>
    <w:rsid w:val="00AC40BB"/>
    <w:rsid w:val="00AC429F"/>
    <w:rsid w:val="00AC42DA"/>
    <w:rsid w:val="00AC4312"/>
    <w:rsid w:val="00AC4313"/>
    <w:rsid w:val="00AC43F4"/>
    <w:rsid w:val="00AC4659"/>
    <w:rsid w:val="00AC4CD0"/>
    <w:rsid w:val="00AC4CD9"/>
    <w:rsid w:val="00AC4CE1"/>
    <w:rsid w:val="00AC4D10"/>
    <w:rsid w:val="00AC4DF0"/>
    <w:rsid w:val="00AC4DFE"/>
    <w:rsid w:val="00AC4F33"/>
    <w:rsid w:val="00AC5015"/>
    <w:rsid w:val="00AC51E1"/>
    <w:rsid w:val="00AC52B2"/>
    <w:rsid w:val="00AC53FC"/>
    <w:rsid w:val="00AC5416"/>
    <w:rsid w:val="00AC550F"/>
    <w:rsid w:val="00AC5639"/>
    <w:rsid w:val="00AC575D"/>
    <w:rsid w:val="00AC59E1"/>
    <w:rsid w:val="00AC5B8B"/>
    <w:rsid w:val="00AC5D10"/>
    <w:rsid w:val="00AC5E3A"/>
    <w:rsid w:val="00AC5E6C"/>
    <w:rsid w:val="00AC5F31"/>
    <w:rsid w:val="00AC5FA4"/>
    <w:rsid w:val="00AC6023"/>
    <w:rsid w:val="00AC60B4"/>
    <w:rsid w:val="00AC6178"/>
    <w:rsid w:val="00AC61BE"/>
    <w:rsid w:val="00AC6238"/>
    <w:rsid w:val="00AC638C"/>
    <w:rsid w:val="00AC653D"/>
    <w:rsid w:val="00AC6685"/>
    <w:rsid w:val="00AC66AA"/>
    <w:rsid w:val="00AC66FC"/>
    <w:rsid w:val="00AC67B6"/>
    <w:rsid w:val="00AC6C36"/>
    <w:rsid w:val="00AC6E1A"/>
    <w:rsid w:val="00AC7398"/>
    <w:rsid w:val="00AC73CC"/>
    <w:rsid w:val="00AC73FE"/>
    <w:rsid w:val="00AC7414"/>
    <w:rsid w:val="00AC74CA"/>
    <w:rsid w:val="00AC74D8"/>
    <w:rsid w:val="00AC754A"/>
    <w:rsid w:val="00AC76B4"/>
    <w:rsid w:val="00AC7A2D"/>
    <w:rsid w:val="00AC7B1F"/>
    <w:rsid w:val="00AC7C25"/>
    <w:rsid w:val="00AC7D98"/>
    <w:rsid w:val="00AC7E9B"/>
    <w:rsid w:val="00AD0027"/>
    <w:rsid w:val="00AD00C5"/>
    <w:rsid w:val="00AD0416"/>
    <w:rsid w:val="00AD053D"/>
    <w:rsid w:val="00AD0569"/>
    <w:rsid w:val="00AD0636"/>
    <w:rsid w:val="00AD06E8"/>
    <w:rsid w:val="00AD0853"/>
    <w:rsid w:val="00AD0AFE"/>
    <w:rsid w:val="00AD0B89"/>
    <w:rsid w:val="00AD0B8A"/>
    <w:rsid w:val="00AD0E68"/>
    <w:rsid w:val="00AD0ED4"/>
    <w:rsid w:val="00AD0ED7"/>
    <w:rsid w:val="00AD0F6A"/>
    <w:rsid w:val="00AD0F92"/>
    <w:rsid w:val="00AD12A8"/>
    <w:rsid w:val="00AD134C"/>
    <w:rsid w:val="00AD14D7"/>
    <w:rsid w:val="00AD1611"/>
    <w:rsid w:val="00AD165F"/>
    <w:rsid w:val="00AD168B"/>
    <w:rsid w:val="00AD18D5"/>
    <w:rsid w:val="00AD1A91"/>
    <w:rsid w:val="00AD1B54"/>
    <w:rsid w:val="00AD1EBD"/>
    <w:rsid w:val="00AD203E"/>
    <w:rsid w:val="00AD2057"/>
    <w:rsid w:val="00AD20B5"/>
    <w:rsid w:val="00AD2175"/>
    <w:rsid w:val="00AD21A0"/>
    <w:rsid w:val="00AD2281"/>
    <w:rsid w:val="00AD2570"/>
    <w:rsid w:val="00AD2794"/>
    <w:rsid w:val="00AD2893"/>
    <w:rsid w:val="00AD2DC5"/>
    <w:rsid w:val="00AD3455"/>
    <w:rsid w:val="00AD34BB"/>
    <w:rsid w:val="00AD3760"/>
    <w:rsid w:val="00AD37B8"/>
    <w:rsid w:val="00AD37F2"/>
    <w:rsid w:val="00AD3895"/>
    <w:rsid w:val="00AD38C5"/>
    <w:rsid w:val="00AD3CAD"/>
    <w:rsid w:val="00AD3CFC"/>
    <w:rsid w:val="00AD3E8C"/>
    <w:rsid w:val="00AD3F4E"/>
    <w:rsid w:val="00AD404C"/>
    <w:rsid w:val="00AD4230"/>
    <w:rsid w:val="00AD42F0"/>
    <w:rsid w:val="00AD464D"/>
    <w:rsid w:val="00AD4914"/>
    <w:rsid w:val="00AD4BB9"/>
    <w:rsid w:val="00AD4E65"/>
    <w:rsid w:val="00AD4EA7"/>
    <w:rsid w:val="00AD4ECA"/>
    <w:rsid w:val="00AD5054"/>
    <w:rsid w:val="00AD514A"/>
    <w:rsid w:val="00AD5151"/>
    <w:rsid w:val="00AD5234"/>
    <w:rsid w:val="00AD5548"/>
    <w:rsid w:val="00AD58C1"/>
    <w:rsid w:val="00AD58DB"/>
    <w:rsid w:val="00AD5A99"/>
    <w:rsid w:val="00AD5BE5"/>
    <w:rsid w:val="00AD5C9B"/>
    <w:rsid w:val="00AD5F3E"/>
    <w:rsid w:val="00AD6091"/>
    <w:rsid w:val="00AD60B5"/>
    <w:rsid w:val="00AD61B7"/>
    <w:rsid w:val="00AD61E0"/>
    <w:rsid w:val="00AD61F0"/>
    <w:rsid w:val="00AD6294"/>
    <w:rsid w:val="00AD62EA"/>
    <w:rsid w:val="00AD677B"/>
    <w:rsid w:val="00AD6811"/>
    <w:rsid w:val="00AD69FF"/>
    <w:rsid w:val="00AD6B65"/>
    <w:rsid w:val="00AD6EE4"/>
    <w:rsid w:val="00AD6F29"/>
    <w:rsid w:val="00AD702B"/>
    <w:rsid w:val="00AD72E6"/>
    <w:rsid w:val="00AD7549"/>
    <w:rsid w:val="00AD75C9"/>
    <w:rsid w:val="00AD7639"/>
    <w:rsid w:val="00AD78BE"/>
    <w:rsid w:val="00AD7956"/>
    <w:rsid w:val="00AD7C95"/>
    <w:rsid w:val="00AD7D63"/>
    <w:rsid w:val="00AD7DE8"/>
    <w:rsid w:val="00AD7EFB"/>
    <w:rsid w:val="00AD7F6C"/>
    <w:rsid w:val="00AD7FCD"/>
    <w:rsid w:val="00AE0100"/>
    <w:rsid w:val="00AE02FC"/>
    <w:rsid w:val="00AE06F8"/>
    <w:rsid w:val="00AE0B28"/>
    <w:rsid w:val="00AE0B63"/>
    <w:rsid w:val="00AE0CC0"/>
    <w:rsid w:val="00AE0DC2"/>
    <w:rsid w:val="00AE0ED8"/>
    <w:rsid w:val="00AE0F9E"/>
    <w:rsid w:val="00AE166A"/>
    <w:rsid w:val="00AE1AB6"/>
    <w:rsid w:val="00AE1BE4"/>
    <w:rsid w:val="00AE2045"/>
    <w:rsid w:val="00AE2101"/>
    <w:rsid w:val="00AE2131"/>
    <w:rsid w:val="00AE2161"/>
    <w:rsid w:val="00AE234C"/>
    <w:rsid w:val="00AE25E1"/>
    <w:rsid w:val="00AE26DD"/>
    <w:rsid w:val="00AE2794"/>
    <w:rsid w:val="00AE2A1F"/>
    <w:rsid w:val="00AE2BA4"/>
    <w:rsid w:val="00AE2BED"/>
    <w:rsid w:val="00AE2DB6"/>
    <w:rsid w:val="00AE3160"/>
    <w:rsid w:val="00AE318D"/>
    <w:rsid w:val="00AE3256"/>
    <w:rsid w:val="00AE33FD"/>
    <w:rsid w:val="00AE38F4"/>
    <w:rsid w:val="00AE3A4B"/>
    <w:rsid w:val="00AE3A5E"/>
    <w:rsid w:val="00AE3A8B"/>
    <w:rsid w:val="00AE3DE1"/>
    <w:rsid w:val="00AE4115"/>
    <w:rsid w:val="00AE4170"/>
    <w:rsid w:val="00AE430B"/>
    <w:rsid w:val="00AE433D"/>
    <w:rsid w:val="00AE4441"/>
    <w:rsid w:val="00AE444D"/>
    <w:rsid w:val="00AE4565"/>
    <w:rsid w:val="00AE48BA"/>
    <w:rsid w:val="00AE4943"/>
    <w:rsid w:val="00AE4A05"/>
    <w:rsid w:val="00AE4D6D"/>
    <w:rsid w:val="00AE4E11"/>
    <w:rsid w:val="00AE4EB9"/>
    <w:rsid w:val="00AE5058"/>
    <w:rsid w:val="00AE51E9"/>
    <w:rsid w:val="00AE5407"/>
    <w:rsid w:val="00AE5439"/>
    <w:rsid w:val="00AE5489"/>
    <w:rsid w:val="00AE54B7"/>
    <w:rsid w:val="00AE5779"/>
    <w:rsid w:val="00AE590B"/>
    <w:rsid w:val="00AE5917"/>
    <w:rsid w:val="00AE5938"/>
    <w:rsid w:val="00AE59F1"/>
    <w:rsid w:val="00AE5A2D"/>
    <w:rsid w:val="00AE5DDB"/>
    <w:rsid w:val="00AE60F8"/>
    <w:rsid w:val="00AE6120"/>
    <w:rsid w:val="00AE61B2"/>
    <w:rsid w:val="00AE63AE"/>
    <w:rsid w:val="00AE661B"/>
    <w:rsid w:val="00AE6827"/>
    <w:rsid w:val="00AE6935"/>
    <w:rsid w:val="00AE6C9C"/>
    <w:rsid w:val="00AE6D65"/>
    <w:rsid w:val="00AE6DE6"/>
    <w:rsid w:val="00AE6E98"/>
    <w:rsid w:val="00AE71B2"/>
    <w:rsid w:val="00AE71C6"/>
    <w:rsid w:val="00AE72EA"/>
    <w:rsid w:val="00AE7418"/>
    <w:rsid w:val="00AE7431"/>
    <w:rsid w:val="00AE75AF"/>
    <w:rsid w:val="00AE771E"/>
    <w:rsid w:val="00AE784E"/>
    <w:rsid w:val="00AE78D1"/>
    <w:rsid w:val="00AE79D7"/>
    <w:rsid w:val="00AE7BA4"/>
    <w:rsid w:val="00AE7DFF"/>
    <w:rsid w:val="00AE7F89"/>
    <w:rsid w:val="00AE7FAF"/>
    <w:rsid w:val="00AF029F"/>
    <w:rsid w:val="00AF0420"/>
    <w:rsid w:val="00AF0711"/>
    <w:rsid w:val="00AF08EB"/>
    <w:rsid w:val="00AF0BAE"/>
    <w:rsid w:val="00AF0BC4"/>
    <w:rsid w:val="00AF0D44"/>
    <w:rsid w:val="00AF0D6A"/>
    <w:rsid w:val="00AF13AE"/>
    <w:rsid w:val="00AF1458"/>
    <w:rsid w:val="00AF15D7"/>
    <w:rsid w:val="00AF1668"/>
    <w:rsid w:val="00AF167B"/>
    <w:rsid w:val="00AF1887"/>
    <w:rsid w:val="00AF1902"/>
    <w:rsid w:val="00AF1BDA"/>
    <w:rsid w:val="00AF1CF2"/>
    <w:rsid w:val="00AF1D22"/>
    <w:rsid w:val="00AF1D9D"/>
    <w:rsid w:val="00AF1E1E"/>
    <w:rsid w:val="00AF1ECD"/>
    <w:rsid w:val="00AF1F43"/>
    <w:rsid w:val="00AF215E"/>
    <w:rsid w:val="00AF25A6"/>
    <w:rsid w:val="00AF2621"/>
    <w:rsid w:val="00AF2852"/>
    <w:rsid w:val="00AF295B"/>
    <w:rsid w:val="00AF2B3D"/>
    <w:rsid w:val="00AF2B4F"/>
    <w:rsid w:val="00AF2D54"/>
    <w:rsid w:val="00AF2E24"/>
    <w:rsid w:val="00AF2E73"/>
    <w:rsid w:val="00AF2E91"/>
    <w:rsid w:val="00AF301A"/>
    <w:rsid w:val="00AF31C3"/>
    <w:rsid w:val="00AF31F8"/>
    <w:rsid w:val="00AF3447"/>
    <w:rsid w:val="00AF3458"/>
    <w:rsid w:val="00AF37E6"/>
    <w:rsid w:val="00AF392C"/>
    <w:rsid w:val="00AF3A2E"/>
    <w:rsid w:val="00AF3B3B"/>
    <w:rsid w:val="00AF3BB3"/>
    <w:rsid w:val="00AF3F7B"/>
    <w:rsid w:val="00AF4027"/>
    <w:rsid w:val="00AF40EE"/>
    <w:rsid w:val="00AF4252"/>
    <w:rsid w:val="00AF4299"/>
    <w:rsid w:val="00AF42B4"/>
    <w:rsid w:val="00AF4412"/>
    <w:rsid w:val="00AF4574"/>
    <w:rsid w:val="00AF4662"/>
    <w:rsid w:val="00AF472B"/>
    <w:rsid w:val="00AF473E"/>
    <w:rsid w:val="00AF47B9"/>
    <w:rsid w:val="00AF4A5F"/>
    <w:rsid w:val="00AF4B8A"/>
    <w:rsid w:val="00AF4BE0"/>
    <w:rsid w:val="00AF4C51"/>
    <w:rsid w:val="00AF4F1B"/>
    <w:rsid w:val="00AF4FC8"/>
    <w:rsid w:val="00AF51BE"/>
    <w:rsid w:val="00AF52E9"/>
    <w:rsid w:val="00AF5500"/>
    <w:rsid w:val="00AF57D7"/>
    <w:rsid w:val="00AF588A"/>
    <w:rsid w:val="00AF58CB"/>
    <w:rsid w:val="00AF5A6A"/>
    <w:rsid w:val="00AF5AAF"/>
    <w:rsid w:val="00AF5AC4"/>
    <w:rsid w:val="00AF5C31"/>
    <w:rsid w:val="00AF5C93"/>
    <w:rsid w:val="00AF5E43"/>
    <w:rsid w:val="00AF5EC6"/>
    <w:rsid w:val="00AF5FAD"/>
    <w:rsid w:val="00AF5FC4"/>
    <w:rsid w:val="00AF6073"/>
    <w:rsid w:val="00AF6267"/>
    <w:rsid w:val="00AF6336"/>
    <w:rsid w:val="00AF6495"/>
    <w:rsid w:val="00AF64C8"/>
    <w:rsid w:val="00AF6821"/>
    <w:rsid w:val="00AF68F2"/>
    <w:rsid w:val="00AF6912"/>
    <w:rsid w:val="00AF69B4"/>
    <w:rsid w:val="00AF6C18"/>
    <w:rsid w:val="00AF6C38"/>
    <w:rsid w:val="00AF6CED"/>
    <w:rsid w:val="00AF6D5A"/>
    <w:rsid w:val="00AF6E8A"/>
    <w:rsid w:val="00AF7031"/>
    <w:rsid w:val="00AF70ED"/>
    <w:rsid w:val="00AF712E"/>
    <w:rsid w:val="00AF71DC"/>
    <w:rsid w:val="00AF71EE"/>
    <w:rsid w:val="00AF7213"/>
    <w:rsid w:val="00AF733A"/>
    <w:rsid w:val="00AF745F"/>
    <w:rsid w:val="00AF74A8"/>
    <w:rsid w:val="00AF7569"/>
    <w:rsid w:val="00AF76B3"/>
    <w:rsid w:val="00AF7771"/>
    <w:rsid w:val="00AF782F"/>
    <w:rsid w:val="00AF79DE"/>
    <w:rsid w:val="00AF7D92"/>
    <w:rsid w:val="00AF7DAD"/>
    <w:rsid w:val="00AF7EFF"/>
    <w:rsid w:val="00B0010B"/>
    <w:rsid w:val="00B002CF"/>
    <w:rsid w:val="00B005CD"/>
    <w:rsid w:val="00B0067E"/>
    <w:rsid w:val="00B00B9A"/>
    <w:rsid w:val="00B00D5A"/>
    <w:rsid w:val="00B010E0"/>
    <w:rsid w:val="00B011CC"/>
    <w:rsid w:val="00B01298"/>
    <w:rsid w:val="00B01493"/>
    <w:rsid w:val="00B0174D"/>
    <w:rsid w:val="00B0185A"/>
    <w:rsid w:val="00B01C4B"/>
    <w:rsid w:val="00B01D88"/>
    <w:rsid w:val="00B01E52"/>
    <w:rsid w:val="00B01EDB"/>
    <w:rsid w:val="00B01F52"/>
    <w:rsid w:val="00B0216F"/>
    <w:rsid w:val="00B02385"/>
    <w:rsid w:val="00B0256C"/>
    <w:rsid w:val="00B0266B"/>
    <w:rsid w:val="00B027A2"/>
    <w:rsid w:val="00B02827"/>
    <w:rsid w:val="00B029CE"/>
    <w:rsid w:val="00B02A26"/>
    <w:rsid w:val="00B02A98"/>
    <w:rsid w:val="00B02ABC"/>
    <w:rsid w:val="00B02D12"/>
    <w:rsid w:val="00B02E1C"/>
    <w:rsid w:val="00B030D2"/>
    <w:rsid w:val="00B03107"/>
    <w:rsid w:val="00B03286"/>
    <w:rsid w:val="00B03392"/>
    <w:rsid w:val="00B033E6"/>
    <w:rsid w:val="00B033F3"/>
    <w:rsid w:val="00B03834"/>
    <w:rsid w:val="00B038C5"/>
    <w:rsid w:val="00B038E8"/>
    <w:rsid w:val="00B03916"/>
    <w:rsid w:val="00B03B09"/>
    <w:rsid w:val="00B03C50"/>
    <w:rsid w:val="00B03E08"/>
    <w:rsid w:val="00B03EAF"/>
    <w:rsid w:val="00B04048"/>
    <w:rsid w:val="00B04247"/>
    <w:rsid w:val="00B0429F"/>
    <w:rsid w:val="00B042D4"/>
    <w:rsid w:val="00B04493"/>
    <w:rsid w:val="00B04498"/>
    <w:rsid w:val="00B0472D"/>
    <w:rsid w:val="00B04B19"/>
    <w:rsid w:val="00B04C57"/>
    <w:rsid w:val="00B04D04"/>
    <w:rsid w:val="00B04D36"/>
    <w:rsid w:val="00B04D4E"/>
    <w:rsid w:val="00B04F3D"/>
    <w:rsid w:val="00B05111"/>
    <w:rsid w:val="00B054AD"/>
    <w:rsid w:val="00B054BE"/>
    <w:rsid w:val="00B0552A"/>
    <w:rsid w:val="00B05585"/>
    <w:rsid w:val="00B0564D"/>
    <w:rsid w:val="00B05671"/>
    <w:rsid w:val="00B05702"/>
    <w:rsid w:val="00B0589C"/>
    <w:rsid w:val="00B05A41"/>
    <w:rsid w:val="00B05BAE"/>
    <w:rsid w:val="00B05C13"/>
    <w:rsid w:val="00B05ED0"/>
    <w:rsid w:val="00B060E0"/>
    <w:rsid w:val="00B06258"/>
    <w:rsid w:val="00B06284"/>
    <w:rsid w:val="00B0648B"/>
    <w:rsid w:val="00B064E6"/>
    <w:rsid w:val="00B0652A"/>
    <w:rsid w:val="00B0655C"/>
    <w:rsid w:val="00B067BA"/>
    <w:rsid w:val="00B067C1"/>
    <w:rsid w:val="00B069EE"/>
    <w:rsid w:val="00B06B66"/>
    <w:rsid w:val="00B06B9A"/>
    <w:rsid w:val="00B06BD7"/>
    <w:rsid w:val="00B06D0D"/>
    <w:rsid w:val="00B06DD9"/>
    <w:rsid w:val="00B06E13"/>
    <w:rsid w:val="00B06EDA"/>
    <w:rsid w:val="00B06FB9"/>
    <w:rsid w:val="00B06FF1"/>
    <w:rsid w:val="00B070EA"/>
    <w:rsid w:val="00B07366"/>
    <w:rsid w:val="00B0742B"/>
    <w:rsid w:val="00B07576"/>
    <w:rsid w:val="00B07BBA"/>
    <w:rsid w:val="00B07C1E"/>
    <w:rsid w:val="00B07CD6"/>
    <w:rsid w:val="00B07D02"/>
    <w:rsid w:val="00B07D1C"/>
    <w:rsid w:val="00B07E06"/>
    <w:rsid w:val="00B07E52"/>
    <w:rsid w:val="00B07ED4"/>
    <w:rsid w:val="00B10010"/>
    <w:rsid w:val="00B10058"/>
    <w:rsid w:val="00B10080"/>
    <w:rsid w:val="00B100D9"/>
    <w:rsid w:val="00B10144"/>
    <w:rsid w:val="00B10202"/>
    <w:rsid w:val="00B10233"/>
    <w:rsid w:val="00B104A2"/>
    <w:rsid w:val="00B106AA"/>
    <w:rsid w:val="00B10721"/>
    <w:rsid w:val="00B10790"/>
    <w:rsid w:val="00B10917"/>
    <w:rsid w:val="00B111F7"/>
    <w:rsid w:val="00B113AC"/>
    <w:rsid w:val="00B11439"/>
    <w:rsid w:val="00B1143F"/>
    <w:rsid w:val="00B1145C"/>
    <w:rsid w:val="00B11486"/>
    <w:rsid w:val="00B11637"/>
    <w:rsid w:val="00B116A5"/>
    <w:rsid w:val="00B11775"/>
    <w:rsid w:val="00B1184C"/>
    <w:rsid w:val="00B1199E"/>
    <w:rsid w:val="00B11A81"/>
    <w:rsid w:val="00B11B69"/>
    <w:rsid w:val="00B11C3E"/>
    <w:rsid w:val="00B11F0F"/>
    <w:rsid w:val="00B1206F"/>
    <w:rsid w:val="00B120B5"/>
    <w:rsid w:val="00B122BC"/>
    <w:rsid w:val="00B12951"/>
    <w:rsid w:val="00B129C5"/>
    <w:rsid w:val="00B129C7"/>
    <w:rsid w:val="00B12AE4"/>
    <w:rsid w:val="00B12AF4"/>
    <w:rsid w:val="00B12AF6"/>
    <w:rsid w:val="00B12CEB"/>
    <w:rsid w:val="00B12F75"/>
    <w:rsid w:val="00B1302D"/>
    <w:rsid w:val="00B13254"/>
    <w:rsid w:val="00B13601"/>
    <w:rsid w:val="00B1368D"/>
    <w:rsid w:val="00B138AA"/>
    <w:rsid w:val="00B1398C"/>
    <w:rsid w:val="00B139AA"/>
    <w:rsid w:val="00B13C44"/>
    <w:rsid w:val="00B13D35"/>
    <w:rsid w:val="00B13F46"/>
    <w:rsid w:val="00B13F48"/>
    <w:rsid w:val="00B1411B"/>
    <w:rsid w:val="00B141DF"/>
    <w:rsid w:val="00B141FE"/>
    <w:rsid w:val="00B142C2"/>
    <w:rsid w:val="00B14331"/>
    <w:rsid w:val="00B14496"/>
    <w:rsid w:val="00B145BC"/>
    <w:rsid w:val="00B1495C"/>
    <w:rsid w:val="00B1498E"/>
    <w:rsid w:val="00B14A5F"/>
    <w:rsid w:val="00B14A88"/>
    <w:rsid w:val="00B14D32"/>
    <w:rsid w:val="00B14D8E"/>
    <w:rsid w:val="00B15013"/>
    <w:rsid w:val="00B150AD"/>
    <w:rsid w:val="00B1513F"/>
    <w:rsid w:val="00B152A8"/>
    <w:rsid w:val="00B15330"/>
    <w:rsid w:val="00B15352"/>
    <w:rsid w:val="00B157EA"/>
    <w:rsid w:val="00B158F2"/>
    <w:rsid w:val="00B15A47"/>
    <w:rsid w:val="00B15B89"/>
    <w:rsid w:val="00B15C39"/>
    <w:rsid w:val="00B15D37"/>
    <w:rsid w:val="00B15EA3"/>
    <w:rsid w:val="00B15F8D"/>
    <w:rsid w:val="00B16058"/>
    <w:rsid w:val="00B1606B"/>
    <w:rsid w:val="00B161A7"/>
    <w:rsid w:val="00B164EE"/>
    <w:rsid w:val="00B16543"/>
    <w:rsid w:val="00B168BC"/>
    <w:rsid w:val="00B16AC7"/>
    <w:rsid w:val="00B16B39"/>
    <w:rsid w:val="00B170A6"/>
    <w:rsid w:val="00B17352"/>
    <w:rsid w:val="00B17368"/>
    <w:rsid w:val="00B1746F"/>
    <w:rsid w:val="00B175B6"/>
    <w:rsid w:val="00B175F2"/>
    <w:rsid w:val="00B176FB"/>
    <w:rsid w:val="00B17709"/>
    <w:rsid w:val="00B17AB1"/>
    <w:rsid w:val="00B17E8B"/>
    <w:rsid w:val="00B17FF3"/>
    <w:rsid w:val="00B20236"/>
    <w:rsid w:val="00B20471"/>
    <w:rsid w:val="00B2054E"/>
    <w:rsid w:val="00B20570"/>
    <w:rsid w:val="00B20695"/>
    <w:rsid w:val="00B206F9"/>
    <w:rsid w:val="00B20725"/>
    <w:rsid w:val="00B2087E"/>
    <w:rsid w:val="00B208B2"/>
    <w:rsid w:val="00B208E8"/>
    <w:rsid w:val="00B20979"/>
    <w:rsid w:val="00B20A13"/>
    <w:rsid w:val="00B20AAE"/>
    <w:rsid w:val="00B20B11"/>
    <w:rsid w:val="00B20B94"/>
    <w:rsid w:val="00B2101C"/>
    <w:rsid w:val="00B21043"/>
    <w:rsid w:val="00B210F7"/>
    <w:rsid w:val="00B21111"/>
    <w:rsid w:val="00B21427"/>
    <w:rsid w:val="00B215FF"/>
    <w:rsid w:val="00B218CC"/>
    <w:rsid w:val="00B21950"/>
    <w:rsid w:val="00B21958"/>
    <w:rsid w:val="00B21A21"/>
    <w:rsid w:val="00B21E34"/>
    <w:rsid w:val="00B22252"/>
    <w:rsid w:val="00B22293"/>
    <w:rsid w:val="00B22470"/>
    <w:rsid w:val="00B226A4"/>
    <w:rsid w:val="00B226EF"/>
    <w:rsid w:val="00B22AE6"/>
    <w:rsid w:val="00B22C29"/>
    <w:rsid w:val="00B22E77"/>
    <w:rsid w:val="00B22FBD"/>
    <w:rsid w:val="00B233BB"/>
    <w:rsid w:val="00B2345E"/>
    <w:rsid w:val="00B2399B"/>
    <w:rsid w:val="00B23A17"/>
    <w:rsid w:val="00B23D77"/>
    <w:rsid w:val="00B23E8B"/>
    <w:rsid w:val="00B23EF4"/>
    <w:rsid w:val="00B23F59"/>
    <w:rsid w:val="00B23FB0"/>
    <w:rsid w:val="00B2411D"/>
    <w:rsid w:val="00B24448"/>
    <w:rsid w:val="00B246B7"/>
    <w:rsid w:val="00B247A3"/>
    <w:rsid w:val="00B247EE"/>
    <w:rsid w:val="00B248D0"/>
    <w:rsid w:val="00B24DD3"/>
    <w:rsid w:val="00B24EF8"/>
    <w:rsid w:val="00B24F98"/>
    <w:rsid w:val="00B25069"/>
    <w:rsid w:val="00B250CF"/>
    <w:rsid w:val="00B253D0"/>
    <w:rsid w:val="00B2546D"/>
    <w:rsid w:val="00B254C8"/>
    <w:rsid w:val="00B255DC"/>
    <w:rsid w:val="00B25662"/>
    <w:rsid w:val="00B25CCE"/>
    <w:rsid w:val="00B25D1B"/>
    <w:rsid w:val="00B2628E"/>
    <w:rsid w:val="00B26366"/>
    <w:rsid w:val="00B264C4"/>
    <w:rsid w:val="00B264CF"/>
    <w:rsid w:val="00B26571"/>
    <w:rsid w:val="00B266B0"/>
    <w:rsid w:val="00B2697F"/>
    <w:rsid w:val="00B26A7C"/>
    <w:rsid w:val="00B26B8F"/>
    <w:rsid w:val="00B26D37"/>
    <w:rsid w:val="00B26D46"/>
    <w:rsid w:val="00B26D7D"/>
    <w:rsid w:val="00B26E68"/>
    <w:rsid w:val="00B274B2"/>
    <w:rsid w:val="00B27564"/>
    <w:rsid w:val="00B2783D"/>
    <w:rsid w:val="00B27921"/>
    <w:rsid w:val="00B279F1"/>
    <w:rsid w:val="00B27A95"/>
    <w:rsid w:val="00B27C9D"/>
    <w:rsid w:val="00B3000E"/>
    <w:rsid w:val="00B3002C"/>
    <w:rsid w:val="00B3049A"/>
    <w:rsid w:val="00B30563"/>
    <w:rsid w:val="00B30639"/>
    <w:rsid w:val="00B30656"/>
    <w:rsid w:val="00B307C6"/>
    <w:rsid w:val="00B30891"/>
    <w:rsid w:val="00B30896"/>
    <w:rsid w:val="00B30C02"/>
    <w:rsid w:val="00B30D35"/>
    <w:rsid w:val="00B30E9B"/>
    <w:rsid w:val="00B3107B"/>
    <w:rsid w:val="00B310BB"/>
    <w:rsid w:val="00B310C4"/>
    <w:rsid w:val="00B311CB"/>
    <w:rsid w:val="00B31212"/>
    <w:rsid w:val="00B3125D"/>
    <w:rsid w:val="00B3132F"/>
    <w:rsid w:val="00B3152E"/>
    <w:rsid w:val="00B31688"/>
    <w:rsid w:val="00B317EB"/>
    <w:rsid w:val="00B318D1"/>
    <w:rsid w:val="00B31902"/>
    <w:rsid w:val="00B31A3B"/>
    <w:rsid w:val="00B31B3B"/>
    <w:rsid w:val="00B31BBC"/>
    <w:rsid w:val="00B31CFC"/>
    <w:rsid w:val="00B31D0B"/>
    <w:rsid w:val="00B31D92"/>
    <w:rsid w:val="00B31E41"/>
    <w:rsid w:val="00B31EF9"/>
    <w:rsid w:val="00B32028"/>
    <w:rsid w:val="00B320E3"/>
    <w:rsid w:val="00B32527"/>
    <w:rsid w:val="00B32686"/>
    <w:rsid w:val="00B326A8"/>
    <w:rsid w:val="00B327A2"/>
    <w:rsid w:val="00B3283F"/>
    <w:rsid w:val="00B328D1"/>
    <w:rsid w:val="00B3291A"/>
    <w:rsid w:val="00B329E6"/>
    <w:rsid w:val="00B329EB"/>
    <w:rsid w:val="00B32C7C"/>
    <w:rsid w:val="00B32DD8"/>
    <w:rsid w:val="00B32E4E"/>
    <w:rsid w:val="00B32E75"/>
    <w:rsid w:val="00B32ED3"/>
    <w:rsid w:val="00B32EF0"/>
    <w:rsid w:val="00B32FCD"/>
    <w:rsid w:val="00B33285"/>
    <w:rsid w:val="00B33289"/>
    <w:rsid w:val="00B33508"/>
    <w:rsid w:val="00B3377E"/>
    <w:rsid w:val="00B33857"/>
    <w:rsid w:val="00B338AA"/>
    <w:rsid w:val="00B338DA"/>
    <w:rsid w:val="00B3395E"/>
    <w:rsid w:val="00B33A1B"/>
    <w:rsid w:val="00B33B57"/>
    <w:rsid w:val="00B33C1A"/>
    <w:rsid w:val="00B33DA7"/>
    <w:rsid w:val="00B33DD9"/>
    <w:rsid w:val="00B33F75"/>
    <w:rsid w:val="00B34013"/>
    <w:rsid w:val="00B34041"/>
    <w:rsid w:val="00B34139"/>
    <w:rsid w:val="00B343A8"/>
    <w:rsid w:val="00B34592"/>
    <w:rsid w:val="00B345E4"/>
    <w:rsid w:val="00B34B24"/>
    <w:rsid w:val="00B34D3B"/>
    <w:rsid w:val="00B34E63"/>
    <w:rsid w:val="00B3500E"/>
    <w:rsid w:val="00B35196"/>
    <w:rsid w:val="00B35308"/>
    <w:rsid w:val="00B35632"/>
    <w:rsid w:val="00B3585D"/>
    <w:rsid w:val="00B35869"/>
    <w:rsid w:val="00B35B47"/>
    <w:rsid w:val="00B35C24"/>
    <w:rsid w:val="00B35C46"/>
    <w:rsid w:val="00B35C4F"/>
    <w:rsid w:val="00B35C74"/>
    <w:rsid w:val="00B35DA4"/>
    <w:rsid w:val="00B3646B"/>
    <w:rsid w:val="00B364B7"/>
    <w:rsid w:val="00B36819"/>
    <w:rsid w:val="00B368EB"/>
    <w:rsid w:val="00B36930"/>
    <w:rsid w:val="00B36C60"/>
    <w:rsid w:val="00B36CE0"/>
    <w:rsid w:val="00B36D11"/>
    <w:rsid w:val="00B36E9C"/>
    <w:rsid w:val="00B36EB5"/>
    <w:rsid w:val="00B36F32"/>
    <w:rsid w:val="00B37082"/>
    <w:rsid w:val="00B37085"/>
    <w:rsid w:val="00B37254"/>
    <w:rsid w:val="00B37279"/>
    <w:rsid w:val="00B37340"/>
    <w:rsid w:val="00B375BA"/>
    <w:rsid w:val="00B377C7"/>
    <w:rsid w:val="00B378DF"/>
    <w:rsid w:val="00B3794E"/>
    <w:rsid w:val="00B37A61"/>
    <w:rsid w:val="00B37AF7"/>
    <w:rsid w:val="00B37B98"/>
    <w:rsid w:val="00B37E50"/>
    <w:rsid w:val="00B40130"/>
    <w:rsid w:val="00B401BA"/>
    <w:rsid w:val="00B4021A"/>
    <w:rsid w:val="00B402A4"/>
    <w:rsid w:val="00B404AE"/>
    <w:rsid w:val="00B4060C"/>
    <w:rsid w:val="00B408A0"/>
    <w:rsid w:val="00B40912"/>
    <w:rsid w:val="00B40A96"/>
    <w:rsid w:val="00B40B2A"/>
    <w:rsid w:val="00B40CC4"/>
    <w:rsid w:val="00B40F99"/>
    <w:rsid w:val="00B41000"/>
    <w:rsid w:val="00B41061"/>
    <w:rsid w:val="00B410B8"/>
    <w:rsid w:val="00B4129F"/>
    <w:rsid w:val="00B4147A"/>
    <w:rsid w:val="00B41505"/>
    <w:rsid w:val="00B4166D"/>
    <w:rsid w:val="00B41672"/>
    <w:rsid w:val="00B417B5"/>
    <w:rsid w:val="00B4183F"/>
    <w:rsid w:val="00B4184B"/>
    <w:rsid w:val="00B41BC9"/>
    <w:rsid w:val="00B420A9"/>
    <w:rsid w:val="00B422A7"/>
    <w:rsid w:val="00B422B6"/>
    <w:rsid w:val="00B4231B"/>
    <w:rsid w:val="00B4254C"/>
    <w:rsid w:val="00B42935"/>
    <w:rsid w:val="00B42A32"/>
    <w:rsid w:val="00B42A93"/>
    <w:rsid w:val="00B42DF7"/>
    <w:rsid w:val="00B42EEC"/>
    <w:rsid w:val="00B42F19"/>
    <w:rsid w:val="00B42FA6"/>
    <w:rsid w:val="00B4332F"/>
    <w:rsid w:val="00B4339E"/>
    <w:rsid w:val="00B433F5"/>
    <w:rsid w:val="00B43484"/>
    <w:rsid w:val="00B43505"/>
    <w:rsid w:val="00B437C1"/>
    <w:rsid w:val="00B43919"/>
    <w:rsid w:val="00B4399E"/>
    <w:rsid w:val="00B43A16"/>
    <w:rsid w:val="00B43AB5"/>
    <w:rsid w:val="00B43B3D"/>
    <w:rsid w:val="00B43C0D"/>
    <w:rsid w:val="00B43CD9"/>
    <w:rsid w:val="00B43D90"/>
    <w:rsid w:val="00B440AF"/>
    <w:rsid w:val="00B44198"/>
    <w:rsid w:val="00B44377"/>
    <w:rsid w:val="00B4458E"/>
    <w:rsid w:val="00B44701"/>
    <w:rsid w:val="00B44B5C"/>
    <w:rsid w:val="00B44B9E"/>
    <w:rsid w:val="00B44D6B"/>
    <w:rsid w:val="00B44E81"/>
    <w:rsid w:val="00B44EA8"/>
    <w:rsid w:val="00B45099"/>
    <w:rsid w:val="00B45287"/>
    <w:rsid w:val="00B4551C"/>
    <w:rsid w:val="00B45531"/>
    <w:rsid w:val="00B45762"/>
    <w:rsid w:val="00B45815"/>
    <w:rsid w:val="00B4598F"/>
    <w:rsid w:val="00B45A24"/>
    <w:rsid w:val="00B45A87"/>
    <w:rsid w:val="00B45AD5"/>
    <w:rsid w:val="00B45B78"/>
    <w:rsid w:val="00B45CE1"/>
    <w:rsid w:val="00B45D9A"/>
    <w:rsid w:val="00B46001"/>
    <w:rsid w:val="00B4605C"/>
    <w:rsid w:val="00B46120"/>
    <w:rsid w:val="00B462D7"/>
    <w:rsid w:val="00B464D7"/>
    <w:rsid w:val="00B465AC"/>
    <w:rsid w:val="00B4692D"/>
    <w:rsid w:val="00B46A75"/>
    <w:rsid w:val="00B46B64"/>
    <w:rsid w:val="00B470A7"/>
    <w:rsid w:val="00B471A4"/>
    <w:rsid w:val="00B47397"/>
    <w:rsid w:val="00B474F7"/>
    <w:rsid w:val="00B47582"/>
    <w:rsid w:val="00B475DD"/>
    <w:rsid w:val="00B478F8"/>
    <w:rsid w:val="00B500CD"/>
    <w:rsid w:val="00B50518"/>
    <w:rsid w:val="00B50521"/>
    <w:rsid w:val="00B505EE"/>
    <w:rsid w:val="00B50630"/>
    <w:rsid w:val="00B506D6"/>
    <w:rsid w:val="00B50904"/>
    <w:rsid w:val="00B50A72"/>
    <w:rsid w:val="00B50AF5"/>
    <w:rsid w:val="00B50C89"/>
    <w:rsid w:val="00B5109D"/>
    <w:rsid w:val="00B51143"/>
    <w:rsid w:val="00B5121C"/>
    <w:rsid w:val="00B514EC"/>
    <w:rsid w:val="00B51581"/>
    <w:rsid w:val="00B51705"/>
    <w:rsid w:val="00B51875"/>
    <w:rsid w:val="00B51887"/>
    <w:rsid w:val="00B51976"/>
    <w:rsid w:val="00B52015"/>
    <w:rsid w:val="00B5213D"/>
    <w:rsid w:val="00B521B6"/>
    <w:rsid w:val="00B5239C"/>
    <w:rsid w:val="00B52455"/>
    <w:rsid w:val="00B52502"/>
    <w:rsid w:val="00B52638"/>
    <w:rsid w:val="00B52670"/>
    <w:rsid w:val="00B5267E"/>
    <w:rsid w:val="00B5273E"/>
    <w:rsid w:val="00B52905"/>
    <w:rsid w:val="00B52FAC"/>
    <w:rsid w:val="00B5302D"/>
    <w:rsid w:val="00B5309D"/>
    <w:rsid w:val="00B530B6"/>
    <w:rsid w:val="00B531F0"/>
    <w:rsid w:val="00B53259"/>
    <w:rsid w:val="00B5330A"/>
    <w:rsid w:val="00B537CD"/>
    <w:rsid w:val="00B53893"/>
    <w:rsid w:val="00B53998"/>
    <w:rsid w:val="00B53D6C"/>
    <w:rsid w:val="00B540F3"/>
    <w:rsid w:val="00B54233"/>
    <w:rsid w:val="00B5438B"/>
    <w:rsid w:val="00B543AD"/>
    <w:rsid w:val="00B54546"/>
    <w:rsid w:val="00B5458C"/>
    <w:rsid w:val="00B545BE"/>
    <w:rsid w:val="00B548C2"/>
    <w:rsid w:val="00B548EE"/>
    <w:rsid w:val="00B54946"/>
    <w:rsid w:val="00B54A14"/>
    <w:rsid w:val="00B54A9F"/>
    <w:rsid w:val="00B54B6A"/>
    <w:rsid w:val="00B54C8D"/>
    <w:rsid w:val="00B54CC4"/>
    <w:rsid w:val="00B54D11"/>
    <w:rsid w:val="00B54E1E"/>
    <w:rsid w:val="00B54E35"/>
    <w:rsid w:val="00B54E66"/>
    <w:rsid w:val="00B54F0A"/>
    <w:rsid w:val="00B550E1"/>
    <w:rsid w:val="00B5518D"/>
    <w:rsid w:val="00B551D3"/>
    <w:rsid w:val="00B552E4"/>
    <w:rsid w:val="00B55428"/>
    <w:rsid w:val="00B5546F"/>
    <w:rsid w:val="00B5557E"/>
    <w:rsid w:val="00B555AB"/>
    <w:rsid w:val="00B5565A"/>
    <w:rsid w:val="00B55773"/>
    <w:rsid w:val="00B559C9"/>
    <w:rsid w:val="00B55C93"/>
    <w:rsid w:val="00B55E9B"/>
    <w:rsid w:val="00B55F1E"/>
    <w:rsid w:val="00B55F78"/>
    <w:rsid w:val="00B56118"/>
    <w:rsid w:val="00B56162"/>
    <w:rsid w:val="00B56168"/>
    <w:rsid w:val="00B5618D"/>
    <w:rsid w:val="00B56198"/>
    <w:rsid w:val="00B561F6"/>
    <w:rsid w:val="00B562C5"/>
    <w:rsid w:val="00B56870"/>
    <w:rsid w:val="00B56AC5"/>
    <w:rsid w:val="00B56B05"/>
    <w:rsid w:val="00B56B7B"/>
    <w:rsid w:val="00B56B9C"/>
    <w:rsid w:val="00B56DEF"/>
    <w:rsid w:val="00B56DF0"/>
    <w:rsid w:val="00B56E18"/>
    <w:rsid w:val="00B56EF5"/>
    <w:rsid w:val="00B56FD9"/>
    <w:rsid w:val="00B5703C"/>
    <w:rsid w:val="00B5709A"/>
    <w:rsid w:val="00B570BF"/>
    <w:rsid w:val="00B57108"/>
    <w:rsid w:val="00B571EA"/>
    <w:rsid w:val="00B57241"/>
    <w:rsid w:val="00B5729A"/>
    <w:rsid w:val="00B57568"/>
    <w:rsid w:val="00B577A1"/>
    <w:rsid w:val="00B57FB9"/>
    <w:rsid w:val="00B60108"/>
    <w:rsid w:val="00B601BA"/>
    <w:rsid w:val="00B601E4"/>
    <w:rsid w:val="00B60471"/>
    <w:rsid w:val="00B60874"/>
    <w:rsid w:val="00B60B63"/>
    <w:rsid w:val="00B60B8F"/>
    <w:rsid w:val="00B60BF9"/>
    <w:rsid w:val="00B60C88"/>
    <w:rsid w:val="00B60F37"/>
    <w:rsid w:val="00B60FBF"/>
    <w:rsid w:val="00B60FD2"/>
    <w:rsid w:val="00B61030"/>
    <w:rsid w:val="00B611DF"/>
    <w:rsid w:val="00B6127A"/>
    <w:rsid w:val="00B6136D"/>
    <w:rsid w:val="00B614DF"/>
    <w:rsid w:val="00B6151D"/>
    <w:rsid w:val="00B6164F"/>
    <w:rsid w:val="00B6173D"/>
    <w:rsid w:val="00B6176D"/>
    <w:rsid w:val="00B617E8"/>
    <w:rsid w:val="00B61BC2"/>
    <w:rsid w:val="00B61CB8"/>
    <w:rsid w:val="00B61D17"/>
    <w:rsid w:val="00B61D93"/>
    <w:rsid w:val="00B61E75"/>
    <w:rsid w:val="00B61F08"/>
    <w:rsid w:val="00B61FB7"/>
    <w:rsid w:val="00B620CB"/>
    <w:rsid w:val="00B62381"/>
    <w:rsid w:val="00B624B2"/>
    <w:rsid w:val="00B625CC"/>
    <w:rsid w:val="00B6288B"/>
    <w:rsid w:val="00B628AA"/>
    <w:rsid w:val="00B62B84"/>
    <w:rsid w:val="00B62B9C"/>
    <w:rsid w:val="00B62BBC"/>
    <w:rsid w:val="00B62D96"/>
    <w:rsid w:val="00B63150"/>
    <w:rsid w:val="00B63337"/>
    <w:rsid w:val="00B63496"/>
    <w:rsid w:val="00B6369F"/>
    <w:rsid w:val="00B63776"/>
    <w:rsid w:val="00B639D7"/>
    <w:rsid w:val="00B63C33"/>
    <w:rsid w:val="00B63D3E"/>
    <w:rsid w:val="00B63EA1"/>
    <w:rsid w:val="00B641F9"/>
    <w:rsid w:val="00B644A9"/>
    <w:rsid w:val="00B6469A"/>
    <w:rsid w:val="00B646F3"/>
    <w:rsid w:val="00B648CB"/>
    <w:rsid w:val="00B648D2"/>
    <w:rsid w:val="00B64937"/>
    <w:rsid w:val="00B64AA7"/>
    <w:rsid w:val="00B64C48"/>
    <w:rsid w:val="00B64E4B"/>
    <w:rsid w:val="00B64F58"/>
    <w:rsid w:val="00B64FE6"/>
    <w:rsid w:val="00B650E8"/>
    <w:rsid w:val="00B651CB"/>
    <w:rsid w:val="00B653CF"/>
    <w:rsid w:val="00B65452"/>
    <w:rsid w:val="00B6546B"/>
    <w:rsid w:val="00B655FB"/>
    <w:rsid w:val="00B656A9"/>
    <w:rsid w:val="00B656C6"/>
    <w:rsid w:val="00B65814"/>
    <w:rsid w:val="00B65BC9"/>
    <w:rsid w:val="00B65BE0"/>
    <w:rsid w:val="00B65C89"/>
    <w:rsid w:val="00B65CBC"/>
    <w:rsid w:val="00B66095"/>
    <w:rsid w:val="00B6612C"/>
    <w:rsid w:val="00B6636B"/>
    <w:rsid w:val="00B663B2"/>
    <w:rsid w:val="00B66415"/>
    <w:rsid w:val="00B66594"/>
    <w:rsid w:val="00B66674"/>
    <w:rsid w:val="00B666A9"/>
    <w:rsid w:val="00B66777"/>
    <w:rsid w:val="00B6685F"/>
    <w:rsid w:val="00B66962"/>
    <w:rsid w:val="00B66A0C"/>
    <w:rsid w:val="00B66AC9"/>
    <w:rsid w:val="00B66DD0"/>
    <w:rsid w:val="00B66DF1"/>
    <w:rsid w:val="00B66EB6"/>
    <w:rsid w:val="00B66FFA"/>
    <w:rsid w:val="00B67083"/>
    <w:rsid w:val="00B673F9"/>
    <w:rsid w:val="00B6750F"/>
    <w:rsid w:val="00B675BB"/>
    <w:rsid w:val="00B67651"/>
    <w:rsid w:val="00B67687"/>
    <w:rsid w:val="00B67805"/>
    <w:rsid w:val="00B67AEF"/>
    <w:rsid w:val="00B67E08"/>
    <w:rsid w:val="00B67F0F"/>
    <w:rsid w:val="00B67FF6"/>
    <w:rsid w:val="00B67FFC"/>
    <w:rsid w:val="00B70150"/>
    <w:rsid w:val="00B70179"/>
    <w:rsid w:val="00B701FE"/>
    <w:rsid w:val="00B7045C"/>
    <w:rsid w:val="00B705C9"/>
    <w:rsid w:val="00B70673"/>
    <w:rsid w:val="00B706D3"/>
    <w:rsid w:val="00B70967"/>
    <w:rsid w:val="00B70C11"/>
    <w:rsid w:val="00B70CBE"/>
    <w:rsid w:val="00B70D1A"/>
    <w:rsid w:val="00B71002"/>
    <w:rsid w:val="00B71067"/>
    <w:rsid w:val="00B712B1"/>
    <w:rsid w:val="00B71499"/>
    <w:rsid w:val="00B714DC"/>
    <w:rsid w:val="00B717A4"/>
    <w:rsid w:val="00B717CE"/>
    <w:rsid w:val="00B71910"/>
    <w:rsid w:val="00B71945"/>
    <w:rsid w:val="00B71C91"/>
    <w:rsid w:val="00B71D61"/>
    <w:rsid w:val="00B71E56"/>
    <w:rsid w:val="00B7218F"/>
    <w:rsid w:val="00B721CD"/>
    <w:rsid w:val="00B723E1"/>
    <w:rsid w:val="00B7246E"/>
    <w:rsid w:val="00B7267A"/>
    <w:rsid w:val="00B726FF"/>
    <w:rsid w:val="00B72843"/>
    <w:rsid w:val="00B7285D"/>
    <w:rsid w:val="00B728D7"/>
    <w:rsid w:val="00B729D0"/>
    <w:rsid w:val="00B72A5B"/>
    <w:rsid w:val="00B72AA4"/>
    <w:rsid w:val="00B72AD6"/>
    <w:rsid w:val="00B72C96"/>
    <w:rsid w:val="00B73413"/>
    <w:rsid w:val="00B7346A"/>
    <w:rsid w:val="00B734AD"/>
    <w:rsid w:val="00B737CF"/>
    <w:rsid w:val="00B73808"/>
    <w:rsid w:val="00B73C6A"/>
    <w:rsid w:val="00B73F25"/>
    <w:rsid w:val="00B73F86"/>
    <w:rsid w:val="00B7483C"/>
    <w:rsid w:val="00B74B57"/>
    <w:rsid w:val="00B74EC4"/>
    <w:rsid w:val="00B750DB"/>
    <w:rsid w:val="00B751AA"/>
    <w:rsid w:val="00B751D8"/>
    <w:rsid w:val="00B7524E"/>
    <w:rsid w:val="00B752C6"/>
    <w:rsid w:val="00B75337"/>
    <w:rsid w:val="00B7539B"/>
    <w:rsid w:val="00B75454"/>
    <w:rsid w:val="00B7553C"/>
    <w:rsid w:val="00B7559F"/>
    <w:rsid w:val="00B75623"/>
    <w:rsid w:val="00B75BA7"/>
    <w:rsid w:val="00B75BB1"/>
    <w:rsid w:val="00B75C6A"/>
    <w:rsid w:val="00B75D8F"/>
    <w:rsid w:val="00B760EB"/>
    <w:rsid w:val="00B76590"/>
    <w:rsid w:val="00B7659C"/>
    <w:rsid w:val="00B765B8"/>
    <w:rsid w:val="00B767B8"/>
    <w:rsid w:val="00B76B03"/>
    <w:rsid w:val="00B76B76"/>
    <w:rsid w:val="00B76BCD"/>
    <w:rsid w:val="00B76D22"/>
    <w:rsid w:val="00B76EBD"/>
    <w:rsid w:val="00B76EE9"/>
    <w:rsid w:val="00B76F66"/>
    <w:rsid w:val="00B77038"/>
    <w:rsid w:val="00B77047"/>
    <w:rsid w:val="00B77231"/>
    <w:rsid w:val="00B77272"/>
    <w:rsid w:val="00B7738C"/>
    <w:rsid w:val="00B773BD"/>
    <w:rsid w:val="00B7763F"/>
    <w:rsid w:val="00B7781B"/>
    <w:rsid w:val="00B77880"/>
    <w:rsid w:val="00B778AD"/>
    <w:rsid w:val="00B778CC"/>
    <w:rsid w:val="00B779BC"/>
    <w:rsid w:val="00B77B84"/>
    <w:rsid w:val="00B77D0B"/>
    <w:rsid w:val="00B77D32"/>
    <w:rsid w:val="00B7D850"/>
    <w:rsid w:val="00B801C3"/>
    <w:rsid w:val="00B80355"/>
    <w:rsid w:val="00B805C2"/>
    <w:rsid w:val="00B8061C"/>
    <w:rsid w:val="00B807C8"/>
    <w:rsid w:val="00B8096C"/>
    <w:rsid w:val="00B80A0A"/>
    <w:rsid w:val="00B80BCA"/>
    <w:rsid w:val="00B80D45"/>
    <w:rsid w:val="00B80D90"/>
    <w:rsid w:val="00B80E6A"/>
    <w:rsid w:val="00B80F27"/>
    <w:rsid w:val="00B8109B"/>
    <w:rsid w:val="00B812AB"/>
    <w:rsid w:val="00B81463"/>
    <w:rsid w:val="00B814F2"/>
    <w:rsid w:val="00B81514"/>
    <w:rsid w:val="00B8153C"/>
    <w:rsid w:val="00B81825"/>
    <w:rsid w:val="00B81856"/>
    <w:rsid w:val="00B81858"/>
    <w:rsid w:val="00B819C3"/>
    <w:rsid w:val="00B81B40"/>
    <w:rsid w:val="00B81C09"/>
    <w:rsid w:val="00B81C4D"/>
    <w:rsid w:val="00B81D26"/>
    <w:rsid w:val="00B81F0F"/>
    <w:rsid w:val="00B81F86"/>
    <w:rsid w:val="00B81FE4"/>
    <w:rsid w:val="00B82139"/>
    <w:rsid w:val="00B82176"/>
    <w:rsid w:val="00B821BC"/>
    <w:rsid w:val="00B822A8"/>
    <w:rsid w:val="00B824C5"/>
    <w:rsid w:val="00B82613"/>
    <w:rsid w:val="00B82629"/>
    <w:rsid w:val="00B8263F"/>
    <w:rsid w:val="00B8270A"/>
    <w:rsid w:val="00B82794"/>
    <w:rsid w:val="00B82870"/>
    <w:rsid w:val="00B828B5"/>
    <w:rsid w:val="00B828D0"/>
    <w:rsid w:val="00B82B0A"/>
    <w:rsid w:val="00B82B71"/>
    <w:rsid w:val="00B82CCC"/>
    <w:rsid w:val="00B82D9D"/>
    <w:rsid w:val="00B82DA5"/>
    <w:rsid w:val="00B82E09"/>
    <w:rsid w:val="00B82ED0"/>
    <w:rsid w:val="00B82ED8"/>
    <w:rsid w:val="00B831BA"/>
    <w:rsid w:val="00B8331D"/>
    <w:rsid w:val="00B83425"/>
    <w:rsid w:val="00B83467"/>
    <w:rsid w:val="00B8380C"/>
    <w:rsid w:val="00B8386B"/>
    <w:rsid w:val="00B83968"/>
    <w:rsid w:val="00B83998"/>
    <w:rsid w:val="00B83CF4"/>
    <w:rsid w:val="00B83D1E"/>
    <w:rsid w:val="00B83E1B"/>
    <w:rsid w:val="00B83FE5"/>
    <w:rsid w:val="00B84163"/>
    <w:rsid w:val="00B843EE"/>
    <w:rsid w:val="00B845D0"/>
    <w:rsid w:val="00B8464C"/>
    <w:rsid w:val="00B8464D"/>
    <w:rsid w:val="00B846A6"/>
    <w:rsid w:val="00B84711"/>
    <w:rsid w:val="00B84719"/>
    <w:rsid w:val="00B84933"/>
    <w:rsid w:val="00B84939"/>
    <w:rsid w:val="00B84A80"/>
    <w:rsid w:val="00B84B19"/>
    <w:rsid w:val="00B84BCA"/>
    <w:rsid w:val="00B84C6E"/>
    <w:rsid w:val="00B84E9C"/>
    <w:rsid w:val="00B84FCE"/>
    <w:rsid w:val="00B85522"/>
    <w:rsid w:val="00B856E4"/>
    <w:rsid w:val="00B85963"/>
    <w:rsid w:val="00B85A24"/>
    <w:rsid w:val="00B85CDE"/>
    <w:rsid w:val="00B85FBF"/>
    <w:rsid w:val="00B8600A"/>
    <w:rsid w:val="00B86011"/>
    <w:rsid w:val="00B86263"/>
    <w:rsid w:val="00B862D8"/>
    <w:rsid w:val="00B86319"/>
    <w:rsid w:val="00B8672C"/>
    <w:rsid w:val="00B86777"/>
    <w:rsid w:val="00B867BA"/>
    <w:rsid w:val="00B86825"/>
    <w:rsid w:val="00B8689D"/>
    <w:rsid w:val="00B868EE"/>
    <w:rsid w:val="00B86A9F"/>
    <w:rsid w:val="00B86AC3"/>
    <w:rsid w:val="00B86F8C"/>
    <w:rsid w:val="00B8788E"/>
    <w:rsid w:val="00B878CE"/>
    <w:rsid w:val="00B879A7"/>
    <w:rsid w:val="00B879C0"/>
    <w:rsid w:val="00B87C2A"/>
    <w:rsid w:val="00B87D1A"/>
    <w:rsid w:val="00B87E10"/>
    <w:rsid w:val="00B87E67"/>
    <w:rsid w:val="00B900A8"/>
    <w:rsid w:val="00B900FE"/>
    <w:rsid w:val="00B901B2"/>
    <w:rsid w:val="00B90384"/>
    <w:rsid w:val="00B90442"/>
    <w:rsid w:val="00B90A15"/>
    <w:rsid w:val="00B90A89"/>
    <w:rsid w:val="00B90D8F"/>
    <w:rsid w:val="00B90E22"/>
    <w:rsid w:val="00B90E2A"/>
    <w:rsid w:val="00B90F2A"/>
    <w:rsid w:val="00B910D0"/>
    <w:rsid w:val="00B9113F"/>
    <w:rsid w:val="00B91285"/>
    <w:rsid w:val="00B91316"/>
    <w:rsid w:val="00B915BA"/>
    <w:rsid w:val="00B9186C"/>
    <w:rsid w:val="00B9198D"/>
    <w:rsid w:val="00B91ABE"/>
    <w:rsid w:val="00B91C5E"/>
    <w:rsid w:val="00B91E06"/>
    <w:rsid w:val="00B91FF7"/>
    <w:rsid w:val="00B9210E"/>
    <w:rsid w:val="00B9211D"/>
    <w:rsid w:val="00B9212A"/>
    <w:rsid w:val="00B9214D"/>
    <w:rsid w:val="00B92771"/>
    <w:rsid w:val="00B927F1"/>
    <w:rsid w:val="00B92A2F"/>
    <w:rsid w:val="00B92B27"/>
    <w:rsid w:val="00B92B91"/>
    <w:rsid w:val="00B92C46"/>
    <w:rsid w:val="00B92D02"/>
    <w:rsid w:val="00B92D25"/>
    <w:rsid w:val="00B92DB8"/>
    <w:rsid w:val="00B92E2C"/>
    <w:rsid w:val="00B93008"/>
    <w:rsid w:val="00B9315C"/>
    <w:rsid w:val="00B931EA"/>
    <w:rsid w:val="00B9336C"/>
    <w:rsid w:val="00B93619"/>
    <w:rsid w:val="00B938AD"/>
    <w:rsid w:val="00B93AAC"/>
    <w:rsid w:val="00B93B75"/>
    <w:rsid w:val="00B93DAE"/>
    <w:rsid w:val="00B93DCC"/>
    <w:rsid w:val="00B9406D"/>
    <w:rsid w:val="00B941DF"/>
    <w:rsid w:val="00B943AE"/>
    <w:rsid w:val="00B94580"/>
    <w:rsid w:val="00B94592"/>
    <w:rsid w:val="00B94698"/>
    <w:rsid w:val="00B94942"/>
    <w:rsid w:val="00B94B1E"/>
    <w:rsid w:val="00B94BA7"/>
    <w:rsid w:val="00B94BB2"/>
    <w:rsid w:val="00B94C45"/>
    <w:rsid w:val="00B94C84"/>
    <w:rsid w:val="00B94E0E"/>
    <w:rsid w:val="00B94F3B"/>
    <w:rsid w:val="00B95608"/>
    <w:rsid w:val="00B959FC"/>
    <w:rsid w:val="00B95A07"/>
    <w:rsid w:val="00B95BDB"/>
    <w:rsid w:val="00B95DAC"/>
    <w:rsid w:val="00B95E74"/>
    <w:rsid w:val="00B95EB2"/>
    <w:rsid w:val="00B96146"/>
    <w:rsid w:val="00B96188"/>
    <w:rsid w:val="00B961FE"/>
    <w:rsid w:val="00B96338"/>
    <w:rsid w:val="00B963C0"/>
    <w:rsid w:val="00B96413"/>
    <w:rsid w:val="00B9654A"/>
    <w:rsid w:val="00B96857"/>
    <w:rsid w:val="00B96AC8"/>
    <w:rsid w:val="00B96AFF"/>
    <w:rsid w:val="00B96E4B"/>
    <w:rsid w:val="00B970AB"/>
    <w:rsid w:val="00B971FE"/>
    <w:rsid w:val="00B97200"/>
    <w:rsid w:val="00B97243"/>
    <w:rsid w:val="00B97289"/>
    <w:rsid w:val="00B975EE"/>
    <w:rsid w:val="00B9787C"/>
    <w:rsid w:val="00B978D6"/>
    <w:rsid w:val="00B97997"/>
    <w:rsid w:val="00B97ABC"/>
    <w:rsid w:val="00B97B6D"/>
    <w:rsid w:val="00B97CA3"/>
    <w:rsid w:val="00B97E50"/>
    <w:rsid w:val="00B97F09"/>
    <w:rsid w:val="00B97FD3"/>
    <w:rsid w:val="00BA0087"/>
    <w:rsid w:val="00BA01BE"/>
    <w:rsid w:val="00BA0283"/>
    <w:rsid w:val="00BA046A"/>
    <w:rsid w:val="00BA0484"/>
    <w:rsid w:val="00BA059B"/>
    <w:rsid w:val="00BA0621"/>
    <w:rsid w:val="00BA063E"/>
    <w:rsid w:val="00BA06A0"/>
    <w:rsid w:val="00BA06F6"/>
    <w:rsid w:val="00BA0736"/>
    <w:rsid w:val="00BA07B4"/>
    <w:rsid w:val="00BA08C6"/>
    <w:rsid w:val="00BA08D4"/>
    <w:rsid w:val="00BA0AEA"/>
    <w:rsid w:val="00BA0B04"/>
    <w:rsid w:val="00BA0B90"/>
    <w:rsid w:val="00BA0C4D"/>
    <w:rsid w:val="00BA0C6A"/>
    <w:rsid w:val="00BA0D22"/>
    <w:rsid w:val="00BA0E04"/>
    <w:rsid w:val="00BA1104"/>
    <w:rsid w:val="00BA124D"/>
    <w:rsid w:val="00BA1663"/>
    <w:rsid w:val="00BA1865"/>
    <w:rsid w:val="00BA1872"/>
    <w:rsid w:val="00BA1913"/>
    <w:rsid w:val="00BA1A01"/>
    <w:rsid w:val="00BA1B97"/>
    <w:rsid w:val="00BA1C82"/>
    <w:rsid w:val="00BA1D4E"/>
    <w:rsid w:val="00BA1DE1"/>
    <w:rsid w:val="00BA1EDD"/>
    <w:rsid w:val="00BA1F0D"/>
    <w:rsid w:val="00BA1F6D"/>
    <w:rsid w:val="00BA1FAC"/>
    <w:rsid w:val="00BA21A3"/>
    <w:rsid w:val="00BA2608"/>
    <w:rsid w:val="00BA277A"/>
    <w:rsid w:val="00BA2925"/>
    <w:rsid w:val="00BA293F"/>
    <w:rsid w:val="00BA29C8"/>
    <w:rsid w:val="00BA29DF"/>
    <w:rsid w:val="00BA2A3A"/>
    <w:rsid w:val="00BA2A85"/>
    <w:rsid w:val="00BA2AC3"/>
    <w:rsid w:val="00BA2B00"/>
    <w:rsid w:val="00BA2BC9"/>
    <w:rsid w:val="00BA2C7E"/>
    <w:rsid w:val="00BA2D2E"/>
    <w:rsid w:val="00BA2E84"/>
    <w:rsid w:val="00BA30DD"/>
    <w:rsid w:val="00BA3273"/>
    <w:rsid w:val="00BA34E7"/>
    <w:rsid w:val="00BA38CE"/>
    <w:rsid w:val="00BA38F6"/>
    <w:rsid w:val="00BA3905"/>
    <w:rsid w:val="00BA3C6C"/>
    <w:rsid w:val="00BA3D7E"/>
    <w:rsid w:val="00BA3E2B"/>
    <w:rsid w:val="00BA3E44"/>
    <w:rsid w:val="00BA3E6F"/>
    <w:rsid w:val="00BA3F33"/>
    <w:rsid w:val="00BA3F37"/>
    <w:rsid w:val="00BA436D"/>
    <w:rsid w:val="00BA445D"/>
    <w:rsid w:val="00BA4479"/>
    <w:rsid w:val="00BA4483"/>
    <w:rsid w:val="00BA44A7"/>
    <w:rsid w:val="00BA456C"/>
    <w:rsid w:val="00BA4641"/>
    <w:rsid w:val="00BA47B2"/>
    <w:rsid w:val="00BA47E4"/>
    <w:rsid w:val="00BA4841"/>
    <w:rsid w:val="00BA493F"/>
    <w:rsid w:val="00BA4A54"/>
    <w:rsid w:val="00BA4B3F"/>
    <w:rsid w:val="00BA4EAE"/>
    <w:rsid w:val="00BA4F41"/>
    <w:rsid w:val="00BA5031"/>
    <w:rsid w:val="00BA5178"/>
    <w:rsid w:val="00BA5230"/>
    <w:rsid w:val="00BA5312"/>
    <w:rsid w:val="00BA531E"/>
    <w:rsid w:val="00BA5432"/>
    <w:rsid w:val="00BA5524"/>
    <w:rsid w:val="00BA553D"/>
    <w:rsid w:val="00BA556D"/>
    <w:rsid w:val="00BA5957"/>
    <w:rsid w:val="00BA5A1D"/>
    <w:rsid w:val="00BA5D2F"/>
    <w:rsid w:val="00BA6257"/>
    <w:rsid w:val="00BA6302"/>
    <w:rsid w:val="00BA642F"/>
    <w:rsid w:val="00BA65BF"/>
    <w:rsid w:val="00BA6644"/>
    <w:rsid w:val="00BA683B"/>
    <w:rsid w:val="00BA69D9"/>
    <w:rsid w:val="00BA69DA"/>
    <w:rsid w:val="00BA6E73"/>
    <w:rsid w:val="00BA71D8"/>
    <w:rsid w:val="00BA7205"/>
    <w:rsid w:val="00BA72A9"/>
    <w:rsid w:val="00BA7361"/>
    <w:rsid w:val="00BA76A9"/>
    <w:rsid w:val="00BA7719"/>
    <w:rsid w:val="00BA77F6"/>
    <w:rsid w:val="00BA7B7C"/>
    <w:rsid w:val="00BA7BB3"/>
    <w:rsid w:val="00BA7D33"/>
    <w:rsid w:val="00BA7FCC"/>
    <w:rsid w:val="00BB0015"/>
    <w:rsid w:val="00BB0066"/>
    <w:rsid w:val="00BB0096"/>
    <w:rsid w:val="00BB0109"/>
    <w:rsid w:val="00BB0224"/>
    <w:rsid w:val="00BB03F4"/>
    <w:rsid w:val="00BB0595"/>
    <w:rsid w:val="00BB05B8"/>
    <w:rsid w:val="00BB06C2"/>
    <w:rsid w:val="00BB06DD"/>
    <w:rsid w:val="00BB071E"/>
    <w:rsid w:val="00BB07A3"/>
    <w:rsid w:val="00BB0980"/>
    <w:rsid w:val="00BB0BFE"/>
    <w:rsid w:val="00BB0CFF"/>
    <w:rsid w:val="00BB0FE3"/>
    <w:rsid w:val="00BB13B5"/>
    <w:rsid w:val="00BB14F4"/>
    <w:rsid w:val="00BB14FF"/>
    <w:rsid w:val="00BB1663"/>
    <w:rsid w:val="00BB180B"/>
    <w:rsid w:val="00BB1A00"/>
    <w:rsid w:val="00BB1A68"/>
    <w:rsid w:val="00BB1AA3"/>
    <w:rsid w:val="00BB1BD7"/>
    <w:rsid w:val="00BB1D8C"/>
    <w:rsid w:val="00BB1EFF"/>
    <w:rsid w:val="00BB223B"/>
    <w:rsid w:val="00BB2256"/>
    <w:rsid w:val="00BB2384"/>
    <w:rsid w:val="00BB24CE"/>
    <w:rsid w:val="00BB2540"/>
    <w:rsid w:val="00BB2803"/>
    <w:rsid w:val="00BB289B"/>
    <w:rsid w:val="00BB2A05"/>
    <w:rsid w:val="00BB2B2A"/>
    <w:rsid w:val="00BB2BDF"/>
    <w:rsid w:val="00BB2C40"/>
    <w:rsid w:val="00BB2D35"/>
    <w:rsid w:val="00BB2F36"/>
    <w:rsid w:val="00BB304E"/>
    <w:rsid w:val="00BB305C"/>
    <w:rsid w:val="00BB3194"/>
    <w:rsid w:val="00BB31D3"/>
    <w:rsid w:val="00BB3534"/>
    <w:rsid w:val="00BB37AE"/>
    <w:rsid w:val="00BB37B6"/>
    <w:rsid w:val="00BB3814"/>
    <w:rsid w:val="00BB3B34"/>
    <w:rsid w:val="00BB3C6B"/>
    <w:rsid w:val="00BB3C7B"/>
    <w:rsid w:val="00BB3CF3"/>
    <w:rsid w:val="00BB3E2B"/>
    <w:rsid w:val="00BB3E40"/>
    <w:rsid w:val="00BB3E63"/>
    <w:rsid w:val="00BB402D"/>
    <w:rsid w:val="00BB412E"/>
    <w:rsid w:val="00BB41B1"/>
    <w:rsid w:val="00BB42C7"/>
    <w:rsid w:val="00BB43CF"/>
    <w:rsid w:val="00BB43FC"/>
    <w:rsid w:val="00BB4429"/>
    <w:rsid w:val="00BB44D0"/>
    <w:rsid w:val="00BB4F9A"/>
    <w:rsid w:val="00BB5101"/>
    <w:rsid w:val="00BB5137"/>
    <w:rsid w:val="00BB517E"/>
    <w:rsid w:val="00BB5198"/>
    <w:rsid w:val="00BB53DF"/>
    <w:rsid w:val="00BB5427"/>
    <w:rsid w:val="00BB5480"/>
    <w:rsid w:val="00BB54F4"/>
    <w:rsid w:val="00BB557C"/>
    <w:rsid w:val="00BB578B"/>
    <w:rsid w:val="00BB58DE"/>
    <w:rsid w:val="00BB590A"/>
    <w:rsid w:val="00BB5BFA"/>
    <w:rsid w:val="00BB5C85"/>
    <w:rsid w:val="00BB5CFD"/>
    <w:rsid w:val="00BB5D1C"/>
    <w:rsid w:val="00BB5D96"/>
    <w:rsid w:val="00BB5E2E"/>
    <w:rsid w:val="00BB602C"/>
    <w:rsid w:val="00BB6348"/>
    <w:rsid w:val="00BB6552"/>
    <w:rsid w:val="00BB6585"/>
    <w:rsid w:val="00BB65E0"/>
    <w:rsid w:val="00BB683D"/>
    <w:rsid w:val="00BB6975"/>
    <w:rsid w:val="00BB69C1"/>
    <w:rsid w:val="00BB6B9B"/>
    <w:rsid w:val="00BB6C48"/>
    <w:rsid w:val="00BB6DCC"/>
    <w:rsid w:val="00BB6F59"/>
    <w:rsid w:val="00BB7245"/>
    <w:rsid w:val="00BB7250"/>
    <w:rsid w:val="00BB754F"/>
    <w:rsid w:val="00BB75AB"/>
    <w:rsid w:val="00BB75F0"/>
    <w:rsid w:val="00BB772D"/>
    <w:rsid w:val="00BB7742"/>
    <w:rsid w:val="00BB78FB"/>
    <w:rsid w:val="00BB7917"/>
    <w:rsid w:val="00BB7991"/>
    <w:rsid w:val="00BB7C50"/>
    <w:rsid w:val="00BC0058"/>
    <w:rsid w:val="00BC0065"/>
    <w:rsid w:val="00BC009F"/>
    <w:rsid w:val="00BC0150"/>
    <w:rsid w:val="00BC07D4"/>
    <w:rsid w:val="00BC0A07"/>
    <w:rsid w:val="00BC0A5D"/>
    <w:rsid w:val="00BC0AC0"/>
    <w:rsid w:val="00BC0BE3"/>
    <w:rsid w:val="00BC0DE8"/>
    <w:rsid w:val="00BC0F8B"/>
    <w:rsid w:val="00BC100B"/>
    <w:rsid w:val="00BC1052"/>
    <w:rsid w:val="00BC114A"/>
    <w:rsid w:val="00BC1150"/>
    <w:rsid w:val="00BC11D6"/>
    <w:rsid w:val="00BC1267"/>
    <w:rsid w:val="00BC131B"/>
    <w:rsid w:val="00BC152A"/>
    <w:rsid w:val="00BC167C"/>
    <w:rsid w:val="00BC171C"/>
    <w:rsid w:val="00BC1790"/>
    <w:rsid w:val="00BC1934"/>
    <w:rsid w:val="00BC1A6A"/>
    <w:rsid w:val="00BC1AD9"/>
    <w:rsid w:val="00BC1B7F"/>
    <w:rsid w:val="00BC1E6F"/>
    <w:rsid w:val="00BC1FB1"/>
    <w:rsid w:val="00BC237E"/>
    <w:rsid w:val="00BC251A"/>
    <w:rsid w:val="00BC2A6A"/>
    <w:rsid w:val="00BC2B3F"/>
    <w:rsid w:val="00BC2BD7"/>
    <w:rsid w:val="00BC3190"/>
    <w:rsid w:val="00BC31E5"/>
    <w:rsid w:val="00BC3257"/>
    <w:rsid w:val="00BC32E7"/>
    <w:rsid w:val="00BC3324"/>
    <w:rsid w:val="00BC33FE"/>
    <w:rsid w:val="00BC36CD"/>
    <w:rsid w:val="00BC3764"/>
    <w:rsid w:val="00BC3814"/>
    <w:rsid w:val="00BC3922"/>
    <w:rsid w:val="00BC3A5D"/>
    <w:rsid w:val="00BC3DAD"/>
    <w:rsid w:val="00BC3F1F"/>
    <w:rsid w:val="00BC4131"/>
    <w:rsid w:val="00BC4188"/>
    <w:rsid w:val="00BC48F2"/>
    <w:rsid w:val="00BC4B40"/>
    <w:rsid w:val="00BC4BF8"/>
    <w:rsid w:val="00BC4DAF"/>
    <w:rsid w:val="00BC4E05"/>
    <w:rsid w:val="00BC4E4C"/>
    <w:rsid w:val="00BC4F81"/>
    <w:rsid w:val="00BC4F84"/>
    <w:rsid w:val="00BC506B"/>
    <w:rsid w:val="00BC51FF"/>
    <w:rsid w:val="00BC52B2"/>
    <w:rsid w:val="00BC533C"/>
    <w:rsid w:val="00BC566F"/>
    <w:rsid w:val="00BC5670"/>
    <w:rsid w:val="00BC58B9"/>
    <w:rsid w:val="00BC5941"/>
    <w:rsid w:val="00BC594D"/>
    <w:rsid w:val="00BC5B3B"/>
    <w:rsid w:val="00BC5B68"/>
    <w:rsid w:val="00BC5F02"/>
    <w:rsid w:val="00BC6453"/>
    <w:rsid w:val="00BC6584"/>
    <w:rsid w:val="00BC6795"/>
    <w:rsid w:val="00BC68BB"/>
    <w:rsid w:val="00BC6BC7"/>
    <w:rsid w:val="00BC6E72"/>
    <w:rsid w:val="00BC6FF5"/>
    <w:rsid w:val="00BC70D6"/>
    <w:rsid w:val="00BC7153"/>
    <w:rsid w:val="00BC715F"/>
    <w:rsid w:val="00BC72CF"/>
    <w:rsid w:val="00BC73E0"/>
    <w:rsid w:val="00BC7435"/>
    <w:rsid w:val="00BC75B7"/>
    <w:rsid w:val="00BC7789"/>
    <w:rsid w:val="00BC77E7"/>
    <w:rsid w:val="00BC7814"/>
    <w:rsid w:val="00BC79B1"/>
    <w:rsid w:val="00BC7A20"/>
    <w:rsid w:val="00BC7C01"/>
    <w:rsid w:val="00BC7F56"/>
    <w:rsid w:val="00BD01D8"/>
    <w:rsid w:val="00BD0285"/>
    <w:rsid w:val="00BD02BF"/>
    <w:rsid w:val="00BD0367"/>
    <w:rsid w:val="00BD0621"/>
    <w:rsid w:val="00BD06AD"/>
    <w:rsid w:val="00BD070B"/>
    <w:rsid w:val="00BD0B85"/>
    <w:rsid w:val="00BD0C4D"/>
    <w:rsid w:val="00BD0E76"/>
    <w:rsid w:val="00BD0ED5"/>
    <w:rsid w:val="00BD0F3A"/>
    <w:rsid w:val="00BD0FBA"/>
    <w:rsid w:val="00BD0FD3"/>
    <w:rsid w:val="00BD1112"/>
    <w:rsid w:val="00BD1356"/>
    <w:rsid w:val="00BD13E2"/>
    <w:rsid w:val="00BD1439"/>
    <w:rsid w:val="00BD1802"/>
    <w:rsid w:val="00BD1821"/>
    <w:rsid w:val="00BD1AA9"/>
    <w:rsid w:val="00BD1AB1"/>
    <w:rsid w:val="00BD1C98"/>
    <w:rsid w:val="00BD1D01"/>
    <w:rsid w:val="00BD1D1D"/>
    <w:rsid w:val="00BD1DB7"/>
    <w:rsid w:val="00BD1F0F"/>
    <w:rsid w:val="00BD2048"/>
    <w:rsid w:val="00BD20E8"/>
    <w:rsid w:val="00BD2128"/>
    <w:rsid w:val="00BD2263"/>
    <w:rsid w:val="00BD27A9"/>
    <w:rsid w:val="00BD27DC"/>
    <w:rsid w:val="00BD2A39"/>
    <w:rsid w:val="00BD2AA4"/>
    <w:rsid w:val="00BD2C1A"/>
    <w:rsid w:val="00BD2D2D"/>
    <w:rsid w:val="00BD2F13"/>
    <w:rsid w:val="00BD2FD5"/>
    <w:rsid w:val="00BD3056"/>
    <w:rsid w:val="00BD3162"/>
    <w:rsid w:val="00BD3418"/>
    <w:rsid w:val="00BD3599"/>
    <w:rsid w:val="00BD35DC"/>
    <w:rsid w:val="00BD379F"/>
    <w:rsid w:val="00BD3846"/>
    <w:rsid w:val="00BD3871"/>
    <w:rsid w:val="00BD3942"/>
    <w:rsid w:val="00BD3B06"/>
    <w:rsid w:val="00BD3E57"/>
    <w:rsid w:val="00BD3E68"/>
    <w:rsid w:val="00BD3F82"/>
    <w:rsid w:val="00BD3FE0"/>
    <w:rsid w:val="00BD4080"/>
    <w:rsid w:val="00BD40E1"/>
    <w:rsid w:val="00BD41E8"/>
    <w:rsid w:val="00BD42D8"/>
    <w:rsid w:val="00BD4623"/>
    <w:rsid w:val="00BD4AFB"/>
    <w:rsid w:val="00BD4C78"/>
    <w:rsid w:val="00BD4E05"/>
    <w:rsid w:val="00BD4EB2"/>
    <w:rsid w:val="00BD4EFC"/>
    <w:rsid w:val="00BD4FE8"/>
    <w:rsid w:val="00BD5273"/>
    <w:rsid w:val="00BD532D"/>
    <w:rsid w:val="00BD547B"/>
    <w:rsid w:val="00BD557D"/>
    <w:rsid w:val="00BD590F"/>
    <w:rsid w:val="00BD5945"/>
    <w:rsid w:val="00BD598A"/>
    <w:rsid w:val="00BD5B5B"/>
    <w:rsid w:val="00BD5B68"/>
    <w:rsid w:val="00BD5C7A"/>
    <w:rsid w:val="00BD5D35"/>
    <w:rsid w:val="00BD5EA3"/>
    <w:rsid w:val="00BD5F3B"/>
    <w:rsid w:val="00BD600A"/>
    <w:rsid w:val="00BD62B8"/>
    <w:rsid w:val="00BD677F"/>
    <w:rsid w:val="00BD67D6"/>
    <w:rsid w:val="00BD6A11"/>
    <w:rsid w:val="00BD6D2D"/>
    <w:rsid w:val="00BD6D76"/>
    <w:rsid w:val="00BD70ED"/>
    <w:rsid w:val="00BD7127"/>
    <w:rsid w:val="00BD723F"/>
    <w:rsid w:val="00BD72B6"/>
    <w:rsid w:val="00BD72F6"/>
    <w:rsid w:val="00BD72FB"/>
    <w:rsid w:val="00BD7500"/>
    <w:rsid w:val="00BD75B4"/>
    <w:rsid w:val="00BD7611"/>
    <w:rsid w:val="00BD762E"/>
    <w:rsid w:val="00BD7954"/>
    <w:rsid w:val="00BD79AC"/>
    <w:rsid w:val="00BD7BC8"/>
    <w:rsid w:val="00BD7CFC"/>
    <w:rsid w:val="00BD7D14"/>
    <w:rsid w:val="00BE02B4"/>
    <w:rsid w:val="00BE04BF"/>
    <w:rsid w:val="00BE0525"/>
    <w:rsid w:val="00BE09DA"/>
    <w:rsid w:val="00BE0C4E"/>
    <w:rsid w:val="00BE0DE4"/>
    <w:rsid w:val="00BE0FEF"/>
    <w:rsid w:val="00BE109C"/>
    <w:rsid w:val="00BE120F"/>
    <w:rsid w:val="00BE1314"/>
    <w:rsid w:val="00BE13BC"/>
    <w:rsid w:val="00BE1609"/>
    <w:rsid w:val="00BE16B7"/>
    <w:rsid w:val="00BE1A4E"/>
    <w:rsid w:val="00BE1DC8"/>
    <w:rsid w:val="00BE1F83"/>
    <w:rsid w:val="00BE1FF5"/>
    <w:rsid w:val="00BE221D"/>
    <w:rsid w:val="00BE2267"/>
    <w:rsid w:val="00BE2536"/>
    <w:rsid w:val="00BE2638"/>
    <w:rsid w:val="00BE266A"/>
    <w:rsid w:val="00BE2809"/>
    <w:rsid w:val="00BE28C1"/>
    <w:rsid w:val="00BE28DC"/>
    <w:rsid w:val="00BE2AE0"/>
    <w:rsid w:val="00BE2AF2"/>
    <w:rsid w:val="00BE2D58"/>
    <w:rsid w:val="00BE2FE8"/>
    <w:rsid w:val="00BE3007"/>
    <w:rsid w:val="00BE305B"/>
    <w:rsid w:val="00BE3164"/>
    <w:rsid w:val="00BE3174"/>
    <w:rsid w:val="00BE346B"/>
    <w:rsid w:val="00BE3492"/>
    <w:rsid w:val="00BE3B0A"/>
    <w:rsid w:val="00BE3B62"/>
    <w:rsid w:val="00BE3B99"/>
    <w:rsid w:val="00BE3C98"/>
    <w:rsid w:val="00BE3D47"/>
    <w:rsid w:val="00BE3E5C"/>
    <w:rsid w:val="00BE3ECF"/>
    <w:rsid w:val="00BE3F0F"/>
    <w:rsid w:val="00BE4028"/>
    <w:rsid w:val="00BE404B"/>
    <w:rsid w:val="00BE440A"/>
    <w:rsid w:val="00BE459B"/>
    <w:rsid w:val="00BE48D6"/>
    <w:rsid w:val="00BE4CF2"/>
    <w:rsid w:val="00BE4D02"/>
    <w:rsid w:val="00BE4DBF"/>
    <w:rsid w:val="00BE4EC9"/>
    <w:rsid w:val="00BE4FEE"/>
    <w:rsid w:val="00BE504E"/>
    <w:rsid w:val="00BE5520"/>
    <w:rsid w:val="00BE57E7"/>
    <w:rsid w:val="00BE5910"/>
    <w:rsid w:val="00BE5B84"/>
    <w:rsid w:val="00BE5D58"/>
    <w:rsid w:val="00BE5F07"/>
    <w:rsid w:val="00BE603F"/>
    <w:rsid w:val="00BE6091"/>
    <w:rsid w:val="00BE6123"/>
    <w:rsid w:val="00BE6241"/>
    <w:rsid w:val="00BE62CE"/>
    <w:rsid w:val="00BE631E"/>
    <w:rsid w:val="00BE64D3"/>
    <w:rsid w:val="00BE6678"/>
    <w:rsid w:val="00BE6767"/>
    <w:rsid w:val="00BE679F"/>
    <w:rsid w:val="00BE680C"/>
    <w:rsid w:val="00BE6824"/>
    <w:rsid w:val="00BE6887"/>
    <w:rsid w:val="00BE6892"/>
    <w:rsid w:val="00BE6B85"/>
    <w:rsid w:val="00BE6BEC"/>
    <w:rsid w:val="00BE6C51"/>
    <w:rsid w:val="00BE6FE6"/>
    <w:rsid w:val="00BE7136"/>
    <w:rsid w:val="00BE7168"/>
    <w:rsid w:val="00BE7173"/>
    <w:rsid w:val="00BE7214"/>
    <w:rsid w:val="00BE72EA"/>
    <w:rsid w:val="00BE72F4"/>
    <w:rsid w:val="00BE75C8"/>
    <w:rsid w:val="00BE75DE"/>
    <w:rsid w:val="00BE764D"/>
    <w:rsid w:val="00BE7745"/>
    <w:rsid w:val="00BE7761"/>
    <w:rsid w:val="00BE7820"/>
    <w:rsid w:val="00BE78BC"/>
    <w:rsid w:val="00BE78BE"/>
    <w:rsid w:val="00BE7995"/>
    <w:rsid w:val="00BE7A3F"/>
    <w:rsid w:val="00BE7A9C"/>
    <w:rsid w:val="00BE7C95"/>
    <w:rsid w:val="00BE7F6F"/>
    <w:rsid w:val="00BE7F9E"/>
    <w:rsid w:val="00BE7FF4"/>
    <w:rsid w:val="00BF00C9"/>
    <w:rsid w:val="00BF0166"/>
    <w:rsid w:val="00BF01BF"/>
    <w:rsid w:val="00BF025C"/>
    <w:rsid w:val="00BF044C"/>
    <w:rsid w:val="00BF0512"/>
    <w:rsid w:val="00BF0AD4"/>
    <w:rsid w:val="00BF0B66"/>
    <w:rsid w:val="00BF0CCF"/>
    <w:rsid w:val="00BF0FC5"/>
    <w:rsid w:val="00BF1018"/>
    <w:rsid w:val="00BF10BC"/>
    <w:rsid w:val="00BF14BA"/>
    <w:rsid w:val="00BF160F"/>
    <w:rsid w:val="00BF1643"/>
    <w:rsid w:val="00BF186F"/>
    <w:rsid w:val="00BF1904"/>
    <w:rsid w:val="00BF195F"/>
    <w:rsid w:val="00BF1A8E"/>
    <w:rsid w:val="00BF1AA0"/>
    <w:rsid w:val="00BF1D71"/>
    <w:rsid w:val="00BF1E07"/>
    <w:rsid w:val="00BF1E83"/>
    <w:rsid w:val="00BF219B"/>
    <w:rsid w:val="00BF21AC"/>
    <w:rsid w:val="00BF21AF"/>
    <w:rsid w:val="00BF2224"/>
    <w:rsid w:val="00BF2318"/>
    <w:rsid w:val="00BF2481"/>
    <w:rsid w:val="00BF25F3"/>
    <w:rsid w:val="00BF27B4"/>
    <w:rsid w:val="00BF2A11"/>
    <w:rsid w:val="00BF2A7C"/>
    <w:rsid w:val="00BF2D82"/>
    <w:rsid w:val="00BF2DAD"/>
    <w:rsid w:val="00BF2DAF"/>
    <w:rsid w:val="00BF2E53"/>
    <w:rsid w:val="00BF2E78"/>
    <w:rsid w:val="00BF2F96"/>
    <w:rsid w:val="00BF3121"/>
    <w:rsid w:val="00BF32A8"/>
    <w:rsid w:val="00BF352A"/>
    <w:rsid w:val="00BF3669"/>
    <w:rsid w:val="00BF36B7"/>
    <w:rsid w:val="00BF3963"/>
    <w:rsid w:val="00BF39FC"/>
    <w:rsid w:val="00BF3C0D"/>
    <w:rsid w:val="00BF3EE9"/>
    <w:rsid w:val="00BF4085"/>
    <w:rsid w:val="00BF40B1"/>
    <w:rsid w:val="00BF4151"/>
    <w:rsid w:val="00BF42C5"/>
    <w:rsid w:val="00BF44B7"/>
    <w:rsid w:val="00BF460E"/>
    <w:rsid w:val="00BF46C7"/>
    <w:rsid w:val="00BF47B1"/>
    <w:rsid w:val="00BF49C4"/>
    <w:rsid w:val="00BF4A0B"/>
    <w:rsid w:val="00BF4AE5"/>
    <w:rsid w:val="00BF4BC7"/>
    <w:rsid w:val="00BF4CE8"/>
    <w:rsid w:val="00BF4E8F"/>
    <w:rsid w:val="00BF5006"/>
    <w:rsid w:val="00BF5099"/>
    <w:rsid w:val="00BF51CB"/>
    <w:rsid w:val="00BF523D"/>
    <w:rsid w:val="00BF52DD"/>
    <w:rsid w:val="00BF537B"/>
    <w:rsid w:val="00BF5415"/>
    <w:rsid w:val="00BF557C"/>
    <w:rsid w:val="00BF561F"/>
    <w:rsid w:val="00BF58BE"/>
    <w:rsid w:val="00BF58ED"/>
    <w:rsid w:val="00BF5936"/>
    <w:rsid w:val="00BF596F"/>
    <w:rsid w:val="00BF59BA"/>
    <w:rsid w:val="00BF59CE"/>
    <w:rsid w:val="00BF5B13"/>
    <w:rsid w:val="00BF5C4C"/>
    <w:rsid w:val="00BF5C6F"/>
    <w:rsid w:val="00BF5DA7"/>
    <w:rsid w:val="00BF5DBF"/>
    <w:rsid w:val="00BF5E21"/>
    <w:rsid w:val="00BF6252"/>
    <w:rsid w:val="00BF6676"/>
    <w:rsid w:val="00BF66AE"/>
    <w:rsid w:val="00BF66ED"/>
    <w:rsid w:val="00BF6A71"/>
    <w:rsid w:val="00BF6AF8"/>
    <w:rsid w:val="00BF6CF5"/>
    <w:rsid w:val="00BF6D66"/>
    <w:rsid w:val="00BF705D"/>
    <w:rsid w:val="00BF711C"/>
    <w:rsid w:val="00BF716D"/>
    <w:rsid w:val="00BF7171"/>
    <w:rsid w:val="00BF71B8"/>
    <w:rsid w:val="00BF740F"/>
    <w:rsid w:val="00BF7463"/>
    <w:rsid w:val="00BF748E"/>
    <w:rsid w:val="00BF7540"/>
    <w:rsid w:val="00BF7785"/>
    <w:rsid w:val="00BF7811"/>
    <w:rsid w:val="00BF789B"/>
    <w:rsid w:val="00BF7A18"/>
    <w:rsid w:val="00BF7B8E"/>
    <w:rsid w:val="00BF7C34"/>
    <w:rsid w:val="00BF7D18"/>
    <w:rsid w:val="00BF7ECA"/>
    <w:rsid w:val="00BF7F07"/>
    <w:rsid w:val="00C000E8"/>
    <w:rsid w:val="00C00163"/>
    <w:rsid w:val="00C001E0"/>
    <w:rsid w:val="00C00278"/>
    <w:rsid w:val="00C00302"/>
    <w:rsid w:val="00C004A5"/>
    <w:rsid w:val="00C00762"/>
    <w:rsid w:val="00C00894"/>
    <w:rsid w:val="00C00A7A"/>
    <w:rsid w:val="00C00AAB"/>
    <w:rsid w:val="00C00AF2"/>
    <w:rsid w:val="00C00B4A"/>
    <w:rsid w:val="00C00BF1"/>
    <w:rsid w:val="00C00C3E"/>
    <w:rsid w:val="00C01023"/>
    <w:rsid w:val="00C01048"/>
    <w:rsid w:val="00C010C3"/>
    <w:rsid w:val="00C01162"/>
    <w:rsid w:val="00C01239"/>
    <w:rsid w:val="00C0153E"/>
    <w:rsid w:val="00C0169C"/>
    <w:rsid w:val="00C01924"/>
    <w:rsid w:val="00C01D82"/>
    <w:rsid w:val="00C01F1D"/>
    <w:rsid w:val="00C02033"/>
    <w:rsid w:val="00C02143"/>
    <w:rsid w:val="00C0225A"/>
    <w:rsid w:val="00C02814"/>
    <w:rsid w:val="00C02A0A"/>
    <w:rsid w:val="00C02C06"/>
    <w:rsid w:val="00C02CB4"/>
    <w:rsid w:val="00C02CBD"/>
    <w:rsid w:val="00C02DD0"/>
    <w:rsid w:val="00C02E8F"/>
    <w:rsid w:val="00C03129"/>
    <w:rsid w:val="00C0314E"/>
    <w:rsid w:val="00C0315D"/>
    <w:rsid w:val="00C03234"/>
    <w:rsid w:val="00C03286"/>
    <w:rsid w:val="00C03309"/>
    <w:rsid w:val="00C033F9"/>
    <w:rsid w:val="00C03496"/>
    <w:rsid w:val="00C034BF"/>
    <w:rsid w:val="00C035AC"/>
    <w:rsid w:val="00C035D4"/>
    <w:rsid w:val="00C036BB"/>
    <w:rsid w:val="00C036D6"/>
    <w:rsid w:val="00C03790"/>
    <w:rsid w:val="00C037E0"/>
    <w:rsid w:val="00C03998"/>
    <w:rsid w:val="00C03B35"/>
    <w:rsid w:val="00C03BD3"/>
    <w:rsid w:val="00C03C15"/>
    <w:rsid w:val="00C03DC3"/>
    <w:rsid w:val="00C03E9D"/>
    <w:rsid w:val="00C03F2B"/>
    <w:rsid w:val="00C04060"/>
    <w:rsid w:val="00C040F0"/>
    <w:rsid w:val="00C0435B"/>
    <w:rsid w:val="00C0439A"/>
    <w:rsid w:val="00C044DD"/>
    <w:rsid w:val="00C046EF"/>
    <w:rsid w:val="00C046FB"/>
    <w:rsid w:val="00C047D5"/>
    <w:rsid w:val="00C047DB"/>
    <w:rsid w:val="00C04865"/>
    <w:rsid w:val="00C048F8"/>
    <w:rsid w:val="00C04905"/>
    <w:rsid w:val="00C04AD1"/>
    <w:rsid w:val="00C04E9C"/>
    <w:rsid w:val="00C04F7D"/>
    <w:rsid w:val="00C051DF"/>
    <w:rsid w:val="00C05253"/>
    <w:rsid w:val="00C0528A"/>
    <w:rsid w:val="00C054B1"/>
    <w:rsid w:val="00C05521"/>
    <w:rsid w:val="00C055F3"/>
    <w:rsid w:val="00C05E48"/>
    <w:rsid w:val="00C05E49"/>
    <w:rsid w:val="00C05F39"/>
    <w:rsid w:val="00C05FD7"/>
    <w:rsid w:val="00C05FF3"/>
    <w:rsid w:val="00C060E9"/>
    <w:rsid w:val="00C0650A"/>
    <w:rsid w:val="00C0669B"/>
    <w:rsid w:val="00C06726"/>
    <w:rsid w:val="00C06A4E"/>
    <w:rsid w:val="00C06AC8"/>
    <w:rsid w:val="00C06C67"/>
    <w:rsid w:val="00C06C84"/>
    <w:rsid w:val="00C06D42"/>
    <w:rsid w:val="00C06EEC"/>
    <w:rsid w:val="00C07102"/>
    <w:rsid w:val="00C071BE"/>
    <w:rsid w:val="00C07280"/>
    <w:rsid w:val="00C072FE"/>
    <w:rsid w:val="00C07431"/>
    <w:rsid w:val="00C074B8"/>
    <w:rsid w:val="00C074BA"/>
    <w:rsid w:val="00C07515"/>
    <w:rsid w:val="00C07602"/>
    <w:rsid w:val="00C076A9"/>
    <w:rsid w:val="00C07C36"/>
    <w:rsid w:val="00C07C3C"/>
    <w:rsid w:val="00C07DD1"/>
    <w:rsid w:val="00C07E01"/>
    <w:rsid w:val="00C07E68"/>
    <w:rsid w:val="00C07E73"/>
    <w:rsid w:val="00C07F18"/>
    <w:rsid w:val="00C07FFD"/>
    <w:rsid w:val="00C1017A"/>
    <w:rsid w:val="00C1035E"/>
    <w:rsid w:val="00C103E3"/>
    <w:rsid w:val="00C1045F"/>
    <w:rsid w:val="00C10693"/>
    <w:rsid w:val="00C107D4"/>
    <w:rsid w:val="00C108D1"/>
    <w:rsid w:val="00C10944"/>
    <w:rsid w:val="00C10A4B"/>
    <w:rsid w:val="00C10C14"/>
    <w:rsid w:val="00C10D6F"/>
    <w:rsid w:val="00C10E9C"/>
    <w:rsid w:val="00C110BA"/>
    <w:rsid w:val="00C11217"/>
    <w:rsid w:val="00C1131E"/>
    <w:rsid w:val="00C116C4"/>
    <w:rsid w:val="00C11767"/>
    <w:rsid w:val="00C11853"/>
    <w:rsid w:val="00C118F4"/>
    <w:rsid w:val="00C11ADE"/>
    <w:rsid w:val="00C11B01"/>
    <w:rsid w:val="00C11BF9"/>
    <w:rsid w:val="00C11D1A"/>
    <w:rsid w:val="00C11DE2"/>
    <w:rsid w:val="00C11F2A"/>
    <w:rsid w:val="00C11F84"/>
    <w:rsid w:val="00C1216D"/>
    <w:rsid w:val="00C124EB"/>
    <w:rsid w:val="00C125A5"/>
    <w:rsid w:val="00C125F3"/>
    <w:rsid w:val="00C126E0"/>
    <w:rsid w:val="00C12881"/>
    <w:rsid w:val="00C128B5"/>
    <w:rsid w:val="00C128BC"/>
    <w:rsid w:val="00C12990"/>
    <w:rsid w:val="00C12A40"/>
    <w:rsid w:val="00C12B5E"/>
    <w:rsid w:val="00C12B90"/>
    <w:rsid w:val="00C12B9A"/>
    <w:rsid w:val="00C12C77"/>
    <w:rsid w:val="00C12E39"/>
    <w:rsid w:val="00C12E59"/>
    <w:rsid w:val="00C12EEE"/>
    <w:rsid w:val="00C13150"/>
    <w:rsid w:val="00C13273"/>
    <w:rsid w:val="00C13500"/>
    <w:rsid w:val="00C1378E"/>
    <w:rsid w:val="00C137E4"/>
    <w:rsid w:val="00C1391F"/>
    <w:rsid w:val="00C13AD2"/>
    <w:rsid w:val="00C13B89"/>
    <w:rsid w:val="00C13D47"/>
    <w:rsid w:val="00C13E17"/>
    <w:rsid w:val="00C13F83"/>
    <w:rsid w:val="00C1409E"/>
    <w:rsid w:val="00C14164"/>
    <w:rsid w:val="00C144DB"/>
    <w:rsid w:val="00C1459C"/>
    <w:rsid w:val="00C14683"/>
    <w:rsid w:val="00C146B7"/>
    <w:rsid w:val="00C147E3"/>
    <w:rsid w:val="00C1483B"/>
    <w:rsid w:val="00C14962"/>
    <w:rsid w:val="00C14B1D"/>
    <w:rsid w:val="00C14B3C"/>
    <w:rsid w:val="00C14C53"/>
    <w:rsid w:val="00C14F7A"/>
    <w:rsid w:val="00C15034"/>
    <w:rsid w:val="00C15381"/>
    <w:rsid w:val="00C153AA"/>
    <w:rsid w:val="00C15457"/>
    <w:rsid w:val="00C157D5"/>
    <w:rsid w:val="00C159C9"/>
    <w:rsid w:val="00C15D14"/>
    <w:rsid w:val="00C15D8E"/>
    <w:rsid w:val="00C161DD"/>
    <w:rsid w:val="00C1620E"/>
    <w:rsid w:val="00C16557"/>
    <w:rsid w:val="00C16598"/>
    <w:rsid w:val="00C1661A"/>
    <w:rsid w:val="00C166F5"/>
    <w:rsid w:val="00C16774"/>
    <w:rsid w:val="00C169ED"/>
    <w:rsid w:val="00C16B33"/>
    <w:rsid w:val="00C16CA2"/>
    <w:rsid w:val="00C16E78"/>
    <w:rsid w:val="00C17012"/>
    <w:rsid w:val="00C17389"/>
    <w:rsid w:val="00C174E9"/>
    <w:rsid w:val="00C17575"/>
    <w:rsid w:val="00C1759C"/>
    <w:rsid w:val="00C176BC"/>
    <w:rsid w:val="00C1772C"/>
    <w:rsid w:val="00C178AC"/>
    <w:rsid w:val="00C178FB"/>
    <w:rsid w:val="00C17985"/>
    <w:rsid w:val="00C17989"/>
    <w:rsid w:val="00C1799E"/>
    <w:rsid w:val="00C17AA1"/>
    <w:rsid w:val="00C17DF9"/>
    <w:rsid w:val="00C17E22"/>
    <w:rsid w:val="00C17E32"/>
    <w:rsid w:val="00C17FFA"/>
    <w:rsid w:val="00C20037"/>
    <w:rsid w:val="00C200B5"/>
    <w:rsid w:val="00C200DD"/>
    <w:rsid w:val="00C20114"/>
    <w:rsid w:val="00C20131"/>
    <w:rsid w:val="00C2015E"/>
    <w:rsid w:val="00C201EB"/>
    <w:rsid w:val="00C206E7"/>
    <w:rsid w:val="00C2071B"/>
    <w:rsid w:val="00C20935"/>
    <w:rsid w:val="00C20A51"/>
    <w:rsid w:val="00C20ACC"/>
    <w:rsid w:val="00C20B11"/>
    <w:rsid w:val="00C20D77"/>
    <w:rsid w:val="00C20DBB"/>
    <w:rsid w:val="00C20E17"/>
    <w:rsid w:val="00C20F14"/>
    <w:rsid w:val="00C21840"/>
    <w:rsid w:val="00C21AD8"/>
    <w:rsid w:val="00C21AE3"/>
    <w:rsid w:val="00C21F3E"/>
    <w:rsid w:val="00C22083"/>
    <w:rsid w:val="00C2232D"/>
    <w:rsid w:val="00C2237E"/>
    <w:rsid w:val="00C224AE"/>
    <w:rsid w:val="00C22649"/>
    <w:rsid w:val="00C22916"/>
    <w:rsid w:val="00C22A3B"/>
    <w:rsid w:val="00C22AEF"/>
    <w:rsid w:val="00C22B28"/>
    <w:rsid w:val="00C22D1E"/>
    <w:rsid w:val="00C2320E"/>
    <w:rsid w:val="00C2354C"/>
    <w:rsid w:val="00C238AD"/>
    <w:rsid w:val="00C23929"/>
    <w:rsid w:val="00C23C27"/>
    <w:rsid w:val="00C23CF2"/>
    <w:rsid w:val="00C2419E"/>
    <w:rsid w:val="00C245D9"/>
    <w:rsid w:val="00C24652"/>
    <w:rsid w:val="00C24841"/>
    <w:rsid w:val="00C249E7"/>
    <w:rsid w:val="00C24A15"/>
    <w:rsid w:val="00C24BFF"/>
    <w:rsid w:val="00C24F1E"/>
    <w:rsid w:val="00C251D1"/>
    <w:rsid w:val="00C2529C"/>
    <w:rsid w:val="00C2538D"/>
    <w:rsid w:val="00C25447"/>
    <w:rsid w:val="00C255A9"/>
    <w:rsid w:val="00C2565E"/>
    <w:rsid w:val="00C257B7"/>
    <w:rsid w:val="00C25900"/>
    <w:rsid w:val="00C2594E"/>
    <w:rsid w:val="00C25F0E"/>
    <w:rsid w:val="00C2656C"/>
    <w:rsid w:val="00C26D47"/>
    <w:rsid w:val="00C26EB2"/>
    <w:rsid w:val="00C27177"/>
    <w:rsid w:val="00C2727A"/>
    <w:rsid w:val="00C27297"/>
    <w:rsid w:val="00C272E8"/>
    <w:rsid w:val="00C27341"/>
    <w:rsid w:val="00C275FD"/>
    <w:rsid w:val="00C27623"/>
    <w:rsid w:val="00C2794D"/>
    <w:rsid w:val="00C27972"/>
    <w:rsid w:val="00C27DB5"/>
    <w:rsid w:val="00C2C448"/>
    <w:rsid w:val="00C30139"/>
    <w:rsid w:val="00C301A9"/>
    <w:rsid w:val="00C30262"/>
    <w:rsid w:val="00C3030A"/>
    <w:rsid w:val="00C30476"/>
    <w:rsid w:val="00C30585"/>
    <w:rsid w:val="00C30833"/>
    <w:rsid w:val="00C308E9"/>
    <w:rsid w:val="00C3096B"/>
    <w:rsid w:val="00C30A76"/>
    <w:rsid w:val="00C30ABC"/>
    <w:rsid w:val="00C30B12"/>
    <w:rsid w:val="00C30B60"/>
    <w:rsid w:val="00C30B9F"/>
    <w:rsid w:val="00C30BE7"/>
    <w:rsid w:val="00C30D59"/>
    <w:rsid w:val="00C30DB0"/>
    <w:rsid w:val="00C30F0A"/>
    <w:rsid w:val="00C311A3"/>
    <w:rsid w:val="00C3197B"/>
    <w:rsid w:val="00C31C6D"/>
    <w:rsid w:val="00C31EAE"/>
    <w:rsid w:val="00C31FAA"/>
    <w:rsid w:val="00C32122"/>
    <w:rsid w:val="00C32476"/>
    <w:rsid w:val="00C325AE"/>
    <w:rsid w:val="00C3260F"/>
    <w:rsid w:val="00C32684"/>
    <w:rsid w:val="00C3297B"/>
    <w:rsid w:val="00C32BAA"/>
    <w:rsid w:val="00C32D0D"/>
    <w:rsid w:val="00C32ED4"/>
    <w:rsid w:val="00C3307A"/>
    <w:rsid w:val="00C3324C"/>
    <w:rsid w:val="00C33359"/>
    <w:rsid w:val="00C334E7"/>
    <w:rsid w:val="00C336C8"/>
    <w:rsid w:val="00C337D6"/>
    <w:rsid w:val="00C33ACA"/>
    <w:rsid w:val="00C33CEA"/>
    <w:rsid w:val="00C343C2"/>
    <w:rsid w:val="00C344E9"/>
    <w:rsid w:val="00C347AF"/>
    <w:rsid w:val="00C34840"/>
    <w:rsid w:val="00C348D6"/>
    <w:rsid w:val="00C34905"/>
    <w:rsid w:val="00C34B4C"/>
    <w:rsid w:val="00C34C81"/>
    <w:rsid w:val="00C34F03"/>
    <w:rsid w:val="00C35027"/>
    <w:rsid w:val="00C3504C"/>
    <w:rsid w:val="00C35086"/>
    <w:rsid w:val="00C35380"/>
    <w:rsid w:val="00C353D0"/>
    <w:rsid w:val="00C3552F"/>
    <w:rsid w:val="00C35532"/>
    <w:rsid w:val="00C3556F"/>
    <w:rsid w:val="00C35667"/>
    <w:rsid w:val="00C35B00"/>
    <w:rsid w:val="00C35DE6"/>
    <w:rsid w:val="00C36160"/>
    <w:rsid w:val="00C361D2"/>
    <w:rsid w:val="00C3627F"/>
    <w:rsid w:val="00C36291"/>
    <w:rsid w:val="00C36516"/>
    <w:rsid w:val="00C36581"/>
    <w:rsid w:val="00C365E7"/>
    <w:rsid w:val="00C36688"/>
    <w:rsid w:val="00C36829"/>
    <w:rsid w:val="00C36D41"/>
    <w:rsid w:val="00C36DAE"/>
    <w:rsid w:val="00C36E34"/>
    <w:rsid w:val="00C36E47"/>
    <w:rsid w:val="00C36FD0"/>
    <w:rsid w:val="00C370E9"/>
    <w:rsid w:val="00C370F0"/>
    <w:rsid w:val="00C37102"/>
    <w:rsid w:val="00C37472"/>
    <w:rsid w:val="00C376D8"/>
    <w:rsid w:val="00C37907"/>
    <w:rsid w:val="00C37C16"/>
    <w:rsid w:val="00C37C7B"/>
    <w:rsid w:val="00C37DBB"/>
    <w:rsid w:val="00C37DBD"/>
    <w:rsid w:val="00C40388"/>
    <w:rsid w:val="00C404D7"/>
    <w:rsid w:val="00C404EE"/>
    <w:rsid w:val="00C405F3"/>
    <w:rsid w:val="00C40654"/>
    <w:rsid w:val="00C40804"/>
    <w:rsid w:val="00C40FFA"/>
    <w:rsid w:val="00C41018"/>
    <w:rsid w:val="00C41054"/>
    <w:rsid w:val="00C41058"/>
    <w:rsid w:val="00C411EE"/>
    <w:rsid w:val="00C41263"/>
    <w:rsid w:val="00C412D2"/>
    <w:rsid w:val="00C412F5"/>
    <w:rsid w:val="00C4143C"/>
    <w:rsid w:val="00C41590"/>
    <w:rsid w:val="00C4171B"/>
    <w:rsid w:val="00C41892"/>
    <w:rsid w:val="00C419B9"/>
    <w:rsid w:val="00C41A09"/>
    <w:rsid w:val="00C41A86"/>
    <w:rsid w:val="00C41B69"/>
    <w:rsid w:val="00C41BB3"/>
    <w:rsid w:val="00C41C6A"/>
    <w:rsid w:val="00C41E14"/>
    <w:rsid w:val="00C41E4F"/>
    <w:rsid w:val="00C41EFE"/>
    <w:rsid w:val="00C41F31"/>
    <w:rsid w:val="00C41FED"/>
    <w:rsid w:val="00C4241A"/>
    <w:rsid w:val="00C42689"/>
    <w:rsid w:val="00C4296C"/>
    <w:rsid w:val="00C42988"/>
    <w:rsid w:val="00C429C8"/>
    <w:rsid w:val="00C42B27"/>
    <w:rsid w:val="00C42B28"/>
    <w:rsid w:val="00C42BD4"/>
    <w:rsid w:val="00C42D50"/>
    <w:rsid w:val="00C42D54"/>
    <w:rsid w:val="00C42F47"/>
    <w:rsid w:val="00C42F76"/>
    <w:rsid w:val="00C4302E"/>
    <w:rsid w:val="00C43201"/>
    <w:rsid w:val="00C43289"/>
    <w:rsid w:val="00C43307"/>
    <w:rsid w:val="00C433A6"/>
    <w:rsid w:val="00C4363D"/>
    <w:rsid w:val="00C436E0"/>
    <w:rsid w:val="00C437E7"/>
    <w:rsid w:val="00C437EB"/>
    <w:rsid w:val="00C43803"/>
    <w:rsid w:val="00C4382D"/>
    <w:rsid w:val="00C43C01"/>
    <w:rsid w:val="00C43CF4"/>
    <w:rsid w:val="00C43F42"/>
    <w:rsid w:val="00C43F67"/>
    <w:rsid w:val="00C43FF0"/>
    <w:rsid w:val="00C44124"/>
    <w:rsid w:val="00C44294"/>
    <w:rsid w:val="00C44355"/>
    <w:rsid w:val="00C443A4"/>
    <w:rsid w:val="00C443E4"/>
    <w:rsid w:val="00C4440F"/>
    <w:rsid w:val="00C4447A"/>
    <w:rsid w:val="00C44484"/>
    <w:rsid w:val="00C4448A"/>
    <w:rsid w:val="00C4458C"/>
    <w:rsid w:val="00C44641"/>
    <w:rsid w:val="00C44671"/>
    <w:rsid w:val="00C44716"/>
    <w:rsid w:val="00C4483D"/>
    <w:rsid w:val="00C44A39"/>
    <w:rsid w:val="00C44A7A"/>
    <w:rsid w:val="00C44AF8"/>
    <w:rsid w:val="00C44BD4"/>
    <w:rsid w:val="00C44C2C"/>
    <w:rsid w:val="00C44CC2"/>
    <w:rsid w:val="00C44E04"/>
    <w:rsid w:val="00C44F18"/>
    <w:rsid w:val="00C44F1A"/>
    <w:rsid w:val="00C44FBB"/>
    <w:rsid w:val="00C451AA"/>
    <w:rsid w:val="00C4522E"/>
    <w:rsid w:val="00C45319"/>
    <w:rsid w:val="00C45364"/>
    <w:rsid w:val="00C453F3"/>
    <w:rsid w:val="00C45518"/>
    <w:rsid w:val="00C45624"/>
    <w:rsid w:val="00C45884"/>
    <w:rsid w:val="00C459CF"/>
    <w:rsid w:val="00C45C3C"/>
    <w:rsid w:val="00C45EE6"/>
    <w:rsid w:val="00C45EF5"/>
    <w:rsid w:val="00C45FC0"/>
    <w:rsid w:val="00C46083"/>
    <w:rsid w:val="00C46088"/>
    <w:rsid w:val="00C460D0"/>
    <w:rsid w:val="00C460F9"/>
    <w:rsid w:val="00C46112"/>
    <w:rsid w:val="00C46351"/>
    <w:rsid w:val="00C46462"/>
    <w:rsid w:val="00C46829"/>
    <w:rsid w:val="00C468C1"/>
    <w:rsid w:val="00C4694A"/>
    <w:rsid w:val="00C46A02"/>
    <w:rsid w:val="00C46AE2"/>
    <w:rsid w:val="00C46B7E"/>
    <w:rsid w:val="00C46CAB"/>
    <w:rsid w:val="00C46EC2"/>
    <w:rsid w:val="00C47086"/>
    <w:rsid w:val="00C47156"/>
    <w:rsid w:val="00C4717F"/>
    <w:rsid w:val="00C47232"/>
    <w:rsid w:val="00C4726B"/>
    <w:rsid w:val="00C472EF"/>
    <w:rsid w:val="00C4749E"/>
    <w:rsid w:val="00C474D6"/>
    <w:rsid w:val="00C47506"/>
    <w:rsid w:val="00C47538"/>
    <w:rsid w:val="00C475D3"/>
    <w:rsid w:val="00C4763F"/>
    <w:rsid w:val="00C477DE"/>
    <w:rsid w:val="00C477F3"/>
    <w:rsid w:val="00C47B45"/>
    <w:rsid w:val="00C47D89"/>
    <w:rsid w:val="00C47DA6"/>
    <w:rsid w:val="00C47E4F"/>
    <w:rsid w:val="00C47E9D"/>
    <w:rsid w:val="00C47FF0"/>
    <w:rsid w:val="00C50117"/>
    <w:rsid w:val="00C5011A"/>
    <w:rsid w:val="00C5039A"/>
    <w:rsid w:val="00C50890"/>
    <w:rsid w:val="00C5099B"/>
    <w:rsid w:val="00C50A4E"/>
    <w:rsid w:val="00C50C2E"/>
    <w:rsid w:val="00C50C8F"/>
    <w:rsid w:val="00C50E9E"/>
    <w:rsid w:val="00C50F11"/>
    <w:rsid w:val="00C510B7"/>
    <w:rsid w:val="00C510B9"/>
    <w:rsid w:val="00C513AA"/>
    <w:rsid w:val="00C51544"/>
    <w:rsid w:val="00C51604"/>
    <w:rsid w:val="00C5161E"/>
    <w:rsid w:val="00C51833"/>
    <w:rsid w:val="00C519F8"/>
    <w:rsid w:val="00C51B19"/>
    <w:rsid w:val="00C51C37"/>
    <w:rsid w:val="00C51D8C"/>
    <w:rsid w:val="00C51F21"/>
    <w:rsid w:val="00C51F47"/>
    <w:rsid w:val="00C51F91"/>
    <w:rsid w:val="00C51FA7"/>
    <w:rsid w:val="00C520B1"/>
    <w:rsid w:val="00C522D6"/>
    <w:rsid w:val="00C522DC"/>
    <w:rsid w:val="00C52415"/>
    <w:rsid w:val="00C524B4"/>
    <w:rsid w:val="00C524BF"/>
    <w:rsid w:val="00C524EA"/>
    <w:rsid w:val="00C526CC"/>
    <w:rsid w:val="00C52A0C"/>
    <w:rsid w:val="00C52A19"/>
    <w:rsid w:val="00C52C52"/>
    <w:rsid w:val="00C52C7B"/>
    <w:rsid w:val="00C52CBB"/>
    <w:rsid w:val="00C52F0F"/>
    <w:rsid w:val="00C52F15"/>
    <w:rsid w:val="00C52F1E"/>
    <w:rsid w:val="00C52F37"/>
    <w:rsid w:val="00C531C1"/>
    <w:rsid w:val="00C53609"/>
    <w:rsid w:val="00C537BC"/>
    <w:rsid w:val="00C537D4"/>
    <w:rsid w:val="00C539B9"/>
    <w:rsid w:val="00C53D6E"/>
    <w:rsid w:val="00C53DC5"/>
    <w:rsid w:val="00C53EA6"/>
    <w:rsid w:val="00C53EB1"/>
    <w:rsid w:val="00C54020"/>
    <w:rsid w:val="00C5406F"/>
    <w:rsid w:val="00C54072"/>
    <w:rsid w:val="00C54264"/>
    <w:rsid w:val="00C5433A"/>
    <w:rsid w:val="00C54375"/>
    <w:rsid w:val="00C543E2"/>
    <w:rsid w:val="00C545C5"/>
    <w:rsid w:val="00C545ED"/>
    <w:rsid w:val="00C54795"/>
    <w:rsid w:val="00C547BA"/>
    <w:rsid w:val="00C54817"/>
    <w:rsid w:val="00C548A8"/>
    <w:rsid w:val="00C54939"/>
    <w:rsid w:val="00C549AA"/>
    <w:rsid w:val="00C54B5F"/>
    <w:rsid w:val="00C54EFE"/>
    <w:rsid w:val="00C54F35"/>
    <w:rsid w:val="00C5511E"/>
    <w:rsid w:val="00C55204"/>
    <w:rsid w:val="00C55442"/>
    <w:rsid w:val="00C55514"/>
    <w:rsid w:val="00C55566"/>
    <w:rsid w:val="00C55902"/>
    <w:rsid w:val="00C55927"/>
    <w:rsid w:val="00C55A92"/>
    <w:rsid w:val="00C55ACE"/>
    <w:rsid w:val="00C55B51"/>
    <w:rsid w:val="00C55BC9"/>
    <w:rsid w:val="00C55E9E"/>
    <w:rsid w:val="00C5600F"/>
    <w:rsid w:val="00C56011"/>
    <w:rsid w:val="00C560BD"/>
    <w:rsid w:val="00C560D0"/>
    <w:rsid w:val="00C5617D"/>
    <w:rsid w:val="00C561AD"/>
    <w:rsid w:val="00C563CE"/>
    <w:rsid w:val="00C56582"/>
    <w:rsid w:val="00C569A4"/>
    <w:rsid w:val="00C56A05"/>
    <w:rsid w:val="00C56B09"/>
    <w:rsid w:val="00C56B2F"/>
    <w:rsid w:val="00C56C92"/>
    <w:rsid w:val="00C56D7B"/>
    <w:rsid w:val="00C5727C"/>
    <w:rsid w:val="00C572A8"/>
    <w:rsid w:val="00C57394"/>
    <w:rsid w:val="00C573EE"/>
    <w:rsid w:val="00C57433"/>
    <w:rsid w:val="00C574C0"/>
    <w:rsid w:val="00C57892"/>
    <w:rsid w:val="00C5799B"/>
    <w:rsid w:val="00C57A01"/>
    <w:rsid w:val="00C57A2D"/>
    <w:rsid w:val="00C57AB0"/>
    <w:rsid w:val="00C57B57"/>
    <w:rsid w:val="00C57BF9"/>
    <w:rsid w:val="00C57EC6"/>
    <w:rsid w:val="00C57F42"/>
    <w:rsid w:val="00C604BC"/>
    <w:rsid w:val="00C60500"/>
    <w:rsid w:val="00C605F8"/>
    <w:rsid w:val="00C606A9"/>
    <w:rsid w:val="00C60710"/>
    <w:rsid w:val="00C6099A"/>
    <w:rsid w:val="00C609BE"/>
    <w:rsid w:val="00C60A82"/>
    <w:rsid w:val="00C60AB0"/>
    <w:rsid w:val="00C60B07"/>
    <w:rsid w:val="00C60B0F"/>
    <w:rsid w:val="00C60B57"/>
    <w:rsid w:val="00C60BA4"/>
    <w:rsid w:val="00C60E1F"/>
    <w:rsid w:val="00C61291"/>
    <w:rsid w:val="00C61472"/>
    <w:rsid w:val="00C614B9"/>
    <w:rsid w:val="00C616CA"/>
    <w:rsid w:val="00C61948"/>
    <w:rsid w:val="00C619AD"/>
    <w:rsid w:val="00C61A47"/>
    <w:rsid w:val="00C61C65"/>
    <w:rsid w:val="00C61D4B"/>
    <w:rsid w:val="00C61EB9"/>
    <w:rsid w:val="00C62139"/>
    <w:rsid w:val="00C623C4"/>
    <w:rsid w:val="00C624E1"/>
    <w:rsid w:val="00C6259A"/>
    <w:rsid w:val="00C625BE"/>
    <w:rsid w:val="00C625FC"/>
    <w:rsid w:val="00C6266A"/>
    <w:rsid w:val="00C627CB"/>
    <w:rsid w:val="00C62A2B"/>
    <w:rsid w:val="00C62A54"/>
    <w:rsid w:val="00C62AB3"/>
    <w:rsid w:val="00C62B0A"/>
    <w:rsid w:val="00C62BFB"/>
    <w:rsid w:val="00C62C82"/>
    <w:rsid w:val="00C62DF7"/>
    <w:rsid w:val="00C62F46"/>
    <w:rsid w:val="00C630EA"/>
    <w:rsid w:val="00C630EC"/>
    <w:rsid w:val="00C630EE"/>
    <w:rsid w:val="00C63172"/>
    <w:rsid w:val="00C63207"/>
    <w:rsid w:val="00C63287"/>
    <w:rsid w:val="00C63468"/>
    <w:rsid w:val="00C6358A"/>
    <w:rsid w:val="00C635C6"/>
    <w:rsid w:val="00C63608"/>
    <w:rsid w:val="00C6361F"/>
    <w:rsid w:val="00C6366B"/>
    <w:rsid w:val="00C63673"/>
    <w:rsid w:val="00C636EA"/>
    <w:rsid w:val="00C63784"/>
    <w:rsid w:val="00C638C2"/>
    <w:rsid w:val="00C63B00"/>
    <w:rsid w:val="00C63B89"/>
    <w:rsid w:val="00C63C25"/>
    <w:rsid w:val="00C63C30"/>
    <w:rsid w:val="00C63C52"/>
    <w:rsid w:val="00C63E3F"/>
    <w:rsid w:val="00C63E5F"/>
    <w:rsid w:val="00C63E8B"/>
    <w:rsid w:val="00C63F08"/>
    <w:rsid w:val="00C63F4E"/>
    <w:rsid w:val="00C64073"/>
    <w:rsid w:val="00C641EE"/>
    <w:rsid w:val="00C642D3"/>
    <w:rsid w:val="00C6438A"/>
    <w:rsid w:val="00C64412"/>
    <w:rsid w:val="00C6450F"/>
    <w:rsid w:val="00C6461C"/>
    <w:rsid w:val="00C64675"/>
    <w:rsid w:val="00C64878"/>
    <w:rsid w:val="00C64885"/>
    <w:rsid w:val="00C64B3E"/>
    <w:rsid w:val="00C64BAE"/>
    <w:rsid w:val="00C64C5F"/>
    <w:rsid w:val="00C64CC0"/>
    <w:rsid w:val="00C64CD6"/>
    <w:rsid w:val="00C64D71"/>
    <w:rsid w:val="00C64EC5"/>
    <w:rsid w:val="00C65083"/>
    <w:rsid w:val="00C65162"/>
    <w:rsid w:val="00C651C2"/>
    <w:rsid w:val="00C6528C"/>
    <w:rsid w:val="00C65499"/>
    <w:rsid w:val="00C65888"/>
    <w:rsid w:val="00C6589F"/>
    <w:rsid w:val="00C658CD"/>
    <w:rsid w:val="00C6595C"/>
    <w:rsid w:val="00C659C1"/>
    <w:rsid w:val="00C65C0E"/>
    <w:rsid w:val="00C65DD5"/>
    <w:rsid w:val="00C65EC7"/>
    <w:rsid w:val="00C65F1B"/>
    <w:rsid w:val="00C65F90"/>
    <w:rsid w:val="00C66034"/>
    <w:rsid w:val="00C6619D"/>
    <w:rsid w:val="00C661E8"/>
    <w:rsid w:val="00C6635E"/>
    <w:rsid w:val="00C667CE"/>
    <w:rsid w:val="00C66948"/>
    <w:rsid w:val="00C669A9"/>
    <w:rsid w:val="00C66A10"/>
    <w:rsid w:val="00C66BC9"/>
    <w:rsid w:val="00C66C5B"/>
    <w:rsid w:val="00C66D88"/>
    <w:rsid w:val="00C66F3D"/>
    <w:rsid w:val="00C66F58"/>
    <w:rsid w:val="00C670FA"/>
    <w:rsid w:val="00C67113"/>
    <w:rsid w:val="00C67143"/>
    <w:rsid w:val="00C671F2"/>
    <w:rsid w:val="00C67281"/>
    <w:rsid w:val="00C6737E"/>
    <w:rsid w:val="00C674EE"/>
    <w:rsid w:val="00C675A6"/>
    <w:rsid w:val="00C67772"/>
    <w:rsid w:val="00C678A3"/>
    <w:rsid w:val="00C67A82"/>
    <w:rsid w:val="00C67C57"/>
    <w:rsid w:val="00C67F05"/>
    <w:rsid w:val="00C70084"/>
    <w:rsid w:val="00C70283"/>
    <w:rsid w:val="00C70389"/>
    <w:rsid w:val="00C703F3"/>
    <w:rsid w:val="00C705C1"/>
    <w:rsid w:val="00C7064B"/>
    <w:rsid w:val="00C70754"/>
    <w:rsid w:val="00C7090B"/>
    <w:rsid w:val="00C70937"/>
    <w:rsid w:val="00C70ADC"/>
    <w:rsid w:val="00C70B17"/>
    <w:rsid w:val="00C70B76"/>
    <w:rsid w:val="00C70DA2"/>
    <w:rsid w:val="00C70E7A"/>
    <w:rsid w:val="00C70ECB"/>
    <w:rsid w:val="00C71060"/>
    <w:rsid w:val="00C71122"/>
    <w:rsid w:val="00C71172"/>
    <w:rsid w:val="00C71293"/>
    <w:rsid w:val="00C7142B"/>
    <w:rsid w:val="00C714E5"/>
    <w:rsid w:val="00C7164C"/>
    <w:rsid w:val="00C71720"/>
    <w:rsid w:val="00C7175C"/>
    <w:rsid w:val="00C7186F"/>
    <w:rsid w:val="00C718C8"/>
    <w:rsid w:val="00C71938"/>
    <w:rsid w:val="00C71A16"/>
    <w:rsid w:val="00C71A43"/>
    <w:rsid w:val="00C71A54"/>
    <w:rsid w:val="00C71DE2"/>
    <w:rsid w:val="00C71F97"/>
    <w:rsid w:val="00C71FF4"/>
    <w:rsid w:val="00C72015"/>
    <w:rsid w:val="00C72082"/>
    <w:rsid w:val="00C720BE"/>
    <w:rsid w:val="00C722B1"/>
    <w:rsid w:val="00C7235B"/>
    <w:rsid w:val="00C723AF"/>
    <w:rsid w:val="00C725AC"/>
    <w:rsid w:val="00C725CC"/>
    <w:rsid w:val="00C72688"/>
    <w:rsid w:val="00C726E2"/>
    <w:rsid w:val="00C72734"/>
    <w:rsid w:val="00C728BA"/>
    <w:rsid w:val="00C72AA3"/>
    <w:rsid w:val="00C72B9E"/>
    <w:rsid w:val="00C72D87"/>
    <w:rsid w:val="00C72E01"/>
    <w:rsid w:val="00C72E18"/>
    <w:rsid w:val="00C72E1F"/>
    <w:rsid w:val="00C730F2"/>
    <w:rsid w:val="00C731AD"/>
    <w:rsid w:val="00C73307"/>
    <w:rsid w:val="00C734E1"/>
    <w:rsid w:val="00C735AC"/>
    <w:rsid w:val="00C7380B"/>
    <w:rsid w:val="00C7390A"/>
    <w:rsid w:val="00C73996"/>
    <w:rsid w:val="00C73B84"/>
    <w:rsid w:val="00C73C11"/>
    <w:rsid w:val="00C73C34"/>
    <w:rsid w:val="00C73C73"/>
    <w:rsid w:val="00C73D10"/>
    <w:rsid w:val="00C73D33"/>
    <w:rsid w:val="00C73D5E"/>
    <w:rsid w:val="00C73E98"/>
    <w:rsid w:val="00C73F80"/>
    <w:rsid w:val="00C7415A"/>
    <w:rsid w:val="00C74271"/>
    <w:rsid w:val="00C743E6"/>
    <w:rsid w:val="00C74421"/>
    <w:rsid w:val="00C7457F"/>
    <w:rsid w:val="00C7459E"/>
    <w:rsid w:val="00C74694"/>
    <w:rsid w:val="00C746DA"/>
    <w:rsid w:val="00C7476B"/>
    <w:rsid w:val="00C74851"/>
    <w:rsid w:val="00C74A71"/>
    <w:rsid w:val="00C74CF1"/>
    <w:rsid w:val="00C74E3F"/>
    <w:rsid w:val="00C74F2A"/>
    <w:rsid w:val="00C74F61"/>
    <w:rsid w:val="00C74F92"/>
    <w:rsid w:val="00C75167"/>
    <w:rsid w:val="00C75183"/>
    <w:rsid w:val="00C75415"/>
    <w:rsid w:val="00C75779"/>
    <w:rsid w:val="00C758C6"/>
    <w:rsid w:val="00C75F2F"/>
    <w:rsid w:val="00C75FEE"/>
    <w:rsid w:val="00C760E0"/>
    <w:rsid w:val="00C761A5"/>
    <w:rsid w:val="00C76381"/>
    <w:rsid w:val="00C76598"/>
    <w:rsid w:val="00C76603"/>
    <w:rsid w:val="00C76A8F"/>
    <w:rsid w:val="00C76BCF"/>
    <w:rsid w:val="00C76D54"/>
    <w:rsid w:val="00C76F1A"/>
    <w:rsid w:val="00C76F1D"/>
    <w:rsid w:val="00C77262"/>
    <w:rsid w:val="00C77562"/>
    <w:rsid w:val="00C7759C"/>
    <w:rsid w:val="00C77789"/>
    <w:rsid w:val="00C777F3"/>
    <w:rsid w:val="00C77937"/>
    <w:rsid w:val="00C77B40"/>
    <w:rsid w:val="00C77BB3"/>
    <w:rsid w:val="00C77C23"/>
    <w:rsid w:val="00C77C9A"/>
    <w:rsid w:val="00C77CA4"/>
    <w:rsid w:val="00C77D26"/>
    <w:rsid w:val="00C801C3"/>
    <w:rsid w:val="00C80997"/>
    <w:rsid w:val="00C80BDF"/>
    <w:rsid w:val="00C80BF9"/>
    <w:rsid w:val="00C80E00"/>
    <w:rsid w:val="00C8103B"/>
    <w:rsid w:val="00C8111E"/>
    <w:rsid w:val="00C8124F"/>
    <w:rsid w:val="00C815DF"/>
    <w:rsid w:val="00C81631"/>
    <w:rsid w:val="00C817A2"/>
    <w:rsid w:val="00C817BA"/>
    <w:rsid w:val="00C81819"/>
    <w:rsid w:val="00C81887"/>
    <w:rsid w:val="00C81CCC"/>
    <w:rsid w:val="00C81E93"/>
    <w:rsid w:val="00C81F55"/>
    <w:rsid w:val="00C81FAD"/>
    <w:rsid w:val="00C8223F"/>
    <w:rsid w:val="00C82254"/>
    <w:rsid w:val="00C822E2"/>
    <w:rsid w:val="00C82351"/>
    <w:rsid w:val="00C82778"/>
    <w:rsid w:val="00C82927"/>
    <w:rsid w:val="00C82AA7"/>
    <w:rsid w:val="00C82AD2"/>
    <w:rsid w:val="00C82B52"/>
    <w:rsid w:val="00C82C17"/>
    <w:rsid w:val="00C82DC1"/>
    <w:rsid w:val="00C82EF7"/>
    <w:rsid w:val="00C82EFA"/>
    <w:rsid w:val="00C82F08"/>
    <w:rsid w:val="00C82FDF"/>
    <w:rsid w:val="00C82FEE"/>
    <w:rsid w:val="00C830C5"/>
    <w:rsid w:val="00C830E7"/>
    <w:rsid w:val="00C830F8"/>
    <w:rsid w:val="00C83292"/>
    <w:rsid w:val="00C83315"/>
    <w:rsid w:val="00C83371"/>
    <w:rsid w:val="00C8354E"/>
    <w:rsid w:val="00C835E3"/>
    <w:rsid w:val="00C835EE"/>
    <w:rsid w:val="00C8379E"/>
    <w:rsid w:val="00C837A2"/>
    <w:rsid w:val="00C837A6"/>
    <w:rsid w:val="00C8384C"/>
    <w:rsid w:val="00C83A66"/>
    <w:rsid w:val="00C83CA5"/>
    <w:rsid w:val="00C83FD4"/>
    <w:rsid w:val="00C8409A"/>
    <w:rsid w:val="00C84113"/>
    <w:rsid w:val="00C8437F"/>
    <w:rsid w:val="00C845DA"/>
    <w:rsid w:val="00C846DD"/>
    <w:rsid w:val="00C84733"/>
    <w:rsid w:val="00C848A4"/>
    <w:rsid w:val="00C84BF9"/>
    <w:rsid w:val="00C84D39"/>
    <w:rsid w:val="00C84DC0"/>
    <w:rsid w:val="00C84E59"/>
    <w:rsid w:val="00C85277"/>
    <w:rsid w:val="00C854C7"/>
    <w:rsid w:val="00C8554F"/>
    <w:rsid w:val="00C85574"/>
    <w:rsid w:val="00C856DC"/>
    <w:rsid w:val="00C8573D"/>
    <w:rsid w:val="00C857F6"/>
    <w:rsid w:val="00C85806"/>
    <w:rsid w:val="00C8586A"/>
    <w:rsid w:val="00C858A2"/>
    <w:rsid w:val="00C85A66"/>
    <w:rsid w:val="00C85D76"/>
    <w:rsid w:val="00C85EEC"/>
    <w:rsid w:val="00C8602D"/>
    <w:rsid w:val="00C86042"/>
    <w:rsid w:val="00C86166"/>
    <w:rsid w:val="00C8623D"/>
    <w:rsid w:val="00C865EF"/>
    <w:rsid w:val="00C867E1"/>
    <w:rsid w:val="00C868E0"/>
    <w:rsid w:val="00C86AF8"/>
    <w:rsid w:val="00C86C4A"/>
    <w:rsid w:val="00C873AC"/>
    <w:rsid w:val="00C873E2"/>
    <w:rsid w:val="00C876F6"/>
    <w:rsid w:val="00C877BA"/>
    <w:rsid w:val="00C877E3"/>
    <w:rsid w:val="00C878EE"/>
    <w:rsid w:val="00C87B60"/>
    <w:rsid w:val="00C87DA6"/>
    <w:rsid w:val="00C87E13"/>
    <w:rsid w:val="00C90132"/>
    <w:rsid w:val="00C90145"/>
    <w:rsid w:val="00C9016E"/>
    <w:rsid w:val="00C9026F"/>
    <w:rsid w:val="00C902ED"/>
    <w:rsid w:val="00C904D9"/>
    <w:rsid w:val="00C904EE"/>
    <w:rsid w:val="00C9067C"/>
    <w:rsid w:val="00C909DB"/>
    <w:rsid w:val="00C90E05"/>
    <w:rsid w:val="00C90E26"/>
    <w:rsid w:val="00C90E59"/>
    <w:rsid w:val="00C90EE0"/>
    <w:rsid w:val="00C90F09"/>
    <w:rsid w:val="00C90F43"/>
    <w:rsid w:val="00C90FAD"/>
    <w:rsid w:val="00C9111E"/>
    <w:rsid w:val="00C91332"/>
    <w:rsid w:val="00C9144E"/>
    <w:rsid w:val="00C917B4"/>
    <w:rsid w:val="00C91857"/>
    <w:rsid w:val="00C91914"/>
    <w:rsid w:val="00C91975"/>
    <w:rsid w:val="00C919B4"/>
    <w:rsid w:val="00C91B27"/>
    <w:rsid w:val="00C91CAB"/>
    <w:rsid w:val="00C91DA9"/>
    <w:rsid w:val="00C91EC7"/>
    <w:rsid w:val="00C91F7A"/>
    <w:rsid w:val="00C92007"/>
    <w:rsid w:val="00C9210B"/>
    <w:rsid w:val="00C9213B"/>
    <w:rsid w:val="00C92287"/>
    <w:rsid w:val="00C92298"/>
    <w:rsid w:val="00C9259A"/>
    <w:rsid w:val="00C92888"/>
    <w:rsid w:val="00C92AA8"/>
    <w:rsid w:val="00C92C23"/>
    <w:rsid w:val="00C92D02"/>
    <w:rsid w:val="00C93377"/>
    <w:rsid w:val="00C93462"/>
    <w:rsid w:val="00C9348E"/>
    <w:rsid w:val="00C9358F"/>
    <w:rsid w:val="00C93688"/>
    <w:rsid w:val="00C937C3"/>
    <w:rsid w:val="00C9387F"/>
    <w:rsid w:val="00C938B4"/>
    <w:rsid w:val="00C93925"/>
    <w:rsid w:val="00C9396D"/>
    <w:rsid w:val="00C93B55"/>
    <w:rsid w:val="00C93C9C"/>
    <w:rsid w:val="00C93EF5"/>
    <w:rsid w:val="00C93F45"/>
    <w:rsid w:val="00C94384"/>
    <w:rsid w:val="00C94441"/>
    <w:rsid w:val="00C94642"/>
    <w:rsid w:val="00C948A7"/>
    <w:rsid w:val="00C949CC"/>
    <w:rsid w:val="00C94A04"/>
    <w:rsid w:val="00C94A34"/>
    <w:rsid w:val="00C94A62"/>
    <w:rsid w:val="00C94C2B"/>
    <w:rsid w:val="00C94F73"/>
    <w:rsid w:val="00C95080"/>
    <w:rsid w:val="00C9514F"/>
    <w:rsid w:val="00C951E4"/>
    <w:rsid w:val="00C9527A"/>
    <w:rsid w:val="00C9552E"/>
    <w:rsid w:val="00C9555F"/>
    <w:rsid w:val="00C95609"/>
    <w:rsid w:val="00C9571A"/>
    <w:rsid w:val="00C95854"/>
    <w:rsid w:val="00C9589A"/>
    <w:rsid w:val="00C958BE"/>
    <w:rsid w:val="00C958FE"/>
    <w:rsid w:val="00C95A0B"/>
    <w:rsid w:val="00C95B4D"/>
    <w:rsid w:val="00C95DCD"/>
    <w:rsid w:val="00C960E3"/>
    <w:rsid w:val="00C962A7"/>
    <w:rsid w:val="00C96342"/>
    <w:rsid w:val="00C96458"/>
    <w:rsid w:val="00C965DF"/>
    <w:rsid w:val="00C96884"/>
    <w:rsid w:val="00C968B9"/>
    <w:rsid w:val="00C9692A"/>
    <w:rsid w:val="00C96945"/>
    <w:rsid w:val="00C96A74"/>
    <w:rsid w:val="00C96BA3"/>
    <w:rsid w:val="00C96DF3"/>
    <w:rsid w:val="00C96E24"/>
    <w:rsid w:val="00C96F05"/>
    <w:rsid w:val="00C96F79"/>
    <w:rsid w:val="00C97057"/>
    <w:rsid w:val="00C97099"/>
    <w:rsid w:val="00C973E5"/>
    <w:rsid w:val="00C976C4"/>
    <w:rsid w:val="00C97858"/>
    <w:rsid w:val="00C97C05"/>
    <w:rsid w:val="00C97C8D"/>
    <w:rsid w:val="00C97CF9"/>
    <w:rsid w:val="00C97EB8"/>
    <w:rsid w:val="00C97FA9"/>
    <w:rsid w:val="00CA01DE"/>
    <w:rsid w:val="00CA0793"/>
    <w:rsid w:val="00CA07CA"/>
    <w:rsid w:val="00CA0989"/>
    <w:rsid w:val="00CA09D3"/>
    <w:rsid w:val="00CA0A2E"/>
    <w:rsid w:val="00CA0AE0"/>
    <w:rsid w:val="00CA0B5A"/>
    <w:rsid w:val="00CA0B5C"/>
    <w:rsid w:val="00CA0B80"/>
    <w:rsid w:val="00CA0C70"/>
    <w:rsid w:val="00CA0CF2"/>
    <w:rsid w:val="00CA0D7A"/>
    <w:rsid w:val="00CA0F01"/>
    <w:rsid w:val="00CA12D0"/>
    <w:rsid w:val="00CA13DD"/>
    <w:rsid w:val="00CA1711"/>
    <w:rsid w:val="00CA172F"/>
    <w:rsid w:val="00CA17DD"/>
    <w:rsid w:val="00CA1859"/>
    <w:rsid w:val="00CA1863"/>
    <w:rsid w:val="00CA1888"/>
    <w:rsid w:val="00CA1941"/>
    <w:rsid w:val="00CA1AC5"/>
    <w:rsid w:val="00CA1B0F"/>
    <w:rsid w:val="00CA1C0B"/>
    <w:rsid w:val="00CA1C5D"/>
    <w:rsid w:val="00CA1D9F"/>
    <w:rsid w:val="00CA1E6D"/>
    <w:rsid w:val="00CA1E9E"/>
    <w:rsid w:val="00CA1FCD"/>
    <w:rsid w:val="00CA2072"/>
    <w:rsid w:val="00CA213E"/>
    <w:rsid w:val="00CA2288"/>
    <w:rsid w:val="00CA22FB"/>
    <w:rsid w:val="00CA2552"/>
    <w:rsid w:val="00CA2561"/>
    <w:rsid w:val="00CA258C"/>
    <w:rsid w:val="00CA2595"/>
    <w:rsid w:val="00CA25D3"/>
    <w:rsid w:val="00CA26CE"/>
    <w:rsid w:val="00CA271B"/>
    <w:rsid w:val="00CA299F"/>
    <w:rsid w:val="00CA2A74"/>
    <w:rsid w:val="00CA2A90"/>
    <w:rsid w:val="00CA2F78"/>
    <w:rsid w:val="00CA3032"/>
    <w:rsid w:val="00CA3074"/>
    <w:rsid w:val="00CA3110"/>
    <w:rsid w:val="00CA3147"/>
    <w:rsid w:val="00CA31C3"/>
    <w:rsid w:val="00CA321A"/>
    <w:rsid w:val="00CA33BC"/>
    <w:rsid w:val="00CA3701"/>
    <w:rsid w:val="00CA37A7"/>
    <w:rsid w:val="00CA37D6"/>
    <w:rsid w:val="00CA3852"/>
    <w:rsid w:val="00CA391D"/>
    <w:rsid w:val="00CA392A"/>
    <w:rsid w:val="00CA3950"/>
    <w:rsid w:val="00CA39F4"/>
    <w:rsid w:val="00CA3ACD"/>
    <w:rsid w:val="00CA3D40"/>
    <w:rsid w:val="00CA4038"/>
    <w:rsid w:val="00CA4060"/>
    <w:rsid w:val="00CA41B7"/>
    <w:rsid w:val="00CA41DF"/>
    <w:rsid w:val="00CA423B"/>
    <w:rsid w:val="00CA47CE"/>
    <w:rsid w:val="00CA47FB"/>
    <w:rsid w:val="00CA49EA"/>
    <w:rsid w:val="00CA4AB8"/>
    <w:rsid w:val="00CA4AD3"/>
    <w:rsid w:val="00CA4B41"/>
    <w:rsid w:val="00CA4C4F"/>
    <w:rsid w:val="00CA4D0B"/>
    <w:rsid w:val="00CA4E9C"/>
    <w:rsid w:val="00CA4F8B"/>
    <w:rsid w:val="00CA4FE7"/>
    <w:rsid w:val="00CA502F"/>
    <w:rsid w:val="00CA5038"/>
    <w:rsid w:val="00CA50F6"/>
    <w:rsid w:val="00CA51E0"/>
    <w:rsid w:val="00CA5229"/>
    <w:rsid w:val="00CA530B"/>
    <w:rsid w:val="00CA5418"/>
    <w:rsid w:val="00CA5445"/>
    <w:rsid w:val="00CA5854"/>
    <w:rsid w:val="00CA5989"/>
    <w:rsid w:val="00CA5B8D"/>
    <w:rsid w:val="00CA5C68"/>
    <w:rsid w:val="00CA5EE1"/>
    <w:rsid w:val="00CA5FE8"/>
    <w:rsid w:val="00CA6000"/>
    <w:rsid w:val="00CA6202"/>
    <w:rsid w:val="00CA622E"/>
    <w:rsid w:val="00CA62D4"/>
    <w:rsid w:val="00CA63AC"/>
    <w:rsid w:val="00CA65AA"/>
    <w:rsid w:val="00CA6741"/>
    <w:rsid w:val="00CA6801"/>
    <w:rsid w:val="00CA68DB"/>
    <w:rsid w:val="00CA6CF9"/>
    <w:rsid w:val="00CA6D42"/>
    <w:rsid w:val="00CA6D7E"/>
    <w:rsid w:val="00CA6E34"/>
    <w:rsid w:val="00CA6EBB"/>
    <w:rsid w:val="00CA6EBC"/>
    <w:rsid w:val="00CA6F77"/>
    <w:rsid w:val="00CA70B4"/>
    <w:rsid w:val="00CA70B9"/>
    <w:rsid w:val="00CA71DD"/>
    <w:rsid w:val="00CA74EA"/>
    <w:rsid w:val="00CA77FD"/>
    <w:rsid w:val="00CA7926"/>
    <w:rsid w:val="00CA7CE7"/>
    <w:rsid w:val="00CA7F46"/>
    <w:rsid w:val="00CB0007"/>
    <w:rsid w:val="00CB0031"/>
    <w:rsid w:val="00CB006C"/>
    <w:rsid w:val="00CB0243"/>
    <w:rsid w:val="00CB0281"/>
    <w:rsid w:val="00CB02C4"/>
    <w:rsid w:val="00CB02E7"/>
    <w:rsid w:val="00CB0553"/>
    <w:rsid w:val="00CB05FF"/>
    <w:rsid w:val="00CB06AA"/>
    <w:rsid w:val="00CB06CB"/>
    <w:rsid w:val="00CB0903"/>
    <w:rsid w:val="00CB09DA"/>
    <w:rsid w:val="00CB0A3A"/>
    <w:rsid w:val="00CB0BD9"/>
    <w:rsid w:val="00CB0C01"/>
    <w:rsid w:val="00CB0D76"/>
    <w:rsid w:val="00CB0E14"/>
    <w:rsid w:val="00CB0E66"/>
    <w:rsid w:val="00CB0F08"/>
    <w:rsid w:val="00CB147A"/>
    <w:rsid w:val="00CB15A0"/>
    <w:rsid w:val="00CB1B4C"/>
    <w:rsid w:val="00CB1C12"/>
    <w:rsid w:val="00CB1CAC"/>
    <w:rsid w:val="00CB1D77"/>
    <w:rsid w:val="00CB1DE8"/>
    <w:rsid w:val="00CB1E14"/>
    <w:rsid w:val="00CB1E3B"/>
    <w:rsid w:val="00CB1F1D"/>
    <w:rsid w:val="00CB2050"/>
    <w:rsid w:val="00CB20E4"/>
    <w:rsid w:val="00CB21CE"/>
    <w:rsid w:val="00CB23EF"/>
    <w:rsid w:val="00CB2519"/>
    <w:rsid w:val="00CB2586"/>
    <w:rsid w:val="00CB2666"/>
    <w:rsid w:val="00CB26EC"/>
    <w:rsid w:val="00CB27F4"/>
    <w:rsid w:val="00CB284A"/>
    <w:rsid w:val="00CB2A10"/>
    <w:rsid w:val="00CB2D38"/>
    <w:rsid w:val="00CB2EA6"/>
    <w:rsid w:val="00CB31D5"/>
    <w:rsid w:val="00CB326D"/>
    <w:rsid w:val="00CB348C"/>
    <w:rsid w:val="00CB3532"/>
    <w:rsid w:val="00CB35D3"/>
    <w:rsid w:val="00CB38B0"/>
    <w:rsid w:val="00CB3947"/>
    <w:rsid w:val="00CB3AC7"/>
    <w:rsid w:val="00CB3B16"/>
    <w:rsid w:val="00CB3CA3"/>
    <w:rsid w:val="00CB41C9"/>
    <w:rsid w:val="00CB4429"/>
    <w:rsid w:val="00CB46F8"/>
    <w:rsid w:val="00CB47F1"/>
    <w:rsid w:val="00CB489A"/>
    <w:rsid w:val="00CB48F8"/>
    <w:rsid w:val="00CB4C67"/>
    <w:rsid w:val="00CB4CE8"/>
    <w:rsid w:val="00CB4D1D"/>
    <w:rsid w:val="00CB4D41"/>
    <w:rsid w:val="00CB4DB4"/>
    <w:rsid w:val="00CB509A"/>
    <w:rsid w:val="00CB50AA"/>
    <w:rsid w:val="00CB50CF"/>
    <w:rsid w:val="00CB526A"/>
    <w:rsid w:val="00CB5309"/>
    <w:rsid w:val="00CB532B"/>
    <w:rsid w:val="00CB5354"/>
    <w:rsid w:val="00CB538E"/>
    <w:rsid w:val="00CB53B0"/>
    <w:rsid w:val="00CB54AF"/>
    <w:rsid w:val="00CB551F"/>
    <w:rsid w:val="00CB5662"/>
    <w:rsid w:val="00CB582E"/>
    <w:rsid w:val="00CB5D9C"/>
    <w:rsid w:val="00CB5DBC"/>
    <w:rsid w:val="00CB5E5B"/>
    <w:rsid w:val="00CB5F43"/>
    <w:rsid w:val="00CB6012"/>
    <w:rsid w:val="00CB612F"/>
    <w:rsid w:val="00CB613B"/>
    <w:rsid w:val="00CB6185"/>
    <w:rsid w:val="00CB62A6"/>
    <w:rsid w:val="00CB6559"/>
    <w:rsid w:val="00CB655E"/>
    <w:rsid w:val="00CB65C6"/>
    <w:rsid w:val="00CB6644"/>
    <w:rsid w:val="00CB66EA"/>
    <w:rsid w:val="00CB6795"/>
    <w:rsid w:val="00CB6866"/>
    <w:rsid w:val="00CB688D"/>
    <w:rsid w:val="00CB6943"/>
    <w:rsid w:val="00CB6BAD"/>
    <w:rsid w:val="00CB70AF"/>
    <w:rsid w:val="00CB7176"/>
    <w:rsid w:val="00CB71F8"/>
    <w:rsid w:val="00CB7294"/>
    <w:rsid w:val="00CB7753"/>
    <w:rsid w:val="00CB7C4B"/>
    <w:rsid w:val="00CB7D25"/>
    <w:rsid w:val="00CB7DE5"/>
    <w:rsid w:val="00CB7FEE"/>
    <w:rsid w:val="00CC00BD"/>
    <w:rsid w:val="00CC02E9"/>
    <w:rsid w:val="00CC045D"/>
    <w:rsid w:val="00CC050A"/>
    <w:rsid w:val="00CC053D"/>
    <w:rsid w:val="00CC056F"/>
    <w:rsid w:val="00CC0AAA"/>
    <w:rsid w:val="00CC0C8B"/>
    <w:rsid w:val="00CC0E08"/>
    <w:rsid w:val="00CC0FA5"/>
    <w:rsid w:val="00CC10E5"/>
    <w:rsid w:val="00CC11D0"/>
    <w:rsid w:val="00CC1326"/>
    <w:rsid w:val="00CC1579"/>
    <w:rsid w:val="00CC15F1"/>
    <w:rsid w:val="00CC17BD"/>
    <w:rsid w:val="00CC180A"/>
    <w:rsid w:val="00CC1969"/>
    <w:rsid w:val="00CC1C35"/>
    <w:rsid w:val="00CC1C6A"/>
    <w:rsid w:val="00CC1D14"/>
    <w:rsid w:val="00CC1D73"/>
    <w:rsid w:val="00CC1F85"/>
    <w:rsid w:val="00CC1FAB"/>
    <w:rsid w:val="00CC2022"/>
    <w:rsid w:val="00CC208E"/>
    <w:rsid w:val="00CC20DF"/>
    <w:rsid w:val="00CC22FA"/>
    <w:rsid w:val="00CC26DB"/>
    <w:rsid w:val="00CC26F4"/>
    <w:rsid w:val="00CC286D"/>
    <w:rsid w:val="00CC2CC8"/>
    <w:rsid w:val="00CC2DED"/>
    <w:rsid w:val="00CC2F65"/>
    <w:rsid w:val="00CC300C"/>
    <w:rsid w:val="00CC31BB"/>
    <w:rsid w:val="00CC344F"/>
    <w:rsid w:val="00CC35AE"/>
    <w:rsid w:val="00CC3639"/>
    <w:rsid w:val="00CC373E"/>
    <w:rsid w:val="00CC3774"/>
    <w:rsid w:val="00CC3924"/>
    <w:rsid w:val="00CC3A84"/>
    <w:rsid w:val="00CC3C20"/>
    <w:rsid w:val="00CC3C24"/>
    <w:rsid w:val="00CC3CBA"/>
    <w:rsid w:val="00CC3D20"/>
    <w:rsid w:val="00CC3D64"/>
    <w:rsid w:val="00CC3DAA"/>
    <w:rsid w:val="00CC3E5D"/>
    <w:rsid w:val="00CC3F5A"/>
    <w:rsid w:val="00CC429B"/>
    <w:rsid w:val="00CC4312"/>
    <w:rsid w:val="00CC436B"/>
    <w:rsid w:val="00CC4401"/>
    <w:rsid w:val="00CC469B"/>
    <w:rsid w:val="00CC487D"/>
    <w:rsid w:val="00CC49E7"/>
    <w:rsid w:val="00CC4BDC"/>
    <w:rsid w:val="00CC4BDD"/>
    <w:rsid w:val="00CC4C2C"/>
    <w:rsid w:val="00CC4DEE"/>
    <w:rsid w:val="00CC4EB9"/>
    <w:rsid w:val="00CC4F27"/>
    <w:rsid w:val="00CC4F49"/>
    <w:rsid w:val="00CC4F86"/>
    <w:rsid w:val="00CC5057"/>
    <w:rsid w:val="00CC52B7"/>
    <w:rsid w:val="00CC530E"/>
    <w:rsid w:val="00CC53BD"/>
    <w:rsid w:val="00CC5574"/>
    <w:rsid w:val="00CC5657"/>
    <w:rsid w:val="00CC57C2"/>
    <w:rsid w:val="00CC59A0"/>
    <w:rsid w:val="00CC59F7"/>
    <w:rsid w:val="00CC5B8E"/>
    <w:rsid w:val="00CC5D88"/>
    <w:rsid w:val="00CC5E6F"/>
    <w:rsid w:val="00CC5EC1"/>
    <w:rsid w:val="00CC603E"/>
    <w:rsid w:val="00CC6115"/>
    <w:rsid w:val="00CC61FD"/>
    <w:rsid w:val="00CC63D6"/>
    <w:rsid w:val="00CC64EE"/>
    <w:rsid w:val="00CC6758"/>
    <w:rsid w:val="00CC6B79"/>
    <w:rsid w:val="00CC6C15"/>
    <w:rsid w:val="00CC6D0A"/>
    <w:rsid w:val="00CC6D15"/>
    <w:rsid w:val="00CC6D64"/>
    <w:rsid w:val="00CC6DA0"/>
    <w:rsid w:val="00CC6E36"/>
    <w:rsid w:val="00CC6F9D"/>
    <w:rsid w:val="00CC7096"/>
    <w:rsid w:val="00CC71BA"/>
    <w:rsid w:val="00CC726C"/>
    <w:rsid w:val="00CC745B"/>
    <w:rsid w:val="00CC7728"/>
    <w:rsid w:val="00CC77DB"/>
    <w:rsid w:val="00CC79FF"/>
    <w:rsid w:val="00CC7AFF"/>
    <w:rsid w:val="00CC7B4F"/>
    <w:rsid w:val="00CC7B70"/>
    <w:rsid w:val="00CC7ECE"/>
    <w:rsid w:val="00CD0128"/>
    <w:rsid w:val="00CD02D6"/>
    <w:rsid w:val="00CD03FB"/>
    <w:rsid w:val="00CD0597"/>
    <w:rsid w:val="00CD06CE"/>
    <w:rsid w:val="00CD078F"/>
    <w:rsid w:val="00CD0818"/>
    <w:rsid w:val="00CD0974"/>
    <w:rsid w:val="00CD09A5"/>
    <w:rsid w:val="00CD0B21"/>
    <w:rsid w:val="00CD0DA8"/>
    <w:rsid w:val="00CD0E52"/>
    <w:rsid w:val="00CD0F73"/>
    <w:rsid w:val="00CD121E"/>
    <w:rsid w:val="00CD14D9"/>
    <w:rsid w:val="00CD179A"/>
    <w:rsid w:val="00CD1849"/>
    <w:rsid w:val="00CD185D"/>
    <w:rsid w:val="00CD191F"/>
    <w:rsid w:val="00CD1A7C"/>
    <w:rsid w:val="00CD1BD7"/>
    <w:rsid w:val="00CD1D0D"/>
    <w:rsid w:val="00CD2604"/>
    <w:rsid w:val="00CD2674"/>
    <w:rsid w:val="00CD28F0"/>
    <w:rsid w:val="00CD2ACC"/>
    <w:rsid w:val="00CD2B1D"/>
    <w:rsid w:val="00CD2D72"/>
    <w:rsid w:val="00CD2E6F"/>
    <w:rsid w:val="00CD2EF7"/>
    <w:rsid w:val="00CD2F1A"/>
    <w:rsid w:val="00CD2F20"/>
    <w:rsid w:val="00CD2F7A"/>
    <w:rsid w:val="00CD3029"/>
    <w:rsid w:val="00CD3156"/>
    <w:rsid w:val="00CD38E5"/>
    <w:rsid w:val="00CD3D74"/>
    <w:rsid w:val="00CD3ED8"/>
    <w:rsid w:val="00CD46A2"/>
    <w:rsid w:val="00CD497A"/>
    <w:rsid w:val="00CD4AFB"/>
    <w:rsid w:val="00CD4DC3"/>
    <w:rsid w:val="00CD4F47"/>
    <w:rsid w:val="00CD512F"/>
    <w:rsid w:val="00CD52F4"/>
    <w:rsid w:val="00CD5934"/>
    <w:rsid w:val="00CD5B52"/>
    <w:rsid w:val="00CD5CBA"/>
    <w:rsid w:val="00CD5E16"/>
    <w:rsid w:val="00CD5EDA"/>
    <w:rsid w:val="00CD5F9D"/>
    <w:rsid w:val="00CD5FE3"/>
    <w:rsid w:val="00CD6048"/>
    <w:rsid w:val="00CD614C"/>
    <w:rsid w:val="00CD63BF"/>
    <w:rsid w:val="00CD6458"/>
    <w:rsid w:val="00CD6486"/>
    <w:rsid w:val="00CD663E"/>
    <w:rsid w:val="00CD666D"/>
    <w:rsid w:val="00CD693B"/>
    <w:rsid w:val="00CD6981"/>
    <w:rsid w:val="00CD6C59"/>
    <w:rsid w:val="00CD6D75"/>
    <w:rsid w:val="00CD6E72"/>
    <w:rsid w:val="00CD6F65"/>
    <w:rsid w:val="00CD6FDF"/>
    <w:rsid w:val="00CD72F7"/>
    <w:rsid w:val="00CD733E"/>
    <w:rsid w:val="00CD736C"/>
    <w:rsid w:val="00CD74CF"/>
    <w:rsid w:val="00CD75B9"/>
    <w:rsid w:val="00CD760E"/>
    <w:rsid w:val="00CD761D"/>
    <w:rsid w:val="00CD76B5"/>
    <w:rsid w:val="00CD78B9"/>
    <w:rsid w:val="00CD79D5"/>
    <w:rsid w:val="00CD7C81"/>
    <w:rsid w:val="00CD7DA4"/>
    <w:rsid w:val="00CD7E16"/>
    <w:rsid w:val="00CD7F16"/>
    <w:rsid w:val="00CE0066"/>
    <w:rsid w:val="00CE0197"/>
    <w:rsid w:val="00CE0325"/>
    <w:rsid w:val="00CE03A9"/>
    <w:rsid w:val="00CE0452"/>
    <w:rsid w:val="00CE0644"/>
    <w:rsid w:val="00CE0779"/>
    <w:rsid w:val="00CE081E"/>
    <w:rsid w:val="00CE08A9"/>
    <w:rsid w:val="00CE0A03"/>
    <w:rsid w:val="00CE0A34"/>
    <w:rsid w:val="00CE0B6F"/>
    <w:rsid w:val="00CE0B92"/>
    <w:rsid w:val="00CE0BB4"/>
    <w:rsid w:val="00CE0E65"/>
    <w:rsid w:val="00CE0E7D"/>
    <w:rsid w:val="00CE1125"/>
    <w:rsid w:val="00CE11E4"/>
    <w:rsid w:val="00CE1305"/>
    <w:rsid w:val="00CE133B"/>
    <w:rsid w:val="00CE15E3"/>
    <w:rsid w:val="00CE164A"/>
    <w:rsid w:val="00CE1882"/>
    <w:rsid w:val="00CE19E6"/>
    <w:rsid w:val="00CE1D01"/>
    <w:rsid w:val="00CE204F"/>
    <w:rsid w:val="00CE20F3"/>
    <w:rsid w:val="00CE214E"/>
    <w:rsid w:val="00CE21B3"/>
    <w:rsid w:val="00CE2323"/>
    <w:rsid w:val="00CE2346"/>
    <w:rsid w:val="00CE246E"/>
    <w:rsid w:val="00CE24EF"/>
    <w:rsid w:val="00CE2640"/>
    <w:rsid w:val="00CE278D"/>
    <w:rsid w:val="00CE2804"/>
    <w:rsid w:val="00CE2851"/>
    <w:rsid w:val="00CE28DA"/>
    <w:rsid w:val="00CE29E2"/>
    <w:rsid w:val="00CE2AB8"/>
    <w:rsid w:val="00CE2ADC"/>
    <w:rsid w:val="00CE2B14"/>
    <w:rsid w:val="00CE2EF9"/>
    <w:rsid w:val="00CE2F39"/>
    <w:rsid w:val="00CE30CF"/>
    <w:rsid w:val="00CE3391"/>
    <w:rsid w:val="00CE33AC"/>
    <w:rsid w:val="00CE3622"/>
    <w:rsid w:val="00CE3662"/>
    <w:rsid w:val="00CE398F"/>
    <w:rsid w:val="00CE3D44"/>
    <w:rsid w:val="00CE3DE8"/>
    <w:rsid w:val="00CE3E4B"/>
    <w:rsid w:val="00CE3E55"/>
    <w:rsid w:val="00CE419A"/>
    <w:rsid w:val="00CE41B9"/>
    <w:rsid w:val="00CE41CD"/>
    <w:rsid w:val="00CE448B"/>
    <w:rsid w:val="00CE469E"/>
    <w:rsid w:val="00CE4E07"/>
    <w:rsid w:val="00CE4F63"/>
    <w:rsid w:val="00CE5057"/>
    <w:rsid w:val="00CE5059"/>
    <w:rsid w:val="00CE55A4"/>
    <w:rsid w:val="00CE582B"/>
    <w:rsid w:val="00CE5A9D"/>
    <w:rsid w:val="00CE5CFF"/>
    <w:rsid w:val="00CE5FD8"/>
    <w:rsid w:val="00CE6783"/>
    <w:rsid w:val="00CE6F0F"/>
    <w:rsid w:val="00CE6FC8"/>
    <w:rsid w:val="00CE7151"/>
    <w:rsid w:val="00CE7314"/>
    <w:rsid w:val="00CE758D"/>
    <w:rsid w:val="00CE75B7"/>
    <w:rsid w:val="00CE76A2"/>
    <w:rsid w:val="00CE7889"/>
    <w:rsid w:val="00CE7899"/>
    <w:rsid w:val="00CE789A"/>
    <w:rsid w:val="00CE78A9"/>
    <w:rsid w:val="00CE7A32"/>
    <w:rsid w:val="00CE7A80"/>
    <w:rsid w:val="00CE7A8E"/>
    <w:rsid w:val="00CE7B5D"/>
    <w:rsid w:val="00CE7D74"/>
    <w:rsid w:val="00CE7E07"/>
    <w:rsid w:val="00CF002F"/>
    <w:rsid w:val="00CF0047"/>
    <w:rsid w:val="00CF0073"/>
    <w:rsid w:val="00CF0091"/>
    <w:rsid w:val="00CF00E3"/>
    <w:rsid w:val="00CF010A"/>
    <w:rsid w:val="00CF0246"/>
    <w:rsid w:val="00CF0490"/>
    <w:rsid w:val="00CF0837"/>
    <w:rsid w:val="00CF0CDC"/>
    <w:rsid w:val="00CF106C"/>
    <w:rsid w:val="00CF12ED"/>
    <w:rsid w:val="00CF132A"/>
    <w:rsid w:val="00CF1539"/>
    <w:rsid w:val="00CF15F0"/>
    <w:rsid w:val="00CF15F8"/>
    <w:rsid w:val="00CF1616"/>
    <w:rsid w:val="00CF193E"/>
    <w:rsid w:val="00CF1A25"/>
    <w:rsid w:val="00CF1B24"/>
    <w:rsid w:val="00CF1CFF"/>
    <w:rsid w:val="00CF1D27"/>
    <w:rsid w:val="00CF1D47"/>
    <w:rsid w:val="00CF1D59"/>
    <w:rsid w:val="00CF20E6"/>
    <w:rsid w:val="00CF20ED"/>
    <w:rsid w:val="00CF225B"/>
    <w:rsid w:val="00CF232C"/>
    <w:rsid w:val="00CF2483"/>
    <w:rsid w:val="00CF2488"/>
    <w:rsid w:val="00CF24E2"/>
    <w:rsid w:val="00CF2580"/>
    <w:rsid w:val="00CF274C"/>
    <w:rsid w:val="00CF2DA1"/>
    <w:rsid w:val="00CF2ED2"/>
    <w:rsid w:val="00CF2F31"/>
    <w:rsid w:val="00CF327B"/>
    <w:rsid w:val="00CF34C7"/>
    <w:rsid w:val="00CF351B"/>
    <w:rsid w:val="00CF3523"/>
    <w:rsid w:val="00CF3681"/>
    <w:rsid w:val="00CF3749"/>
    <w:rsid w:val="00CF3796"/>
    <w:rsid w:val="00CF38F8"/>
    <w:rsid w:val="00CF393D"/>
    <w:rsid w:val="00CF3952"/>
    <w:rsid w:val="00CF3B46"/>
    <w:rsid w:val="00CF3B5C"/>
    <w:rsid w:val="00CF3BBF"/>
    <w:rsid w:val="00CF3C72"/>
    <w:rsid w:val="00CF3CAC"/>
    <w:rsid w:val="00CF3CFF"/>
    <w:rsid w:val="00CF3E3A"/>
    <w:rsid w:val="00CF3E7C"/>
    <w:rsid w:val="00CF3EC0"/>
    <w:rsid w:val="00CF3F0F"/>
    <w:rsid w:val="00CF41D6"/>
    <w:rsid w:val="00CF46D3"/>
    <w:rsid w:val="00CF46DC"/>
    <w:rsid w:val="00CF4728"/>
    <w:rsid w:val="00CF4792"/>
    <w:rsid w:val="00CF4942"/>
    <w:rsid w:val="00CF497A"/>
    <w:rsid w:val="00CF49FE"/>
    <w:rsid w:val="00CF4ABD"/>
    <w:rsid w:val="00CF4B41"/>
    <w:rsid w:val="00CF4B5C"/>
    <w:rsid w:val="00CF4CF2"/>
    <w:rsid w:val="00CF4E21"/>
    <w:rsid w:val="00CF53D6"/>
    <w:rsid w:val="00CF55B7"/>
    <w:rsid w:val="00CF56B9"/>
    <w:rsid w:val="00CF57C6"/>
    <w:rsid w:val="00CF585F"/>
    <w:rsid w:val="00CF5A11"/>
    <w:rsid w:val="00CF5A53"/>
    <w:rsid w:val="00CF5C44"/>
    <w:rsid w:val="00CF5D07"/>
    <w:rsid w:val="00CF5D28"/>
    <w:rsid w:val="00CF5FB7"/>
    <w:rsid w:val="00CF60BC"/>
    <w:rsid w:val="00CF60C3"/>
    <w:rsid w:val="00CF60D5"/>
    <w:rsid w:val="00CF621D"/>
    <w:rsid w:val="00CF635C"/>
    <w:rsid w:val="00CF6441"/>
    <w:rsid w:val="00CF6478"/>
    <w:rsid w:val="00CF68B8"/>
    <w:rsid w:val="00CF69DF"/>
    <w:rsid w:val="00CF6CC2"/>
    <w:rsid w:val="00CF6CC3"/>
    <w:rsid w:val="00CF6EAD"/>
    <w:rsid w:val="00CF6ECF"/>
    <w:rsid w:val="00CF6F1E"/>
    <w:rsid w:val="00CF7591"/>
    <w:rsid w:val="00CF766B"/>
    <w:rsid w:val="00CF7831"/>
    <w:rsid w:val="00CF78F6"/>
    <w:rsid w:val="00CF799D"/>
    <w:rsid w:val="00CF7AA6"/>
    <w:rsid w:val="00CF7AB2"/>
    <w:rsid w:val="00CF7B8B"/>
    <w:rsid w:val="00CF7E8C"/>
    <w:rsid w:val="00CF7E9E"/>
    <w:rsid w:val="00CF7EB0"/>
    <w:rsid w:val="00D0003E"/>
    <w:rsid w:val="00D00122"/>
    <w:rsid w:val="00D001D9"/>
    <w:rsid w:val="00D001F9"/>
    <w:rsid w:val="00D00304"/>
    <w:rsid w:val="00D0036E"/>
    <w:rsid w:val="00D00704"/>
    <w:rsid w:val="00D00BB7"/>
    <w:rsid w:val="00D00D4D"/>
    <w:rsid w:val="00D00E72"/>
    <w:rsid w:val="00D010D5"/>
    <w:rsid w:val="00D01181"/>
    <w:rsid w:val="00D0120A"/>
    <w:rsid w:val="00D01271"/>
    <w:rsid w:val="00D01432"/>
    <w:rsid w:val="00D014D6"/>
    <w:rsid w:val="00D015B8"/>
    <w:rsid w:val="00D016D3"/>
    <w:rsid w:val="00D017DA"/>
    <w:rsid w:val="00D01A25"/>
    <w:rsid w:val="00D01AC2"/>
    <w:rsid w:val="00D01B1C"/>
    <w:rsid w:val="00D01B75"/>
    <w:rsid w:val="00D01EAD"/>
    <w:rsid w:val="00D02098"/>
    <w:rsid w:val="00D025DE"/>
    <w:rsid w:val="00D02733"/>
    <w:rsid w:val="00D02781"/>
    <w:rsid w:val="00D02AA3"/>
    <w:rsid w:val="00D02ADC"/>
    <w:rsid w:val="00D02BE2"/>
    <w:rsid w:val="00D02C71"/>
    <w:rsid w:val="00D02E87"/>
    <w:rsid w:val="00D030F2"/>
    <w:rsid w:val="00D03121"/>
    <w:rsid w:val="00D0319F"/>
    <w:rsid w:val="00D032F6"/>
    <w:rsid w:val="00D035B9"/>
    <w:rsid w:val="00D036CE"/>
    <w:rsid w:val="00D0381A"/>
    <w:rsid w:val="00D0397B"/>
    <w:rsid w:val="00D03A54"/>
    <w:rsid w:val="00D03A9D"/>
    <w:rsid w:val="00D03E71"/>
    <w:rsid w:val="00D03ED1"/>
    <w:rsid w:val="00D04041"/>
    <w:rsid w:val="00D040B7"/>
    <w:rsid w:val="00D04276"/>
    <w:rsid w:val="00D042A8"/>
    <w:rsid w:val="00D04307"/>
    <w:rsid w:val="00D043B6"/>
    <w:rsid w:val="00D04471"/>
    <w:rsid w:val="00D046D4"/>
    <w:rsid w:val="00D04A87"/>
    <w:rsid w:val="00D04B06"/>
    <w:rsid w:val="00D04B46"/>
    <w:rsid w:val="00D04D69"/>
    <w:rsid w:val="00D04D79"/>
    <w:rsid w:val="00D05133"/>
    <w:rsid w:val="00D051AD"/>
    <w:rsid w:val="00D0524B"/>
    <w:rsid w:val="00D0576F"/>
    <w:rsid w:val="00D0577D"/>
    <w:rsid w:val="00D0584C"/>
    <w:rsid w:val="00D059C7"/>
    <w:rsid w:val="00D05B80"/>
    <w:rsid w:val="00D05E30"/>
    <w:rsid w:val="00D06058"/>
    <w:rsid w:val="00D0607A"/>
    <w:rsid w:val="00D060FF"/>
    <w:rsid w:val="00D0619E"/>
    <w:rsid w:val="00D064E8"/>
    <w:rsid w:val="00D06546"/>
    <w:rsid w:val="00D06572"/>
    <w:rsid w:val="00D065CD"/>
    <w:rsid w:val="00D0666B"/>
    <w:rsid w:val="00D06672"/>
    <w:rsid w:val="00D069EC"/>
    <w:rsid w:val="00D06B24"/>
    <w:rsid w:val="00D06EF2"/>
    <w:rsid w:val="00D06FAC"/>
    <w:rsid w:val="00D07016"/>
    <w:rsid w:val="00D07204"/>
    <w:rsid w:val="00D0724B"/>
    <w:rsid w:val="00D072F5"/>
    <w:rsid w:val="00D074DF"/>
    <w:rsid w:val="00D0774C"/>
    <w:rsid w:val="00D0776D"/>
    <w:rsid w:val="00D078AA"/>
    <w:rsid w:val="00D079F1"/>
    <w:rsid w:val="00D07B84"/>
    <w:rsid w:val="00D07C50"/>
    <w:rsid w:val="00D07EEF"/>
    <w:rsid w:val="00D07F56"/>
    <w:rsid w:val="00D1001D"/>
    <w:rsid w:val="00D10104"/>
    <w:rsid w:val="00D101A7"/>
    <w:rsid w:val="00D10332"/>
    <w:rsid w:val="00D1046C"/>
    <w:rsid w:val="00D106A5"/>
    <w:rsid w:val="00D10D90"/>
    <w:rsid w:val="00D11119"/>
    <w:rsid w:val="00D11186"/>
    <w:rsid w:val="00D112E1"/>
    <w:rsid w:val="00D11567"/>
    <w:rsid w:val="00D116D9"/>
    <w:rsid w:val="00D1175E"/>
    <w:rsid w:val="00D118C0"/>
    <w:rsid w:val="00D1193B"/>
    <w:rsid w:val="00D11DF9"/>
    <w:rsid w:val="00D11E9D"/>
    <w:rsid w:val="00D11ED1"/>
    <w:rsid w:val="00D12102"/>
    <w:rsid w:val="00D122B4"/>
    <w:rsid w:val="00D12325"/>
    <w:rsid w:val="00D123D2"/>
    <w:rsid w:val="00D123EF"/>
    <w:rsid w:val="00D12429"/>
    <w:rsid w:val="00D1253F"/>
    <w:rsid w:val="00D12726"/>
    <w:rsid w:val="00D12761"/>
    <w:rsid w:val="00D12A58"/>
    <w:rsid w:val="00D12A82"/>
    <w:rsid w:val="00D12CBE"/>
    <w:rsid w:val="00D12EBA"/>
    <w:rsid w:val="00D1309E"/>
    <w:rsid w:val="00D13148"/>
    <w:rsid w:val="00D1330D"/>
    <w:rsid w:val="00D13489"/>
    <w:rsid w:val="00D1362C"/>
    <w:rsid w:val="00D1371A"/>
    <w:rsid w:val="00D1377F"/>
    <w:rsid w:val="00D138C3"/>
    <w:rsid w:val="00D13A41"/>
    <w:rsid w:val="00D13C26"/>
    <w:rsid w:val="00D13C92"/>
    <w:rsid w:val="00D13CA7"/>
    <w:rsid w:val="00D13E66"/>
    <w:rsid w:val="00D14127"/>
    <w:rsid w:val="00D14254"/>
    <w:rsid w:val="00D14295"/>
    <w:rsid w:val="00D14416"/>
    <w:rsid w:val="00D14487"/>
    <w:rsid w:val="00D144A9"/>
    <w:rsid w:val="00D1464E"/>
    <w:rsid w:val="00D1465C"/>
    <w:rsid w:val="00D149CB"/>
    <w:rsid w:val="00D14B63"/>
    <w:rsid w:val="00D14B66"/>
    <w:rsid w:val="00D14CE6"/>
    <w:rsid w:val="00D14D29"/>
    <w:rsid w:val="00D14D9F"/>
    <w:rsid w:val="00D14E5B"/>
    <w:rsid w:val="00D1502E"/>
    <w:rsid w:val="00D15095"/>
    <w:rsid w:val="00D15375"/>
    <w:rsid w:val="00D15705"/>
    <w:rsid w:val="00D1573F"/>
    <w:rsid w:val="00D15934"/>
    <w:rsid w:val="00D159A1"/>
    <w:rsid w:val="00D15BE0"/>
    <w:rsid w:val="00D15E78"/>
    <w:rsid w:val="00D15E7E"/>
    <w:rsid w:val="00D15F77"/>
    <w:rsid w:val="00D16058"/>
    <w:rsid w:val="00D16223"/>
    <w:rsid w:val="00D16389"/>
    <w:rsid w:val="00D1647E"/>
    <w:rsid w:val="00D164EB"/>
    <w:rsid w:val="00D16535"/>
    <w:rsid w:val="00D1682A"/>
    <w:rsid w:val="00D16CF2"/>
    <w:rsid w:val="00D16E18"/>
    <w:rsid w:val="00D16F3C"/>
    <w:rsid w:val="00D16F72"/>
    <w:rsid w:val="00D16FDD"/>
    <w:rsid w:val="00D173DA"/>
    <w:rsid w:val="00D17400"/>
    <w:rsid w:val="00D17452"/>
    <w:rsid w:val="00D176FB"/>
    <w:rsid w:val="00D178A1"/>
    <w:rsid w:val="00D17A04"/>
    <w:rsid w:val="00D17ADE"/>
    <w:rsid w:val="00D17DCD"/>
    <w:rsid w:val="00D20016"/>
    <w:rsid w:val="00D20017"/>
    <w:rsid w:val="00D2001A"/>
    <w:rsid w:val="00D20069"/>
    <w:rsid w:val="00D2006A"/>
    <w:rsid w:val="00D20082"/>
    <w:rsid w:val="00D2024B"/>
    <w:rsid w:val="00D2032F"/>
    <w:rsid w:val="00D207A7"/>
    <w:rsid w:val="00D2088E"/>
    <w:rsid w:val="00D208D3"/>
    <w:rsid w:val="00D208E5"/>
    <w:rsid w:val="00D20EE2"/>
    <w:rsid w:val="00D2139A"/>
    <w:rsid w:val="00D213DE"/>
    <w:rsid w:val="00D216A4"/>
    <w:rsid w:val="00D21A6B"/>
    <w:rsid w:val="00D21AD8"/>
    <w:rsid w:val="00D21DFC"/>
    <w:rsid w:val="00D21EBD"/>
    <w:rsid w:val="00D21EF0"/>
    <w:rsid w:val="00D2204C"/>
    <w:rsid w:val="00D22059"/>
    <w:rsid w:val="00D220D3"/>
    <w:rsid w:val="00D22284"/>
    <w:rsid w:val="00D222F1"/>
    <w:rsid w:val="00D22300"/>
    <w:rsid w:val="00D2279F"/>
    <w:rsid w:val="00D2281C"/>
    <w:rsid w:val="00D229FB"/>
    <w:rsid w:val="00D22AB1"/>
    <w:rsid w:val="00D22AF1"/>
    <w:rsid w:val="00D22B12"/>
    <w:rsid w:val="00D22D2F"/>
    <w:rsid w:val="00D22DA0"/>
    <w:rsid w:val="00D22E93"/>
    <w:rsid w:val="00D22F76"/>
    <w:rsid w:val="00D230C7"/>
    <w:rsid w:val="00D2331D"/>
    <w:rsid w:val="00D23380"/>
    <w:rsid w:val="00D233D1"/>
    <w:rsid w:val="00D235CE"/>
    <w:rsid w:val="00D23941"/>
    <w:rsid w:val="00D23B2B"/>
    <w:rsid w:val="00D23BC5"/>
    <w:rsid w:val="00D23D5D"/>
    <w:rsid w:val="00D23DA3"/>
    <w:rsid w:val="00D23DE6"/>
    <w:rsid w:val="00D23ED3"/>
    <w:rsid w:val="00D23EE9"/>
    <w:rsid w:val="00D23F47"/>
    <w:rsid w:val="00D23F56"/>
    <w:rsid w:val="00D23FF9"/>
    <w:rsid w:val="00D24066"/>
    <w:rsid w:val="00D242DA"/>
    <w:rsid w:val="00D24367"/>
    <w:rsid w:val="00D24460"/>
    <w:rsid w:val="00D24513"/>
    <w:rsid w:val="00D247E7"/>
    <w:rsid w:val="00D247EC"/>
    <w:rsid w:val="00D249D8"/>
    <w:rsid w:val="00D24A55"/>
    <w:rsid w:val="00D24DEC"/>
    <w:rsid w:val="00D24E69"/>
    <w:rsid w:val="00D24F83"/>
    <w:rsid w:val="00D2501D"/>
    <w:rsid w:val="00D2502C"/>
    <w:rsid w:val="00D2523A"/>
    <w:rsid w:val="00D25488"/>
    <w:rsid w:val="00D254CD"/>
    <w:rsid w:val="00D2570F"/>
    <w:rsid w:val="00D25743"/>
    <w:rsid w:val="00D25779"/>
    <w:rsid w:val="00D257F4"/>
    <w:rsid w:val="00D25836"/>
    <w:rsid w:val="00D258CA"/>
    <w:rsid w:val="00D258F0"/>
    <w:rsid w:val="00D258FF"/>
    <w:rsid w:val="00D25D89"/>
    <w:rsid w:val="00D25E2A"/>
    <w:rsid w:val="00D25E47"/>
    <w:rsid w:val="00D25FF0"/>
    <w:rsid w:val="00D26242"/>
    <w:rsid w:val="00D26448"/>
    <w:rsid w:val="00D264CE"/>
    <w:rsid w:val="00D26670"/>
    <w:rsid w:val="00D2670E"/>
    <w:rsid w:val="00D26749"/>
    <w:rsid w:val="00D2690A"/>
    <w:rsid w:val="00D26910"/>
    <w:rsid w:val="00D26A47"/>
    <w:rsid w:val="00D26C9E"/>
    <w:rsid w:val="00D26D99"/>
    <w:rsid w:val="00D27037"/>
    <w:rsid w:val="00D27249"/>
    <w:rsid w:val="00D27404"/>
    <w:rsid w:val="00D27406"/>
    <w:rsid w:val="00D27500"/>
    <w:rsid w:val="00D27678"/>
    <w:rsid w:val="00D277CC"/>
    <w:rsid w:val="00D278F0"/>
    <w:rsid w:val="00D27A78"/>
    <w:rsid w:val="00D27B8B"/>
    <w:rsid w:val="00D27C84"/>
    <w:rsid w:val="00D27D26"/>
    <w:rsid w:val="00D27D51"/>
    <w:rsid w:val="00D27D58"/>
    <w:rsid w:val="00D27D5F"/>
    <w:rsid w:val="00D27D69"/>
    <w:rsid w:val="00D27E8F"/>
    <w:rsid w:val="00D27EB7"/>
    <w:rsid w:val="00D30118"/>
    <w:rsid w:val="00D301C1"/>
    <w:rsid w:val="00D303C8"/>
    <w:rsid w:val="00D3060D"/>
    <w:rsid w:val="00D30817"/>
    <w:rsid w:val="00D309CD"/>
    <w:rsid w:val="00D30B56"/>
    <w:rsid w:val="00D30CF0"/>
    <w:rsid w:val="00D30F74"/>
    <w:rsid w:val="00D31215"/>
    <w:rsid w:val="00D31220"/>
    <w:rsid w:val="00D31242"/>
    <w:rsid w:val="00D312DE"/>
    <w:rsid w:val="00D3155F"/>
    <w:rsid w:val="00D31681"/>
    <w:rsid w:val="00D3191C"/>
    <w:rsid w:val="00D31989"/>
    <w:rsid w:val="00D31A6D"/>
    <w:rsid w:val="00D31B0D"/>
    <w:rsid w:val="00D31B6E"/>
    <w:rsid w:val="00D31C35"/>
    <w:rsid w:val="00D31EAD"/>
    <w:rsid w:val="00D32198"/>
    <w:rsid w:val="00D3232B"/>
    <w:rsid w:val="00D3239F"/>
    <w:rsid w:val="00D324A4"/>
    <w:rsid w:val="00D3250C"/>
    <w:rsid w:val="00D325EC"/>
    <w:rsid w:val="00D3285B"/>
    <w:rsid w:val="00D328F6"/>
    <w:rsid w:val="00D32AED"/>
    <w:rsid w:val="00D32E43"/>
    <w:rsid w:val="00D330E9"/>
    <w:rsid w:val="00D33188"/>
    <w:rsid w:val="00D3347B"/>
    <w:rsid w:val="00D335F6"/>
    <w:rsid w:val="00D3361F"/>
    <w:rsid w:val="00D337C9"/>
    <w:rsid w:val="00D33812"/>
    <w:rsid w:val="00D33A08"/>
    <w:rsid w:val="00D33AE8"/>
    <w:rsid w:val="00D33AF8"/>
    <w:rsid w:val="00D33C8B"/>
    <w:rsid w:val="00D34503"/>
    <w:rsid w:val="00D34549"/>
    <w:rsid w:val="00D345D4"/>
    <w:rsid w:val="00D3462C"/>
    <w:rsid w:val="00D3469D"/>
    <w:rsid w:val="00D34C8A"/>
    <w:rsid w:val="00D34DEB"/>
    <w:rsid w:val="00D34F7E"/>
    <w:rsid w:val="00D34FE6"/>
    <w:rsid w:val="00D35126"/>
    <w:rsid w:val="00D35129"/>
    <w:rsid w:val="00D35198"/>
    <w:rsid w:val="00D351FE"/>
    <w:rsid w:val="00D354DA"/>
    <w:rsid w:val="00D35511"/>
    <w:rsid w:val="00D355F0"/>
    <w:rsid w:val="00D357F2"/>
    <w:rsid w:val="00D3584B"/>
    <w:rsid w:val="00D35A85"/>
    <w:rsid w:val="00D35A91"/>
    <w:rsid w:val="00D35D04"/>
    <w:rsid w:val="00D35E3B"/>
    <w:rsid w:val="00D35F43"/>
    <w:rsid w:val="00D35F97"/>
    <w:rsid w:val="00D362F0"/>
    <w:rsid w:val="00D363F5"/>
    <w:rsid w:val="00D36585"/>
    <w:rsid w:val="00D36745"/>
    <w:rsid w:val="00D367C0"/>
    <w:rsid w:val="00D3686B"/>
    <w:rsid w:val="00D36964"/>
    <w:rsid w:val="00D369A8"/>
    <w:rsid w:val="00D36A05"/>
    <w:rsid w:val="00D36C6F"/>
    <w:rsid w:val="00D36C9B"/>
    <w:rsid w:val="00D36CE1"/>
    <w:rsid w:val="00D36E7D"/>
    <w:rsid w:val="00D37290"/>
    <w:rsid w:val="00D372FA"/>
    <w:rsid w:val="00D373C3"/>
    <w:rsid w:val="00D3750A"/>
    <w:rsid w:val="00D37574"/>
    <w:rsid w:val="00D375AE"/>
    <w:rsid w:val="00D37778"/>
    <w:rsid w:val="00D377F3"/>
    <w:rsid w:val="00D37A1A"/>
    <w:rsid w:val="00D37AAC"/>
    <w:rsid w:val="00D37D6F"/>
    <w:rsid w:val="00D37EA2"/>
    <w:rsid w:val="00D3C269"/>
    <w:rsid w:val="00D40076"/>
    <w:rsid w:val="00D401E9"/>
    <w:rsid w:val="00D402E0"/>
    <w:rsid w:val="00D402F0"/>
    <w:rsid w:val="00D40392"/>
    <w:rsid w:val="00D404B3"/>
    <w:rsid w:val="00D40508"/>
    <w:rsid w:val="00D40729"/>
    <w:rsid w:val="00D4072F"/>
    <w:rsid w:val="00D4081B"/>
    <w:rsid w:val="00D409EB"/>
    <w:rsid w:val="00D40B31"/>
    <w:rsid w:val="00D40E1A"/>
    <w:rsid w:val="00D40FF5"/>
    <w:rsid w:val="00D41019"/>
    <w:rsid w:val="00D413C3"/>
    <w:rsid w:val="00D41ECE"/>
    <w:rsid w:val="00D41F99"/>
    <w:rsid w:val="00D41FEF"/>
    <w:rsid w:val="00D41FFB"/>
    <w:rsid w:val="00D42102"/>
    <w:rsid w:val="00D42240"/>
    <w:rsid w:val="00D42346"/>
    <w:rsid w:val="00D42383"/>
    <w:rsid w:val="00D423E6"/>
    <w:rsid w:val="00D4275C"/>
    <w:rsid w:val="00D427C3"/>
    <w:rsid w:val="00D42A77"/>
    <w:rsid w:val="00D42EB8"/>
    <w:rsid w:val="00D42F7C"/>
    <w:rsid w:val="00D42FED"/>
    <w:rsid w:val="00D4309F"/>
    <w:rsid w:val="00D4330E"/>
    <w:rsid w:val="00D43722"/>
    <w:rsid w:val="00D439BD"/>
    <w:rsid w:val="00D43C39"/>
    <w:rsid w:val="00D43D3C"/>
    <w:rsid w:val="00D43E0B"/>
    <w:rsid w:val="00D43FED"/>
    <w:rsid w:val="00D44017"/>
    <w:rsid w:val="00D44029"/>
    <w:rsid w:val="00D44123"/>
    <w:rsid w:val="00D441E2"/>
    <w:rsid w:val="00D44214"/>
    <w:rsid w:val="00D442FC"/>
    <w:rsid w:val="00D444E8"/>
    <w:rsid w:val="00D445F7"/>
    <w:rsid w:val="00D44792"/>
    <w:rsid w:val="00D447EE"/>
    <w:rsid w:val="00D44932"/>
    <w:rsid w:val="00D449F6"/>
    <w:rsid w:val="00D44AD6"/>
    <w:rsid w:val="00D45247"/>
    <w:rsid w:val="00D4526D"/>
    <w:rsid w:val="00D45271"/>
    <w:rsid w:val="00D452CF"/>
    <w:rsid w:val="00D4537B"/>
    <w:rsid w:val="00D455D8"/>
    <w:rsid w:val="00D456A9"/>
    <w:rsid w:val="00D45734"/>
    <w:rsid w:val="00D45764"/>
    <w:rsid w:val="00D45920"/>
    <w:rsid w:val="00D45A76"/>
    <w:rsid w:val="00D45BC7"/>
    <w:rsid w:val="00D45BDC"/>
    <w:rsid w:val="00D45C5D"/>
    <w:rsid w:val="00D45D31"/>
    <w:rsid w:val="00D45D53"/>
    <w:rsid w:val="00D45DDE"/>
    <w:rsid w:val="00D46104"/>
    <w:rsid w:val="00D46111"/>
    <w:rsid w:val="00D46131"/>
    <w:rsid w:val="00D461E6"/>
    <w:rsid w:val="00D4624D"/>
    <w:rsid w:val="00D46397"/>
    <w:rsid w:val="00D4662F"/>
    <w:rsid w:val="00D4672A"/>
    <w:rsid w:val="00D469BC"/>
    <w:rsid w:val="00D46A02"/>
    <w:rsid w:val="00D46A06"/>
    <w:rsid w:val="00D46A4D"/>
    <w:rsid w:val="00D46BC2"/>
    <w:rsid w:val="00D46C6F"/>
    <w:rsid w:val="00D46F1B"/>
    <w:rsid w:val="00D46F27"/>
    <w:rsid w:val="00D47089"/>
    <w:rsid w:val="00D470A5"/>
    <w:rsid w:val="00D475D0"/>
    <w:rsid w:val="00D475FB"/>
    <w:rsid w:val="00D476C4"/>
    <w:rsid w:val="00D47766"/>
    <w:rsid w:val="00D47C16"/>
    <w:rsid w:val="00D47E18"/>
    <w:rsid w:val="00D50001"/>
    <w:rsid w:val="00D50274"/>
    <w:rsid w:val="00D502AF"/>
    <w:rsid w:val="00D502FC"/>
    <w:rsid w:val="00D503A4"/>
    <w:rsid w:val="00D50449"/>
    <w:rsid w:val="00D50517"/>
    <w:rsid w:val="00D50546"/>
    <w:rsid w:val="00D5062E"/>
    <w:rsid w:val="00D50764"/>
    <w:rsid w:val="00D50871"/>
    <w:rsid w:val="00D50962"/>
    <w:rsid w:val="00D509FD"/>
    <w:rsid w:val="00D50B63"/>
    <w:rsid w:val="00D50B95"/>
    <w:rsid w:val="00D50BE5"/>
    <w:rsid w:val="00D50C12"/>
    <w:rsid w:val="00D50C4E"/>
    <w:rsid w:val="00D50C9F"/>
    <w:rsid w:val="00D50F1D"/>
    <w:rsid w:val="00D51034"/>
    <w:rsid w:val="00D511E1"/>
    <w:rsid w:val="00D514A9"/>
    <w:rsid w:val="00D514CA"/>
    <w:rsid w:val="00D51970"/>
    <w:rsid w:val="00D5198E"/>
    <w:rsid w:val="00D51A15"/>
    <w:rsid w:val="00D51A49"/>
    <w:rsid w:val="00D51A77"/>
    <w:rsid w:val="00D51A7A"/>
    <w:rsid w:val="00D51B42"/>
    <w:rsid w:val="00D51BCC"/>
    <w:rsid w:val="00D51CDE"/>
    <w:rsid w:val="00D51D74"/>
    <w:rsid w:val="00D51E16"/>
    <w:rsid w:val="00D52083"/>
    <w:rsid w:val="00D520BB"/>
    <w:rsid w:val="00D5235A"/>
    <w:rsid w:val="00D523CE"/>
    <w:rsid w:val="00D52484"/>
    <w:rsid w:val="00D525F3"/>
    <w:rsid w:val="00D5267B"/>
    <w:rsid w:val="00D52811"/>
    <w:rsid w:val="00D5295B"/>
    <w:rsid w:val="00D52B55"/>
    <w:rsid w:val="00D52C87"/>
    <w:rsid w:val="00D52D2C"/>
    <w:rsid w:val="00D52DFF"/>
    <w:rsid w:val="00D52F39"/>
    <w:rsid w:val="00D53362"/>
    <w:rsid w:val="00D5344B"/>
    <w:rsid w:val="00D53649"/>
    <w:rsid w:val="00D53830"/>
    <w:rsid w:val="00D53835"/>
    <w:rsid w:val="00D5383A"/>
    <w:rsid w:val="00D5392D"/>
    <w:rsid w:val="00D53A11"/>
    <w:rsid w:val="00D53BE9"/>
    <w:rsid w:val="00D53BF5"/>
    <w:rsid w:val="00D53E7C"/>
    <w:rsid w:val="00D53FDD"/>
    <w:rsid w:val="00D542C3"/>
    <w:rsid w:val="00D547D9"/>
    <w:rsid w:val="00D548D9"/>
    <w:rsid w:val="00D54A13"/>
    <w:rsid w:val="00D54FB3"/>
    <w:rsid w:val="00D54FC7"/>
    <w:rsid w:val="00D55135"/>
    <w:rsid w:val="00D55341"/>
    <w:rsid w:val="00D5541A"/>
    <w:rsid w:val="00D5554D"/>
    <w:rsid w:val="00D55559"/>
    <w:rsid w:val="00D556A8"/>
    <w:rsid w:val="00D556F7"/>
    <w:rsid w:val="00D556FF"/>
    <w:rsid w:val="00D55889"/>
    <w:rsid w:val="00D5589C"/>
    <w:rsid w:val="00D5598A"/>
    <w:rsid w:val="00D559CA"/>
    <w:rsid w:val="00D559F4"/>
    <w:rsid w:val="00D55B38"/>
    <w:rsid w:val="00D55E04"/>
    <w:rsid w:val="00D55E38"/>
    <w:rsid w:val="00D55E53"/>
    <w:rsid w:val="00D569DF"/>
    <w:rsid w:val="00D56B5F"/>
    <w:rsid w:val="00D56D08"/>
    <w:rsid w:val="00D56D10"/>
    <w:rsid w:val="00D56E52"/>
    <w:rsid w:val="00D571B7"/>
    <w:rsid w:val="00D5723D"/>
    <w:rsid w:val="00D572C6"/>
    <w:rsid w:val="00D573B8"/>
    <w:rsid w:val="00D57467"/>
    <w:rsid w:val="00D574D1"/>
    <w:rsid w:val="00D574F8"/>
    <w:rsid w:val="00D575F5"/>
    <w:rsid w:val="00D57755"/>
    <w:rsid w:val="00D5783E"/>
    <w:rsid w:val="00D57856"/>
    <w:rsid w:val="00D57933"/>
    <w:rsid w:val="00D5799A"/>
    <w:rsid w:val="00D57A3F"/>
    <w:rsid w:val="00D57AA3"/>
    <w:rsid w:val="00D57AF0"/>
    <w:rsid w:val="00D57B21"/>
    <w:rsid w:val="00D57B5A"/>
    <w:rsid w:val="00D57CF5"/>
    <w:rsid w:val="00D57DCD"/>
    <w:rsid w:val="00D602F2"/>
    <w:rsid w:val="00D603AE"/>
    <w:rsid w:val="00D605F7"/>
    <w:rsid w:val="00D6096E"/>
    <w:rsid w:val="00D60D7D"/>
    <w:rsid w:val="00D60EFC"/>
    <w:rsid w:val="00D60F52"/>
    <w:rsid w:val="00D61180"/>
    <w:rsid w:val="00D612A7"/>
    <w:rsid w:val="00D6134A"/>
    <w:rsid w:val="00D6145A"/>
    <w:rsid w:val="00D6145C"/>
    <w:rsid w:val="00D61460"/>
    <w:rsid w:val="00D6155B"/>
    <w:rsid w:val="00D616FA"/>
    <w:rsid w:val="00D6172C"/>
    <w:rsid w:val="00D61772"/>
    <w:rsid w:val="00D61815"/>
    <w:rsid w:val="00D61ACA"/>
    <w:rsid w:val="00D61B4B"/>
    <w:rsid w:val="00D61CE2"/>
    <w:rsid w:val="00D61D92"/>
    <w:rsid w:val="00D61F7B"/>
    <w:rsid w:val="00D61FF7"/>
    <w:rsid w:val="00D620DA"/>
    <w:rsid w:val="00D62201"/>
    <w:rsid w:val="00D6237C"/>
    <w:rsid w:val="00D623B0"/>
    <w:rsid w:val="00D627E3"/>
    <w:rsid w:val="00D6281B"/>
    <w:rsid w:val="00D62891"/>
    <w:rsid w:val="00D629D4"/>
    <w:rsid w:val="00D62B31"/>
    <w:rsid w:val="00D62C25"/>
    <w:rsid w:val="00D62D8F"/>
    <w:rsid w:val="00D62E49"/>
    <w:rsid w:val="00D62E6D"/>
    <w:rsid w:val="00D62E7A"/>
    <w:rsid w:val="00D62ECD"/>
    <w:rsid w:val="00D62FF6"/>
    <w:rsid w:val="00D63054"/>
    <w:rsid w:val="00D6307E"/>
    <w:rsid w:val="00D63233"/>
    <w:rsid w:val="00D63347"/>
    <w:rsid w:val="00D6365B"/>
    <w:rsid w:val="00D63678"/>
    <w:rsid w:val="00D636F8"/>
    <w:rsid w:val="00D638B0"/>
    <w:rsid w:val="00D63CAF"/>
    <w:rsid w:val="00D63ED8"/>
    <w:rsid w:val="00D63F78"/>
    <w:rsid w:val="00D6401F"/>
    <w:rsid w:val="00D64158"/>
    <w:rsid w:val="00D64426"/>
    <w:rsid w:val="00D64434"/>
    <w:rsid w:val="00D64475"/>
    <w:rsid w:val="00D64720"/>
    <w:rsid w:val="00D64751"/>
    <w:rsid w:val="00D647C8"/>
    <w:rsid w:val="00D6484D"/>
    <w:rsid w:val="00D64A2A"/>
    <w:rsid w:val="00D64A4C"/>
    <w:rsid w:val="00D64A8B"/>
    <w:rsid w:val="00D64B9E"/>
    <w:rsid w:val="00D64BAF"/>
    <w:rsid w:val="00D65060"/>
    <w:rsid w:val="00D650C3"/>
    <w:rsid w:val="00D65360"/>
    <w:rsid w:val="00D65403"/>
    <w:rsid w:val="00D6557D"/>
    <w:rsid w:val="00D655A1"/>
    <w:rsid w:val="00D65608"/>
    <w:rsid w:val="00D65A7F"/>
    <w:rsid w:val="00D65C8A"/>
    <w:rsid w:val="00D65D78"/>
    <w:rsid w:val="00D65DB6"/>
    <w:rsid w:val="00D65E34"/>
    <w:rsid w:val="00D661A9"/>
    <w:rsid w:val="00D6628E"/>
    <w:rsid w:val="00D66517"/>
    <w:rsid w:val="00D665EA"/>
    <w:rsid w:val="00D666C3"/>
    <w:rsid w:val="00D667B4"/>
    <w:rsid w:val="00D66805"/>
    <w:rsid w:val="00D668A0"/>
    <w:rsid w:val="00D66913"/>
    <w:rsid w:val="00D66AAA"/>
    <w:rsid w:val="00D66AC3"/>
    <w:rsid w:val="00D66B04"/>
    <w:rsid w:val="00D66B12"/>
    <w:rsid w:val="00D66C25"/>
    <w:rsid w:val="00D66F2D"/>
    <w:rsid w:val="00D66F5A"/>
    <w:rsid w:val="00D6700B"/>
    <w:rsid w:val="00D673ED"/>
    <w:rsid w:val="00D67477"/>
    <w:rsid w:val="00D6747E"/>
    <w:rsid w:val="00D6758E"/>
    <w:rsid w:val="00D675A3"/>
    <w:rsid w:val="00D67855"/>
    <w:rsid w:val="00D67889"/>
    <w:rsid w:val="00D67A8C"/>
    <w:rsid w:val="00D67BC5"/>
    <w:rsid w:val="00D67D0B"/>
    <w:rsid w:val="00D67E80"/>
    <w:rsid w:val="00D7021B"/>
    <w:rsid w:val="00D70308"/>
    <w:rsid w:val="00D70482"/>
    <w:rsid w:val="00D705D8"/>
    <w:rsid w:val="00D70657"/>
    <w:rsid w:val="00D706A0"/>
    <w:rsid w:val="00D7071E"/>
    <w:rsid w:val="00D708B4"/>
    <w:rsid w:val="00D70A6D"/>
    <w:rsid w:val="00D70C45"/>
    <w:rsid w:val="00D70D33"/>
    <w:rsid w:val="00D70DEC"/>
    <w:rsid w:val="00D70E38"/>
    <w:rsid w:val="00D7107B"/>
    <w:rsid w:val="00D71125"/>
    <w:rsid w:val="00D71215"/>
    <w:rsid w:val="00D713A9"/>
    <w:rsid w:val="00D716D2"/>
    <w:rsid w:val="00D71842"/>
    <w:rsid w:val="00D71862"/>
    <w:rsid w:val="00D718AE"/>
    <w:rsid w:val="00D71AD5"/>
    <w:rsid w:val="00D71C1F"/>
    <w:rsid w:val="00D71D85"/>
    <w:rsid w:val="00D71DF0"/>
    <w:rsid w:val="00D71E1E"/>
    <w:rsid w:val="00D71E35"/>
    <w:rsid w:val="00D71E7F"/>
    <w:rsid w:val="00D71EFC"/>
    <w:rsid w:val="00D71F81"/>
    <w:rsid w:val="00D71FBA"/>
    <w:rsid w:val="00D72273"/>
    <w:rsid w:val="00D7239B"/>
    <w:rsid w:val="00D724B2"/>
    <w:rsid w:val="00D72701"/>
    <w:rsid w:val="00D7270A"/>
    <w:rsid w:val="00D728B9"/>
    <w:rsid w:val="00D72A7F"/>
    <w:rsid w:val="00D72C18"/>
    <w:rsid w:val="00D72C8E"/>
    <w:rsid w:val="00D72C92"/>
    <w:rsid w:val="00D72D09"/>
    <w:rsid w:val="00D72E03"/>
    <w:rsid w:val="00D72E8E"/>
    <w:rsid w:val="00D72EA8"/>
    <w:rsid w:val="00D73077"/>
    <w:rsid w:val="00D730BC"/>
    <w:rsid w:val="00D73291"/>
    <w:rsid w:val="00D732D8"/>
    <w:rsid w:val="00D7346A"/>
    <w:rsid w:val="00D7357C"/>
    <w:rsid w:val="00D73676"/>
    <w:rsid w:val="00D736A2"/>
    <w:rsid w:val="00D738AE"/>
    <w:rsid w:val="00D73990"/>
    <w:rsid w:val="00D73AFC"/>
    <w:rsid w:val="00D73B07"/>
    <w:rsid w:val="00D73C57"/>
    <w:rsid w:val="00D73DC1"/>
    <w:rsid w:val="00D73ECD"/>
    <w:rsid w:val="00D74232"/>
    <w:rsid w:val="00D742FF"/>
    <w:rsid w:val="00D74406"/>
    <w:rsid w:val="00D744AD"/>
    <w:rsid w:val="00D74615"/>
    <w:rsid w:val="00D7462D"/>
    <w:rsid w:val="00D7471C"/>
    <w:rsid w:val="00D747A4"/>
    <w:rsid w:val="00D747FE"/>
    <w:rsid w:val="00D748C9"/>
    <w:rsid w:val="00D749D2"/>
    <w:rsid w:val="00D74B38"/>
    <w:rsid w:val="00D74B5A"/>
    <w:rsid w:val="00D74B9D"/>
    <w:rsid w:val="00D74BA1"/>
    <w:rsid w:val="00D74CA2"/>
    <w:rsid w:val="00D74CEF"/>
    <w:rsid w:val="00D74E29"/>
    <w:rsid w:val="00D74EBD"/>
    <w:rsid w:val="00D75001"/>
    <w:rsid w:val="00D7508A"/>
    <w:rsid w:val="00D75126"/>
    <w:rsid w:val="00D752C4"/>
    <w:rsid w:val="00D752D8"/>
    <w:rsid w:val="00D75696"/>
    <w:rsid w:val="00D757F7"/>
    <w:rsid w:val="00D7584B"/>
    <w:rsid w:val="00D75886"/>
    <w:rsid w:val="00D758B0"/>
    <w:rsid w:val="00D758B3"/>
    <w:rsid w:val="00D75944"/>
    <w:rsid w:val="00D75B9E"/>
    <w:rsid w:val="00D75CBC"/>
    <w:rsid w:val="00D761CE"/>
    <w:rsid w:val="00D7620D"/>
    <w:rsid w:val="00D76683"/>
    <w:rsid w:val="00D766F9"/>
    <w:rsid w:val="00D767A1"/>
    <w:rsid w:val="00D76964"/>
    <w:rsid w:val="00D769B1"/>
    <w:rsid w:val="00D76A9C"/>
    <w:rsid w:val="00D76ADC"/>
    <w:rsid w:val="00D76B12"/>
    <w:rsid w:val="00D76B58"/>
    <w:rsid w:val="00D76CB6"/>
    <w:rsid w:val="00D76D7E"/>
    <w:rsid w:val="00D76F99"/>
    <w:rsid w:val="00D77143"/>
    <w:rsid w:val="00D77239"/>
    <w:rsid w:val="00D77413"/>
    <w:rsid w:val="00D775BD"/>
    <w:rsid w:val="00D777E8"/>
    <w:rsid w:val="00D778C4"/>
    <w:rsid w:val="00D778D1"/>
    <w:rsid w:val="00D77A0C"/>
    <w:rsid w:val="00D77C1E"/>
    <w:rsid w:val="00D77C1F"/>
    <w:rsid w:val="00D77C3C"/>
    <w:rsid w:val="00D77D13"/>
    <w:rsid w:val="00D80357"/>
    <w:rsid w:val="00D804FD"/>
    <w:rsid w:val="00D807A7"/>
    <w:rsid w:val="00D808ED"/>
    <w:rsid w:val="00D80B04"/>
    <w:rsid w:val="00D80E95"/>
    <w:rsid w:val="00D80FC6"/>
    <w:rsid w:val="00D81054"/>
    <w:rsid w:val="00D81157"/>
    <w:rsid w:val="00D81187"/>
    <w:rsid w:val="00D81A97"/>
    <w:rsid w:val="00D81BBD"/>
    <w:rsid w:val="00D81D1C"/>
    <w:rsid w:val="00D81EA0"/>
    <w:rsid w:val="00D81EA9"/>
    <w:rsid w:val="00D81F10"/>
    <w:rsid w:val="00D8204A"/>
    <w:rsid w:val="00D82076"/>
    <w:rsid w:val="00D8208F"/>
    <w:rsid w:val="00D82095"/>
    <w:rsid w:val="00D8218D"/>
    <w:rsid w:val="00D82201"/>
    <w:rsid w:val="00D82230"/>
    <w:rsid w:val="00D8237D"/>
    <w:rsid w:val="00D824AF"/>
    <w:rsid w:val="00D824D1"/>
    <w:rsid w:val="00D8257B"/>
    <w:rsid w:val="00D82588"/>
    <w:rsid w:val="00D825C4"/>
    <w:rsid w:val="00D82798"/>
    <w:rsid w:val="00D827C3"/>
    <w:rsid w:val="00D82A09"/>
    <w:rsid w:val="00D82BF2"/>
    <w:rsid w:val="00D82EEE"/>
    <w:rsid w:val="00D82F34"/>
    <w:rsid w:val="00D82FA7"/>
    <w:rsid w:val="00D82FEC"/>
    <w:rsid w:val="00D8330D"/>
    <w:rsid w:val="00D83506"/>
    <w:rsid w:val="00D835B2"/>
    <w:rsid w:val="00D836EC"/>
    <w:rsid w:val="00D8383F"/>
    <w:rsid w:val="00D8393D"/>
    <w:rsid w:val="00D83A8A"/>
    <w:rsid w:val="00D83AAC"/>
    <w:rsid w:val="00D83B7E"/>
    <w:rsid w:val="00D83C4C"/>
    <w:rsid w:val="00D83FA7"/>
    <w:rsid w:val="00D83FB8"/>
    <w:rsid w:val="00D84140"/>
    <w:rsid w:val="00D8483B"/>
    <w:rsid w:val="00D848EE"/>
    <w:rsid w:val="00D848FD"/>
    <w:rsid w:val="00D84A57"/>
    <w:rsid w:val="00D84B3F"/>
    <w:rsid w:val="00D84EA4"/>
    <w:rsid w:val="00D850A5"/>
    <w:rsid w:val="00D852BA"/>
    <w:rsid w:val="00D8562D"/>
    <w:rsid w:val="00D857B5"/>
    <w:rsid w:val="00D85B44"/>
    <w:rsid w:val="00D85B46"/>
    <w:rsid w:val="00D85B6B"/>
    <w:rsid w:val="00D85BB6"/>
    <w:rsid w:val="00D85D3A"/>
    <w:rsid w:val="00D85EE9"/>
    <w:rsid w:val="00D86480"/>
    <w:rsid w:val="00D86587"/>
    <w:rsid w:val="00D865EA"/>
    <w:rsid w:val="00D86993"/>
    <w:rsid w:val="00D86A29"/>
    <w:rsid w:val="00D86E8E"/>
    <w:rsid w:val="00D86EFF"/>
    <w:rsid w:val="00D86F7F"/>
    <w:rsid w:val="00D8704B"/>
    <w:rsid w:val="00D870F1"/>
    <w:rsid w:val="00D8716E"/>
    <w:rsid w:val="00D87307"/>
    <w:rsid w:val="00D8736E"/>
    <w:rsid w:val="00D873DB"/>
    <w:rsid w:val="00D874B4"/>
    <w:rsid w:val="00D874DF"/>
    <w:rsid w:val="00D87507"/>
    <w:rsid w:val="00D878DF"/>
    <w:rsid w:val="00D878EA"/>
    <w:rsid w:val="00D87A12"/>
    <w:rsid w:val="00D87F49"/>
    <w:rsid w:val="00D90032"/>
    <w:rsid w:val="00D90072"/>
    <w:rsid w:val="00D901C3"/>
    <w:rsid w:val="00D9023C"/>
    <w:rsid w:val="00D9046F"/>
    <w:rsid w:val="00D9049D"/>
    <w:rsid w:val="00D906DF"/>
    <w:rsid w:val="00D907E4"/>
    <w:rsid w:val="00D90A97"/>
    <w:rsid w:val="00D90C4D"/>
    <w:rsid w:val="00D90CD1"/>
    <w:rsid w:val="00D90D1F"/>
    <w:rsid w:val="00D910E0"/>
    <w:rsid w:val="00D912DC"/>
    <w:rsid w:val="00D9135C"/>
    <w:rsid w:val="00D9141F"/>
    <w:rsid w:val="00D914D4"/>
    <w:rsid w:val="00D914EC"/>
    <w:rsid w:val="00D915AA"/>
    <w:rsid w:val="00D9173D"/>
    <w:rsid w:val="00D91AE7"/>
    <w:rsid w:val="00D91B01"/>
    <w:rsid w:val="00D91BD2"/>
    <w:rsid w:val="00D91FEC"/>
    <w:rsid w:val="00D92163"/>
    <w:rsid w:val="00D921CF"/>
    <w:rsid w:val="00D92375"/>
    <w:rsid w:val="00D9237E"/>
    <w:rsid w:val="00D92465"/>
    <w:rsid w:val="00D92689"/>
    <w:rsid w:val="00D9285F"/>
    <w:rsid w:val="00D92868"/>
    <w:rsid w:val="00D92927"/>
    <w:rsid w:val="00D92B33"/>
    <w:rsid w:val="00D92CD3"/>
    <w:rsid w:val="00D92D93"/>
    <w:rsid w:val="00D92FCB"/>
    <w:rsid w:val="00D93066"/>
    <w:rsid w:val="00D930BE"/>
    <w:rsid w:val="00D930E1"/>
    <w:rsid w:val="00D9318B"/>
    <w:rsid w:val="00D9336A"/>
    <w:rsid w:val="00D933C6"/>
    <w:rsid w:val="00D93430"/>
    <w:rsid w:val="00D9354D"/>
    <w:rsid w:val="00D9364C"/>
    <w:rsid w:val="00D93744"/>
    <w:rsid w:val="00D9378C"/>
    <w:rsid w:val="00D937CF"/>
    <w:rsid w:val="00D938DE"/>
    <w:rsid w:val="00D93AA3"/>
    <w:rsid w:val="00D93ACA"/>
    <w:rsid w:val="00D93CEE"/>
    <w:rsid w:val="00D93EF5"/>
    <w:rsid w:val="00D94135"/>
    <w:rsid w:val="00D94156"/>
    <w:rsid w:val="00D9415C"/>
    <w:rsid w:val="00D941F2"/>
    <w:rsid w:val="00D942CC"/>
    <w:rsid w:val="00D94312"/>
    <w:rsid w:val="00D944E4"/>
    <w:rsid w:val="00D94520"/>
    <w:rsid w:val="00D94612"/>
    <w:rsid w:val="00D9476E"/>
    <w:rsid w:val="00D94989"/>
    <w:rsid w:val="00D94C3F"/>
    <w:rsid w:val="00D94D87"/>
    <w:rsid w:val="00D94E70"/>
    <w:rsid w:val="00D94F91"/>
    <w:rsid w:val="00D950F6"/>
    <w:rsid w:val="00D95227"/>
    <w:rsid w:val="00D95290"/>
    <w:rsid w:val="00D95291"/>
    <w:rsid w:val="00D952C8"/>
    <w:rsid w:val="00D9545A"/>
    <w:rsid w:val="00D954A7"/>
    <w:rsid w:val="00D954AB"/>
    <w:rsid w:val="00D9578D"/>
    <w:rsid w:val="00D95B31"/>
    <w:rsid w:val="00D95B92"/>
    <w:rsid w:val="00D95C0B"/>
    <w:rsid w:val="00D95D56"/>
    <w:rsid w:val="00D95DCC"/>
    <w:rsid w:val="00D95DDE"/>
    <w:rsid w:val="00D96105"/>
    <w:rsid w:val="00D961A6"/>
    <w:rsid w:val="00D96207"/>
    <w:rsid w:val="00D962DC"/>
    <w:rsid w:val="00D963F3"/>
    <w:rsid w:val="00D96A22"/>
    <w:rsid w:val="00D96A9A"/>
    <w:rsid w:val="00D96CA6"/>
    <w:rsid w:val="00D96ED4"/>
    <w:rsid w:val="00D96FA9"/>
    <w:rsid w:val="00D96FE0"/>
    <w:rsid w:val="00D97119"/>
    <w:rsid w:val="00D97463"/>
    <w:rsid w:val="00D9757F"/>
    <w:rsid w:val="00D976B2"/>
    <w:rsid w:val="00D979A6"/>
    <w:rsid w:val="00D97A5E"/>
    <w:rsid w:val="00D97B93"/>
    <w:rsid w:val="00D97D90"/>
    <w:rsid w:val="00D97E42"/>
    <w:rsid w:val="00DA0370"/>
    <w:rsid w:val="00DA0515"/>
    <w:rsid w:val="00DA07D3"/>
    <w:rsid w:val="00DA08BC"/>
    <w:rsid w:val="00DA0B7A"/>
    <w:rsid w:val="00DA0DAC"/>
    <w:rsid w:val="00DA0DBE"/>
    <w:rsid w:val="00DA0E74"/>
    <w:rsid w:val="00DA0F0D"/>
    <w:rsid w:val="00DA1220"/>
    <w:rsid w:val="00DA1409"/>
    <w:rsid w:val="00DA1488"/>
    <w:rsid w:val="00DA14AA"/>
    <w:rsid w:val="00DA159B"/>
    <w:rsid w:val="00DA180C"/>
    <w:rsid w:val="00DA18A2"/>
    <w:rsid w:val="00DA19CB"/>
    <w:rsid w:val="00DA19D4"/>
    <w:rsid w:val="00DA1A41"/>
    <w:rsid w:val="00DA1CBD"/>
    <w:rsid w:val="00DA1D37"/>
    <w:rsid w:val="00DA1E2C"/>
    <w:rsid w:val="00DA1E6E"/>
    <w:rsid w:val="00DA2130"/>
    <w:rsid w:val="00DA2229"/>
    <w:rsid w:val="00DA22A2"/>
    <w:rsid w:val="00DA248D"/>
    <w:rsid w:val="00DA2503"/>
    <w:rsid w:val="00DA2535"/>
    <w:rsid w:val="00DA25A0"/>
    <w:rsid w:val="00DA287F"/>
    <w:rsid w:val="00DA29DB"/>
    <w:rsid w:val="00DA2A13"/>
    <w:rsid w:val="00DA2A74"/>
    <w:rsid w:val="00DA2CDD"/>
    <w:rsid w:val="00DA2DBD"/>
    <w:rsid w:val="00DA2DCA"/>
    <w:rsid w:val="00DA2E71"/>
    <w:rsid w:val="00DA2F34"/>
    <w:rsid w:val="00DA30D5"/>
    <w:rsid w:val="00DA3456"/>
    <w:rsid w:val="00DA3508"/>
    <w:rsid w:val="00DA389C"/>
    <w:rsid w:val="00DA3D41"/>
    <w:rsid w:val="00DA3D9A"/>
    <w:rsid w:val="00DA3DCF"/>
    <w:rsid w:val="00DA3DE4"/>
    <w:rsid w:val="00DA3E7B"/>
    <w:rsid w:val="00DA3E92"/>
    <w:rsid w:val="00DA3EE1"/>
    <w:rsid w:val="00DA3F17"/>
    <w:rsid w:val="00DA3F2B"/>
    <w:rsid w:val="00DA4146"/>
    <w:rsid w:val="00DA418E"/>
    <w:rsid w:val="00DA41BF"/>
    <w:rsid w:val="00DA41C5"/>
    <w:rsid w:val="00DA4419"/>
    <w:rsid w:val="00DA451A"/>
    <w:rsid w:val="00DA451D"/>
    <w:rsid w:val="00DA470D"/>
    <w:rsid w:val="00DA473A"/>
    <w:rsid w:val="00DA4746"/>
    <w:rsid w:val="00DA475B"/>
    <w:rsid w:val="00DA4795"/>
    <w:rsid w:val="00DA47C2"/>
    <w:rsid w:val="00DA48EB"/>
    <w:rsid w:val="00DA4A1C"/>
    <w:rsid w:val="00DA4A78"/>
    <w:rsid w:val="00DA4ADB"/>
    <w:rsid w:val="00DA4B74"/>
    <w:rsid w:val="00DA4B83"/>
    <w:rsid w:val="00DA4C0B"/>
    <w:rsid w:val="00DA4CC5"/>
    <w:rsid w:val="00DA4E26"/>
    <w:rsid w:val="00DA4FA9"/>
    <w:rsid w:val="00DA52E4"/>
    <w:rsid w:val="00DA541C"/>
    <w:rsid w:val="00DA557F"/>
    <w:rsid w:val="00DA56DB"/>
    <w:rsid w:val="00DA58A6"/>
    <w:rsid w:val="00DA5A7D"/>
    <w:rsid w:val="00DA5C17"/>
    <w:rsid w:val="00DA5CFB"/>
    <w:rsid w:val="00DA5D5D"/>
    <w:rsid w:val="00DA6034"/>
    <w:rsid w:val="00DA605E"/>
    <w:rsid w:val="00DA6452"/>
    <w:rsid w:val="00DA6491"/>
    <w:rsid w:val="00DA64EE"/>
    <w:rsid w:val="00DA6B67"/>
    <w:rsid w:val="00DA6D3C"/>
    <w:rsid w:val="00DA6E15"/>
    <w:rsid w:val="00DA6EC4"/>
    <w:rsid w:val="00DA6FE9"/>
    <w:rsid w:val="00DA7114"/>
    <w:rsid w:val="00DA725F"/>
    <w:rsid w:val="00DA742D"/>
    <w:rsid w:val="00DA771A"/>
    <w:rsid w:val="00DA772C"/>
    <w:rsid w:val="00DA7782"/>
    <w:rsid w:val="00DA7925"/>
    <w:rsid w:val="00DA7A51"/>
    <w:rsid w:val="00DA7BFC"/>
    <w:rsid w:val="00DA7D20"/>
    <w:rsid w:val="00DA7D7F"/>
    <w:rsid w:val="00DA7E93"/>
    <w:rsid w:val="00DA7F35"/>
    <w:rsid w:val="00DAD7E4"/>
    <w:rsid w:val="00DB005D"/>
    <w:rsid w:val="00DB031E"/>
    <w:rsid w:val="00DB040B"/>
    <w:rsid w:val="00DB0788"/>
    <w:rsid w:val="00DB0790"/>
    <w:rsid w:val="00DB0876"/>
    <w:rsid w:val="00DB099C"/>
    <w:rsid w:val="00DB09FC"/>
    <w:rsid w:val="00DB0AB8"/>
    <w:rsid w:val="00DB0B80"/>
    <w:rsid w:val="00DB0C26"/>
    <w:rsid w:val="00DB0C86"/>
    <w:rsid w:val="00DB0CB3"/>
    <w:rsid w:val="00DB0CBF"/>
    <w:rsid w:val="00DB0D2A"/>
    <w:rsid w:val="00DB0F26"/>
    <w:rsid w:val="00DB0F34"/>
    <w:rsid w:val="00DB11AB"/>
    <w:rsid w:val="00DB11CD"/>
    <w:rsid w:val="00DB1224"/>
    <w:rsid w:val="00DB12A7"/>
    <w:rsid w:val="00DB1970"/>
    <w:rsid w:val="00DB199D"/>
    <w:rsid w:val="00DB1A9E"/>
    <w:rsid w:val="00DB1CDE"/>
    <w:rsid w:val="00DB1DAB"/>
    <w:rsid w:val="00DB1DD6"/>
    <w:rsid w:val="00DB1E3E"/>
    <w:rsid w:val="00DB2029"/>
    <w:rsid w:val="00DB2077"/>
    <w:rsid w:val="00DB2097"/>
    <w:rsid w:val="00DB21E2"/>
    <w:rsid w:val="00DB230A"/>
    <w:rsid w:val="00DB24E7"/>
    <w:rsid w:val="00DB29D8"/>
    <w:rsid w:val="00DB2B05"/>
    <w:rsid w:val="00DB2BEF"/>
    <w:rsid w:val="00DB2F73"/>
    <w:rsid w:val="00DB320B"/>
    <w:rsid w:val="00DB36C1"/>
    <w:rsid w:val="00DB39D4"/>
    <w:rsid w:val="00DB3A47"/>
    <w:rsid w:val="00DB3BC7"/>
    <w:rsid w:val="00DB3C3D"/>
    <w:rsid w:val="00DB3D1F"/>
    <w:rsid w:val="00DB3DBF"/>
    <w:rsid w:val="00DB3EAC"/>
    <w:rsid w:val="00DB3EE3"/>
    <w:rsid w:val="00DB4021"/>
    <w:rsid w:val="00DB4208"/>
    <w:rsid w:val="00DB428E"/>
    <w:rsid w:val="00DB46D0"/>
    <w:rsid w:val="00DB46DF"/>
    <w:rsid w:val="00DB47EC"/>
    <w:rsid w:val="00DB481F"/>
    <w:rsid w:val="00DB4881"/>
    <w:rsid w:val="00DB496B"/>
    <w:rsid w:val="00DB49B6"/>
    <w:rsid w:val="00DB4A79"/>
    <w:rsid w:val="00DB4AFC"/>
    <w:rsid w:val="00DB4E06"/>
    <w:rsid w:val="00DB4E14"/>
    <w:rsid w:val="00DB4F0F"/>
    <w:rsid w:val="00DB502D"/>
    <w:rsid w:val="00DB52FC"/>
    <w:rsid w:val="00DB5381"/>
    <w:rsid w:val="00DB5709"/>
    <w:rsid w:val="00DB5882"/>
    <w:rsid w:val="00DB58ED"/>
    <w:rsid w:val="00DB5ABC"/>
    <w:rsid w:val="00DB5B0F"/>
    <w:rsid w:val="00DB5B61"/>
    <w:rsid w:val="00DB5E07"/>
    <w:rsid w:val="00DB5F95"/>
    <w:rsid w:val="00DB6016"/>
    <w:rsid w:val="00DB61E2"/>
    <w:rsid w:val="00DB62A5"/>
    <w:rsid w:val="00DB63F7"/>
    <w:rsid w:val="00DB643B"/>
    <w:rsid w:val="00DB6520"/>
    <w:rsid w:val="00DB6564"/>
    <w:rsid w:val="00DB6765"/>
    <w:rsid w:val="00DB6827"/>
    <w:rsid w:val="00DB6917"/>
    <w:rsid w:val="00DB6930"/>
    <w:rsid w:val="00DB6A80"/>
    <w:rsid w:val="00DB6C06"/>
    <w:rsid w:val="00DB6E2A"/>
    <w:rsid w:val="00DB7169"/>
    <w:rsid w:val="00DB72E1"/>
    <w:rsid w:val="00DB74C2"/>
    <w:rsid w:val="00DB7510"/>
    <w:rsid w:val="00DB75CE"/>
    <w:rsid w:val="00DB7879"/>
    <w:rsid w:val="00DB7928"/>
    <w:rsid w:val="00DB7940"/>
    <w:rsid w:val="00DB7B06"/>
    <w:rsid w:val="00DB7D11"/>
    <w:rsid w:val="00DB7DB5"/>
    <w:rsid w:val="00DB7F3A"/>
    <w:rsid w:val="00DC0003"/>
    <w:rsid w:val="00DC024D"/>
    <w:rsid w:val="00DC038D"/>
    <w:rsid w:val="00DC0396"/>
    <w:rsid w:val="00DC043D"/>
    <w:rsid w:val="00DC07B3"/>
    <w:rsid w:val="00DC0889"/>
    <w:rsid w:val="00DC0B42"/>
    <w:rsid w:val="00DC0CD7"/>
    <w:rsid w:val="00DC0D37"/>
    <w:rsid w:val="00DC11E6"/>
    <w:rsid w:val="00DC1442"/>
    <w:rsid w:val="00DC1598"/>
    <w:rsid w:val="00DC163E"/>
    <w:rsid w:val="00DC16FD"/>
    <w:rsid w:val="00DC18FC"/>
    <w:rsid w:val="00DC19B5"/>
    <w:rsid w:val="00DC1A65"/>
    <w:rsid w:val="00DC1A8E"/>
    <w:rsid w:val="00DC1AF9"/>
    <w:rsid w:val="00DC1BD5"/>
    <w:rsid w:val="00DC1BEC"/>
    <w:rsid w:val="00DC1E88"/>
    <w:rsid w:val="00DC2001"/>
    <w:rsid w:val="00DC21D7"/>
    <w:rsid w:val="00DC237B"/>
    <w:rsid w:val="00DC24A3"/>
    <w:rsid w:val="00DC251A"/>
    <w:rsid w:val="00DC2780"/>
    <w:rsid w:val="00DC27C5"/>
    <w:rsid w:val="00DC2D27"/>
    <w:rsid w:val="00DC30A8"/>
    <w:rsid w:val="00DC318A"/>
    <w:rsid w:val="00DC327A"/>
    <w:rsid w:val="00DC3435"/>
    <w:rsid w:val="00DC3842"/>
    <w:rsid w:val="00DC3A23"/>
    <w:rsid w:val="00DC3A9D"/>
    <w:rsid w:val="00DC3BB1"/>
    <w:rsid w:val="00DC3DE1"/>
    <w:rsid w:val="00DC3E54"/>
    <w:rsid w:val="00DC4004"/>
    <w:rsid w:val="00DC409F"/>
    <w:rsid w:val="00DC4243"/>
    <w:rsid w:val="00DC4394"/>
    <w:rsid w:val="00DC466B"/>
    <w:rsid w:val="00DC4978"/>
    <w:rsid w:val="00DC4C04"/>
    <w:rsid w:val="00DC4F26"/>
    <w:rsid w:val="00DC5022"/>
    <w:rsid w:val="00DC53AC"/>
    <w:rsid w:val="00DC5584"/>
    <w:rsid w:val="00DC5757"/>
    <w:rsid w:val="00DC57CD"/>
    <w:rsid w:val="00DC5967"/>
    <w:rsid w:val="00DC59F8"/>
    <w:rsid w:val="00DC5EBD"/>
    <w:rsid w:val="00DC606A"/>
    <w:rsid w:val="00DC61D5"/>
    <w:rsid w:val="00DC63FA"/>
    <w:rsid w:val="00DC658F"/>
    <w:rsid w:val="00DC66AE"/>
    <w:rsid w:val="00DC69AA"/>
    <w:rsid w:val="00DC6A00"/>
    <w:rsid w:val="00DC6A40"/>
    <w:rsid w:val="00DC6A4E"/>
    <w:rsid w:val="00DC6C1E"/>
    <w:rsid w:val="00DC6C79"/>
    <w:rsid w:val="00DC6E91"/>
    <w:rsid w:val="00DC6EAB"/>
    <w:rsid w:val="00DC6F0F"/>
    <w:rsid w:val="00DC6F2A"/>
    <w:rsid w:val="00DC6F31"/>
    <w:rsid w:val="00DC7153"/>
    <w:rsid w:val="00DC7255"/>
    <w:rsid w:val="00DC72CE"/>
    <w:rsid w:val="00DC730F"/>
    <w:rsid w:val="00DC7468"/>
    <w:rsid w:val="00DC76B4"/>
    <w:rsid w:val="00DC7710"/>
    <w:rsid w:val="00DC7716"/>
    <w:rsid w:val="00DC7873"/>
    <w:rsid w:val="00DC7951"/>
    <w:rsid w:val="00DC7B32"/>
    <w:rsid w:val="00DC7C7B"/>
    <w:rsid w:val="00DC7CED"/>
    <w:rsid w:val="00DC7D73"/>
    <w:rsid w:val="00DC7F46"/>
    <w:rsid w:val="00DD0126"/>
    <w:rsid w:val="00DD0180"/>
    <w:rsid w:val="00DD038D"/>
    <w:rsid w:val="00DD051F"/>
    <w:rsid w:val="00DD0764"/>
    <w:rsid w:val="00DD0934"/>
    <w:rsid w:val="00DD0957"/>
    <w:rsid w:val="00DD0DDE"/>
    <w:rsid w:val="00DD1003"/>
    <w:rsid w:val="00DD10EA"/>
    <w:rsid w:val="00DD11F2"/>
    <w:rsid w:val="00DD138D"/>
    <w:rsid w:val="00DD14EA"/>
    <w:rsid w:val="00DD154D"/>
    <w:rsid w:val="00DD15B1"/>
    <w:rsid w:val="00DD1606"/>
    <w:rsid w:val="00DD176F"/>
    <w:rsid w:val="00DD1BA6"/>
    <w:rsid w:val="00DD1BFA"/>
    <w:rsid w:val="00DD1C4B"/>
    <w:rsid w:val="00DD1F5C"/>
    <w:rsid w:val="00DD1F7B"/>
    <w:rsid w:val="00DD217E"/>
    <w:rsid w:val="00DD229E"/>
    <w:rsid w:val="00DD23FB"/>
    <w:rsid w:val="00DD24FA"/>
    <w:rsid w:val="00DD2749"/>
    <w:rsid w:val="00DD292E"/>
    <w:rsid w:val="00DD29C6"/>
    <w:rsid w:val="00DD2A2C"/>
    <w:rsid w:val="00DD2C76"/>
    <w:rsid w:val="00DD2D35"/>
    <w:rsid w:val="00DD2F3B"/>
    <w:rsid w:val="00DD3005"/>
    <w:rsid w:val="00DD3029"/>
    <w:rsid w:val="00DD303E"/>
    <w:rsid w:val="00DD30CA"/>
    <w:rsid w:val="00DD313A"/>
    <w:rsid w:val="00DD3145"/>
    <w:rsid w:val="00DD32B3"/>
    <w:rsid w:val="00DD33D5"/>
    <w:rsid w:val="00DD3504"/>
    <w:rsid w:val="00DD3559"/>
    <w:rsid w:val="00DD3638"/>
    <w:rsid w:val="00DD36F8"/>
    <w:rsid w:val="00DD37C2"/>
    <w:rsid w:val="00DD38C0"/>
    <w:rsid w:val="00DD38E0"/>
    <w:rsid w:val="00DD38FB"/>
    <w:rsid w:val="00DD3AFD"/>
    <w:rsid w:val="00DD3B44"/>
    <w:rsid w:val="00DD3DD7"/>
    <w:rsid w:val="00DD4026"/>
    <w:rsid w:val="00DD40A7"/>
    <w:rsid w:val="00DD40DC"/>
    <w:rsid w:val="00DD411E"/>
    <w:rsid w:val="00DD4273"/>
    <w:rsid w:val="00DD4415"/>
    <w:rsid w:val="00DD4530"/>
    <w:rsid w:val="00DD45E9"/>
    <w:rsid w:val="00DD466F"/>
    <w:rsid w:val="00DD467F"/>
    <w:rsid w:val="00DD469C"/>
    <w:rsid w:val="00DD4702"/>
    <w:rsid w:val="00DD486B"/>
    <w:rsid w:val="00DD4922"/>
    <w:rsid w:val="00DD4B60"/>
    <w:rsid w:val="00DD4D20"/>
    <w:rsid w:val="00DD4E05"/>
    <w:rsid w:val="00DD4FDF"/>
    <w:rsid w:val="00DD50E1"/>
    <w:rsid w:val="00DD51FD"/>
    <w:rsid w:val="00DD5298"/>
    <w:rsid w:val="00DD55E0"/>
    <w:rsid w:val="00DD5671"/>
    <w:rsid w:val="00DD5715"/>
    <w:rsid w:val="00DD57C9"/>
    <w:rsid w:val="00DD5A6D"/>
    <w:rsid w:val="00DD5BB0"/>
    <w:rsid w:val="00DD5C46"/>
    <w:rsid w:val="00DD5E3A"/>
    <w:rsid w:val="00DD5F63"/>
    <w:rsid w:val="00DD5F96"/>
    <w:rsid w:val="00DD5FC9"/>
    <w:rsid w:val="00DD5FCE"/>
    <w:rsid w:val="00DD6059"/>
    <w:rsid w:val="00DD60DB"/>
    <w:rsid w:val="00DD61D9"/>
    <w:rsid w:val="00DD6338"/>
    <w:rsid w:val="00DD650D"/>
    <w:rsid w:val="00DD6549"/>
    <w:rsid w:val="00DD669C"/>
    <w:rsid w:val="00DD66A1"/>
    <w:rsid w:val="00DD6A49"/>
    <w:rsid w:val="00DD7008"/>
    <w:rsid w:val="00DD7226"/>
    <w:rsid w:val="00DD7236"/>
    <w:rsid w:val="00DD7371"/>
    <w:rsid w:val="00DD748B"/>
    <w:rsid w:val="00DD7844"/>
    <w:rsid w:val="00DD79A1"/>
    <w:rsid w:val="00DD7E15"/>
    <w:rsid w:val="00DD7F32"/>
    <w:rsid w:val="00DE0024"/>
    <w:rsid w:val="00DE0333"/>
    <w:rsid w:val="00DE0454"/>
    <w:rsid w:val="00DE05DC"/>
    <w:rsid w:val="00DE0E0F"/>
    <w:rsid w:val="00DE12AF"/>
    <w:rsid w:val="00DE1345"/>
    <w:rsid w:val="00DE1374"/>
    <w:rsid w:val="00DE1650"/>
    <w:rsid w:val="00DE18A3"/>
    <w:rsid w:val="00DE18A8"/>
    <w:rsid w:val="00DE1904"/>
    <w:rsid w:val="00DE1B26"/>
    <w:rsid w:val="00DE1DAA"/>
    <w:rsid w:val="00DE1EFC"/>
    <w:rsid w:val="00DE21B8"/>
    <w:rsid w:val="00DE222E"/>
    <w:rsid w:val="00DE22C5"/>
    <w:rsid w:val="00DE2309"/>
    <w:rsid w:val="00DE23FA"/>
    <w:rsid w:val="00DE24BC"/>
    <w:rsid w:val="00DE24D1"/>
    <w:rsid w:val="00DE26E9"/>
    <w:rsid w:val="00DE282F"/>
    <w:rsid w:val="00DE28B8"/>
    <w:rsid w:val="00DE2B90"/>
    <w:rsid w:val="00DE2CB1"/>
    <w:rsid w:val="00DE2CB8"/>
    <w:rsid w:val="00DE2D39"/>
    <w:rsid w:val="00DE2D3D"/>
    <w:rsid w:val="00DE311A"/>
    <w:rsid w:val="00DE32B4"/>
    <w:rsid w:val="00DE33D7"/>
    <w:rsid w:val="00DE35BD"/>
    <w:rsid w:val="00DE3782"/>
    <w:rsid w:val="00DE37B9"/>
    <w:rsid w:val="00DE37BB"/>
    <w:rsid w:val="00DE393E"/>
    <w:rsid w:val="00DE394F"/>
    <w:rsid w:val="00DE397F"/>
    <w:rsid w:val="00DE3A3B"/>
    <w:rsid w:val="00DE3AF0"/>
    <w:rsid w:val="00DE3DBB"/>
    <w:rsid w:val="00DE41B7"/>
    <w:rsid w:val="00DE4220"/>
    <w:rsid w:val="00DE4246"/>
    <w:rsid w:val="00DE4255"/>
    <w:rsid w:val="00DE4266"/>
    <w:rsid w:val="00DE43A2"/>
    <w:rsid w:val="00DE43BF"/>
    <w:rsid w:val="00DE43F3"/>
    <w:rsid w:val="00DE45EA"/>
    <w:rsid w:val="00DE46F7"/>
    <w:rsid w:val="00DE495F"/>
    <w:rsid w:val="00DE49E2"/>
    <w:rsid w:val="00DE4A02"/>
    <w:rsid w:val="00DE4A74"/>
    <w:rsid w:val="00DE4B05"/>
    <w:rsid w:val="00DE4EE9"/>
    <w:rsid w:val="00DE5137"/>
    <w:rsid w:val="00DE521F"/>
    <w:rsid w:val="00DE541C"/>
    <w:rsid w:val="00DE54A7"/>
    <w:rsid w:val="00DE5520"/>
    <w:rsid w:val="00DE557C"/>
    <w:rsid w:val="00DE5583"/>
    <w:rsid w:val="00DE55AA"/>
    <w:rsid w:val="00DE5628"/>
    <w:rsid w:val="00DE5639"/>
    <w:rsid w:val="00DE576C"/>
    <w:rsid w:val="00DE57C7"/>
    <w:rsid w:val="00DE58E9"/>
    <w:rsid w:val="00DE58EA"/>
    <w:rsid w:val="00DE5A36"/>
    <w:rsid w:val="00DE5B13"/>
    <w:rsid w:val="00DE5C6B"/>
    <w:rsid w:val="00DE5DE3"/>
    <w:rsid w:val="00DE5E6E"/>
    <w:rsid w:val="00DE5EA9"/>
    <w:rsid w:val="00DE60BE"/>
    <w:rsid w:val="00DE6273"/>
    <w:rsid w:val="00DE6626"/>
    <w:rsid w:val="00DE665F"/>
    <w:rsid w:val="00DE6771"/>
    <w:rsid w:val="00DE6B31"/>
    <w:rsid w:val="00DE6E1F"/>
    <w:rsid w:val="00DE6F6F"/>
    <w:rsid w:val="00DE7020"/>
    <w:rsid w:val="00DE7043"/>
    <w:rsid w:val="00DE70C1"/>
    <w:rsid w:val="00DE7122"/>
    <w:rsid w:val="00DE71E1"/>
    <w:rsid w:val="00DE72E2"/>
    <w:rsid w:val="00DE737B"/>
    <w:rsid w:val="00DE739D"/>
    <w:rsid w:val="00DE74AD"/>
    <w:rsid w:val="00DE74BB"/>
    <w:rsid w:val="00DE7749"/>
    <w:rsid w:val="00DE775A"/>
    <w:rsid w:val="00DE7815"/>
    <w:rsid w:val="00DE7C17"/>
    <w:rsid w:val="00DE7D06"/>
    <w:rsid w:val="00DE7D3D"/>
    <w:rsid w:val="00DE7DFF"/>
    <w:rsid w:val="00DE7EFB"/>
    <w:rsid w:val="00DF03D9"/>
    <w:rsid w:val="00DF057C"/>
    <w:rsid w:val="00DF08BC"/>
    <w:rsid w:val="00DF08DD"/>
    <w:rsid w:val="00DF0956"/>
    <w:rsid w:val="00DF0AA0"/>
    <w:rsid w:val="00DF0B86"/>
    <w:rsid w:val="00DF0BE7"/>
    <w:rsid w:val="00DF0C7B"/>
    <w:rsid w:val="00DF0C86"/>
    <w:rsid w:val="00DF0F44"/>
    <w:rsid w:val="00DF0F7B"/>
    <w:rsid w:val="00DF100B"/>
    <w:rsid w:val="00DF1057"/>
    <w:rsid w:val="00DF11B7"/>
    <w:rsid w:val="00DF1272"/>
    <w:rsid w:val="00DF142A"/>
    <w:rsid w:val="00DF1635"/>
    <w:rsid w:val="00DF1713"/>
    <w:rsid w:val="00DF1A0E"/>
    <w:rsid w:val="00DF1A84"/>
    <w:rsid w:val="00DF1B18"/>
    <w:rsid w:val="00DF1C13"/>
    <w:rsid w:val="00DF1D5F"/>
    <w:rsid w:val="00DF1DDA"/>
    <w:rsid w:val="00DF1EEC"/>
    <w:rsid w:val="00DF219B"/>
    <w:rsid w:val="00DF22B2"/>
    <w:rsid w:val="00DF22DE"/>
    <w:rsid w:val="00DF23CF"/>
    <w:rsid w:val="00DF2492"/>
    <w:rsid w:val="00DF2688"/>
    <w:rsid w:val="00DF28B1"/>
    <w:rsid w:val="00DF2CB4"/>
    <w:rsid w:val="00DF2CEA"/>
    <w:rsid w:val="00DF2DB2"/>
    <w:rsid w:val="00DF2F46"/>
    <w:rsid w:val="00DF31F1"/>
    <w:rsid w:val="00DF31FF"/>
    <w:rsid w:val="00DF335C"/>
    <w:rsid w:val="00DF341F"/>
    <w:rsid w:val="00DF37CB"/>
    <w:rsid w:val="00DF385B"/>
    <w:rsid w:val="00DF38E7"/>
    <w:rsid w:val="00DF39ED"/>
    <w:rsid w:val="00DF3EAA"/>
    <w:rsid w:val="00DF3FD0"/>
    <w:rsid w:val="00DF4078"/>
    <w:rsid w:val="00DF41B3"/>
    <w:rsid w:val="00DF4273"/>
    <w:rsid w:val="00DF4359"/>
    <w:rsid w:val="00DF43C4"/>
    <w:rsid w:val="00DF471C"/>
    <w:rsid w:val="00DF49E1"/>
    <w:rsid w:val="00DF4A51"/>
    <w:rsid w:val="00DF4A52"/>
    <w:rsid w:val="00DF4AD3"/>
    <w:rsid w:val="00DF4B20"/>
    <w:rsid w:val="00DF4B30"/>
    <w:rsid w:val="00DF4BC7"/>
    <w:rsid w:val="00DF4DDB"/>
    <w:rsid w:val="00DF4E65"/>
    <w:rsid w:val="00DF51B1"/>
    <w:rsid w:val="00DF5218"/>
    <w:rsid w:val="00DF5260"/>
    <w:rsid w:val="00DF52D5"/>
    <w:rsid w:val="00DF539E"/>
    <w:rsid w:val="00DF53E8"/>
    <w:rsid w:val="00DF53F0"/>
    <w:rsid w:val="00DF5483"/>
    <w:rsid w:val="00DF575C"/>
    <w:rsid w:val="00DF598C"/>
    <w:rsid w:val="00DF5B7C"/>
    <w:rsid w:val="00DF5CE0"/>
    <w:rsid w:val="00DF5E3F"/>
    <w:rsid w:val="00DF5F4B"/>
    <w:rsid w:val="00DF5F80"/>
    <w:rsid w:val="00DF6231"/>
    <w:rsid w:val="00DF62C6"/>
    <w:rsid w:val="00DF63F0"/>
    <w:rsid w:val="00DF64C9"/>
    <w:rsid w:val="00DF657E"/>
    <w:rsid w:val="00DF6581"/>
    <w:rsid w:val="00DF6582"/>
    <w:rsid w:val="00DF664C"/>
    <w:rsid w:val="00DF68A6"/>
    <w:rsid w:val="00DF6915"/>
    <w:rsid w:val="00DF6981"/>
    <w:rsid w:val="00DF6A5D"/>
    <w:rsid w:val="00DF6A92"/>
    <w:rsid w:val="00DF6B0A"/>
    <w:rsid w:val="00DF6B23"/>
    <w:rsid w:val="00DF6D07"/>
    <w:rsid w:val="00DF6E0B"/>
    <w:rsid w:val="00DF6EC0"/>
    <w:rsid w:val="00DF6FD2"/>
    <w:rsid w:val="00DF714D"/>
    <w:rsid w:val="00DF71BD"/>
    <w:rsid w:val="00DF73B7"/>
    <w:rsid w:val="00DF73C1"/>
    <w:rsid w:val="00DF73D5"/>
    <w:rsid w:val="00DF73EA"/>
    <w:rsid w:val="00DF7511"/>
    <w:rsid w:val="00DF7679"/>
    <w:rsid w:val="00DF770E"/>
    <w:rsid w:val="00DF773A"/>
    <w:rsid w:val="00DF7751"/>
    <w:rsid w:val="00DF780B"/>
    <w:rsid w:val="00DF7B5A"/>
    <w:rsid w:val="00DF7B90"/>
    <w:rsid w:val="00DF7BBA"/>
    <w:rsid w:val="00DF7C1B"/>
    <w:rsid w:val="00DF7E65"/>
    <w:rsid w:val="00E00133"/>
    <w:rsid w:val="00E004FF"/>
    <w:rsid w:val="00E00779"/>
    <w:rsid w:val="00E007D8"/>
    <w:rsid w:val="00E00859"/>
    <w:rsid w:val="00E009B1"/>
    <w:rsid w:val="00E009D6"/>
    <w:rsid w:val="00E00A64"/>
    <w:rsid w:val="00E00AEE"/>
    <w:rsid w:val="00E00BC3"/>
    <w:rsid w:val="00E00C24"/>
    <w:rsid w:val="00E00D4E"/>
    <w:rsid w:val="00E01082"/>
    <w:rsid w:val="00E011D7"/>
    <w:rsid w:val="00E01295"/>
    <w:rsid w:val="00E01303"/>
    <w:rsid w:val="00E01353"/>
    <w:rsid w:val="00E01396"/>
    <w:rsid w:val="00E01528"/>
    <w:rsid w:val="00E0154C"/>
    <w:rsid w:val="00E0162B"/>
    <w:rsid w:val="00E01671"/>
    <w:rsid w:val="00E01A62"/>
    <w:rsid w:val="00E01B2A"/>
    <w:rsid w:val="00E01C47"/>
    <w:rsid w:val="00E01C55"/>
    <w:rsid w:val="00E01C82"/>
    <w:rsid w:val="00E01DD7"/>
    <w:rsid w:val="00E020CB"/>
    <w:rsid w:val="00E022A9"/>
    <w:rsid w:val="00E022EB"/>
    <w:rsid w:val="00E0237E"/>
    <w:rsid w:val="00E02382"/>
    <w:rsid w:val="00E02428"/>
    <w:rsid w:val="00E02532"/>
    <w:rsid w:val="00E0261A"/>
    <w:rsid w:val="00E026A1"/>
    <w:rsid w:val="00E0276B"/>
    <w:rsid w:val="00E02A70"/>
    <w:rsid w:val="00E02BE6"/>
    <w:rsid w:val="00E02C63"/>
    <w:rsid w:val="00E02D0F"/>
    <w:rsid w:val="00E02DA3"/>
    <w:rsid w:val="00E02E3B"/>
    <w:rsid w:val="00E030E2"/>
    <w:rsid w:val="00E0310F"/>
    <w:rsid w:val="00E031BB"/>
    <w:rsid w:val="00E03329"/>
    <w:rsid w:val="00E03444"/>
    <w:rsid w:val="00E034CB"/>
    <w:rsid w:val="00E03A1F"/>
    <w:rsid w:val="00E03CF1"/>
    <w:rsid w:val="00E04166"/>
    <w:rsid w:val="00E0417B"/>
    <w:rsid w:val="00E0450C"/>
    <w:rsid w:val="00E045B6"/>
    <w:rsid w:val="00E0467C"/>
    <w:rsid w:val="00E04780"/>
    <w:rsid w:val="00E047E4"/>
    <w:rsid w:val="00E04E11"/>
    <w:rsid w:val="00E04E70"/>
    <w:rsid w:val="00E05242"/>
    <w:rsid w:val="00E05253"/>
    <w:rsid w:val="00E052E1"/>
    <w:rsid w:val="00E05343"/>
    <w:rsid w:val="00E05406"/>
    <w:rsid w:val="00E054EE"/>
    <w:rsid w:val="00E055EE"/>
    <w:rsid w:val="00E05699"/>
    <w:rsid w:val="00E056EC"/>
    <w:rsid w:val="00E05741"/>
    <w:rsid w:val="00E0576C"/>
    <w:rsid w:val="00E057C0"/>
    <w:rsid w:val="00E058EB"/>
    <w:rsid w:val="00E059A3"/>
    <w:rsid w:val="00E05B07"/>
    <w:rsid w:val="00E06191"/>
    <w:rsid w:val="00E06421"/>
    <w:rsid w:val="00E06586"/>
    <w:rsid w:val="00E065F1"/>
    <w:rsid w:val="00E066F5"/>
    <w:rsid w:val="00E06700"/>
    <w:rsid w:val="00E06777"/>
    <w:rsid w:val="00E06778"/>
    <w:rsid w:val="00E068BC"/>
    <w:rsid w:val="00E06932"/>
    <w:rsid w:val="00E06A64"/>
    <w:rsid w:val="00E06A66"/>
    <w:rsid w:val="00E06B5B"/>
    <w:rsid w:val="00E06CB9"/>
    <w:rsid w:val="00E06CF4"/>
    <w:rsid w:val="00E06F0D"/>
    <w:rsid w:val="00E06F57"/>
    <w:rsid w:val="00E073F0"/>
    <w:rsid w:val="00E078BC"/>
    <w:rsid w:val="00E07937"/>
    <w:rsid w:val="00E07AE5"/>
    <w:rsid w:val="00E07C27"/>
    <w:rsid w:val="00E07D76"/>
    <w:rsid w:val="00E0E48D"/>
    <w:rsid w:val="00E10071"/>
    <w:rsid w:val="00E10112"/>
    <w:rsid w:val="00E102C2"/>
    <w:rsid w:val="00E1037E"/>
    <w:rsid w:val="00E10419"/>
    <w:rsid w:val="00E104DA"/>
    <w:rsid w:val="00E1061C"/>
    <w:rsid w:val="00E10761"/>
    <w:rsid w:val="00E10874"/>
    <w:rsid w:val="00E10B19"/>
    <w:rsid w:val="00E10DBB"/>
    <w:rsid w:val="00E111CF"/>
    <w:rsid w:val="00E112B2"/>
    <w:rsid w:val="00E1130F"/>
    <w:rsid w:val="00E113A9"/>
    <w:rsid w:val="00E113AB"/>
    <w:rsid w:val="00E11A6E"/>
    <w:rsid w:val="00E11AC6"/>
    <w:rsid w:val="00E11ADC"/>
    <w:rsid w:val="00E11C11"/>
    <w:rsid w:val="00E11D7A"/>
    <w:rsid w:val="00E11D88"/>
    <w:rsid w:val="00E11DA2"/>
    <w:rsid w:val="00E11DCB"/>
    <w:rsid w:val="00E11E5E"/>
    <w:rsid w:val="00E11EEB"/>
    <w:rsid w:val="00E12177"/>
    <w:rsid w:val="00E1220B"/>
    <w:rsid w:val="00E122BD"/>
    <w:rsid w:val="00E122DD"/>
    <w:rsid w:val="00E126FF"/>
    <w:rsid w:val="00E1279B"/>
    <w:rsid w:val="00E127DA"/>
    <w:rsid w:val="00E127DD"/>
    <w:rsid w:val="00E128F2"/>
    <w:rsid w:val="00E12AAE"/>
    <w:rsid w:val="00E12B58"/>
    <w:rsid w:val="00E13077"/>
    <w:rsid w:val="00E1307D"/>
    <w:rsid w:val="00E132CC"/>
    <w:rsid w:val="00E134C8"/>
    <w:rsid w:val="00E13532"/>
    <w:rsid w:val="00E13559"/>
    <w:rsid w:val="00E1355A"/>
    <w:rsid w:val="00E13664"/>
    <w:rsid w:val="00E136E2"/>
    <w:rsid w:val="00E13732"/>
    <w:rsid w:val="00E13779"/>
    <w:rsid w:val="00E138E9"/>
    <w:rsid w:val="00E139C8"/>
    <w:rsid w:val="00E13A00"/>
    <w:rsid w:val="00E13C6D"/>
    <w:rsid w:val="00E13E5A"/>
    <w:rsid w:val="00E13EA1"/>
    <w:rsid w:val="00E13EE4"/>
    <w:rsid w:val="00E14102"/>
    <w:rsid w:val="00E1411E"/>
    <w:rsid w:val="00E1443F"/>
    <w:rsid w:val="00E14440"/>
    <w:rsid w:val="00E144E4"/>
    <w:rsid w:val="00E14527"/>
    <w:rsid w:val="00E146EA"/>
    <w:rsid w:val="00E14B8B"/>
    <w:rsid w:val="00E14C9F"/>
    <w:rsid w:val="00E15351"/>
    <w:rsid w:val="00E153D8"/>
    <w:rsid w:val="00E15886"/>
    <w:rsid w:val="00E158AC"/>
    <w:rsid w:val="00E15A13"/>
    <w:rsid w:val="00E15BE1"/>
    <w:rsid w:val="00E15C6C"/>
    <w:rsid w:val="00E15D64"/>
    <w:rsid w:val="00E15E77"/>
    <w:rsid w:val="00E15FF7"/>
    <w:rsid w:val="00E1603A"/>
    <w:rsid w:val="00E16122"/>
    <w:rsid w:val="00E1633A"/>
    <w:rsid w:val="00E1639C"/>
    <w:rsid w:val="00E163BD"/>
    <w:rsid w:val="00E16463"/>
    <w:rsid w:val="00E164C0"/>
    <w:rsid w:val="00E164EB"/>
    <w:rsid w:val="00E1663E"/>
    <w:rsid w:val="00E166AE"/>
    <w:rsid w:val="00E16999"/>
    <w:rsid w:val="00E169B9"/>
    <w:rsid w:val="00E16D55"/>
    <w:rsid w:val="00E16D65"/>
    <w:rsid w:val="00E16F09"/>
    <w:rsid w:val="00E16F1F"/>
    <w:rsid w:val="00E16F82"/>
    <w:rsid w:val="00E16F8B"/>
    <w:rsid w:val="00E1712D"/>
    <w:rsid w:val="00E17165"/>
    <w:rsid w:val="00E17493"/>
    <w:rsid w:val="00E1761B"/>
    <w:rsid w:val="00E17657"/>
    <w:rsid w:val="00E17B23"/>
    <w:rsid w:val="00E17C41"/>
    <w:rsid w:val="00E17EF1"/>
    <w:rsid w:val="00E17F3F"/>
    <w:rsid w:val="00E17F6F"/>
    <w:rsid w:val="00E2029E"/>
    <w:rsid w:val="00E203D2"/>
    <w:rsid w:val="00E206D6"/>
    <w:rsid w:val="00E206FE"/>
    <w:rsid w:val="00E20884"/>
    <w:rsid w:val="00E20AC0"/>
    <w:rsid w:val="00E20B20"/>
    <w:rsid w:val="00E20C96"/>
    <w:rsid w:val="00E20EFD"/>
    <w:rsid w:val="00E20F33"/>
    <w:rsid w:val="00E20F6A"/>
    <w:rsid w:val="00E211C2"/>
    <w:rsid w:val="00E21380"/>
    <w:rsid w:val="00E2155E"/>
    <w:rsid w:val="00E2176C"/>
    <w:rsid w:val="00E21AEC"/>
    <w:rsid w:val="00E21B89"/>
    <w:rsid w:val="00E21D69"/>
    <w:rsid w:val="00E21D6A"/>
    <w:rsid w:val="00E21E24"/>
    <w:rsid w:val="00E223B1"/>
    <w:rsid w:val="00E22538"/>
    <w:rsid w:val="00E22646"/>
    <w:rsid w:val="00E22867"/>
    <w:rsid w:val="00E22A4E"/>
    <w:rsid w:val="00E22C92"/>
    <w:rsid w:val="00E22CA7"/>
    <w:rsid w:val="00E22E56"/>
    <w:rsid w:val="00E2315C"/>
    <w:rsid w:val="00E2347D"/>
    <w:rsid w:val="00E23750"/>
    <w:rsid w:val="00E239D1"/>
    <w:rsid w:val="00E239FD"/>
    <w:rsid w:val="00E242B5"/>
    <w:rsid w:val="00E24317"/>
    <w:rsid w:val="00E244A8"/>
    <w:rsid w:val="00E2456D"/>
    <w:rsid w:val="00E245A6"/>
    <w:rsid w:val="00E24686"/>
    <w:rsid w:val="00E246B9"/>
    <w:rsid w:val="00E2493F"/>
    <w:rsid w:val="00E249A4"/>
    <w:rsid w:val="00E249E3"/>
    <w:rsid w:val="00E24D09"/>
    <w:rsid w:val="00E24E82"/>
    <w:rsid w:val="00E24E8E"/>
    <w:rsid w:val="00E24FE4"/>
    <w:rsid w:val="00E250C5"/>
    <w:rsid w:val="00E25236"/>
    <w:rsid w:val="00E25248"/>
    <w:rsid w:val="00E252A0"/>
    <w:rsid w:val="00E252A9"/>
    <w:rsid w:val="00E2547F"/>
    <w:rsid w:val="00E254B8"/>
    <w:rsid w:val="00E25561"/>
    <w:rsid w:val="00E2591A"/>
    <w:rsid w:val="00E25A61"/>
    <w:rsid w:val="00E25AAD"/>
    <w:rsid w:val="00E25B17"/>
    <w:rsid w:val="00E25C7E"/>
    <w:rsid w:val="00E25FD7"/>
    <w:rsid w:val="00E260D7"/>
    <w:rsid w:val="00E261E4"/>
    <w:rsid w:val="00E26341"/>
    <w:rsid w:val="00E263DB"/>
    <w:rsid w:val="00E2640C"/>
    <w:rsid w:val="00E2644F"/>
    <w:rsid w:val="00E265FB"/>
    <w:rsid w:val="00E2664B"/>
    <w:rsid w:val="00E26727"/>
    <w:rsid w:val="00E267C9"/>
    <w:rsid w:val="00E2681E"/>
    <w:rsid w:val="00E268E4"/>
    <w:rsid w:val="00E26970"/>
    <w:rsid w:val="00E26977"/>
    <w:rsid w:val="00E269AD"/>
    <w:rsid w:val="00E26A30"/>
    <w:rsid w:val="00E26A3E"/>
    <w:rsid w:val="00E26B9F"/>
    <w:rsid w:val="00E26CB2"/>
    <w:rsid w:val="00E26D44"/>
    <w:rsid w:val="00E26D6D"/>
    <w:rsid w:val="00E26FAC"/>
    <w:rsid w:val="00E27129"/>
    <w:rsid w:val="00E2715F"/>
    <w:rsid w:val="00E271E8"/>
    <w:rsid w:val="00E2726D"/>
    <w:rsid w:val="00E2728F"/>
    <w:rsid w:val="00E272BC"/>
    <w:rsid w:val="00E27303"/>
    <w:rsid w:val="00E2735D"/>
    <w:rsid w:val="00E2745D"/>
    <w:rsid w:val="00E27791"/>
    <w:rsid w:val="00E27A1E"/>
    <w:rsid w:val="00E27B1D"/>
    <w:rsid w:val="00E27C59"/>
    <w:rsid w:val="00E27E5E"/>
    <w:rsid w:val="00E27E84"/>
    <w:rsid w:val="00E3004A"/>
    <w:rsid w:val="00E30121"/>
    <w:rsid w:val="00E301BF"/>
    <w:rsid w:val="00E302F6"/>
    <w:rsid w:val="00E30429"/>
    <w:rsid w:val="00E304BB"/>
    <w:rsid w:val="00E304FD"/>
    <w:rsid w:val="00E306B9"/>
    <w:rsid w:val="00E306E9"/>
    <w:rsid w:val="00E30701"/>
    <w:rsid w:val="00E307AC"/>
    <w:rsid w:val="00E307BB"/>
    <w:rsid w:val="00E30812"/>
    <w:rsid w:val="00E30A95"/>
    <w:rsid w:val="00E30BEC"/>
    <w:rsid w:val="00E30C54"/>
    <w:rsid w:val="00E30C5D"/>
    <w:rsid w:val="00E30CA6"/>
    <w:rsid w:val="00E30D15"/>
    <w:rsid w:val="00E30D65"/>
    <w:rsid w:val="00E30F2D"/>
    <w:rsid w:val="00E30F9B"/>
    <w:rsid w:val="00E312A3"/>
    <w:rsid w:val="00E31592"/>
    <w:rsid w:val="00E31608"/>
    <w:rsid w:val="00E319DB"/>
    <w:rsid w:val="00E31A7D"/>
    <w:rsid w:val="00E31AF1"/>
    <w:rsid w:val="00E31AFC"/>
    <w:rsid w:val="00E31CAC"/>
    <w:rsid w:val="00E31E01"/>
    <w:rsid w:val="00E31E36"/>
    <w:rsid w:val="00E31F36"/>
    <w:rsid w:val="00E31F8A"/>
    <w:rsid w:val="00E31F92"/>
    <w:rsid w:val="00E32350"/>
    <w:rsid w:val="00E3250F"/>
    <w:rsid w:val="00E32691"/>
    <w:rsid w:val="00E32764"/>
    <w:rsid w:val="00E329CE"/>
    <w:rsid w:val="00E32A0A"/>
    <w:rsid w:val="00E32E21"/>
    <w:rsid w:val="00E32ED7"/>
    <w:rsid w:val="00E32F34"/>
    <w:rsid w:val="00E333C8"/>
    <w:rsid w:val="00E33462"/>
    <w:rsid w:val="00E337FE"/>
    <w:rsid w:val="00E33962"/>
    <w:rsid w:val="00E33A3A"/>
    <w:rsid w:val="00E33B93"/>
    <w:rsid w:val="00E33FB4"/>
    <w:rsid w:val="00E3409E"/>
    <w:rsid w:val="00E3418F"/>
    <w:rsid w:val="00E34370"/>
    <w:rsid w:val="00E343D9"/>
    <w:rsid w:val="00E34910"/>
    <w:rsid w:val="00E349DD"/>
    <w:rsid w:val="00E34D8D"/>
    <w:rsid w:val="00E34DEA"/>
    <w:rsid w:val="00E34E73"/>
    <w:rsid w:val="00E34F14"/>
    <w:rsid w:val="00E34F76"/>
    <w:rsid w:val="00E352C2"/>
    <w:rsid w:val="00E355B7"/>
    <w:rsid w:val="00E358D5"/>
    <w:rsid w:val="00E358E5"/>
    <w:rsid w:val="00E35919"/>
    <w:rsid w:val="00E35ABC"/>
    <w:rsid w:val="00E35AED"/>
    <w:rsid w:val="00E35C9F"/>
    <w:rsid w:val="00E35E63"/>
    <w:rsid w:val="00E35E96"/>
    <w:rsid w:val="00E35F0A"/>
    <w:rsid w:val="00E3639A"/>
    <w:rsid w:val="00E3655B"/>
    <w:rsid w:val="00E36757"/>
    <w:rsid w:val="00E3691E"/>
    <w:rsid w:val="00E36942"/>
    <w:rsid w:val="00E36A5C"/>
    <w:rsid w:val="00E36E29"/>
    <w:rsid w:val="00E3740D"/>
    <w:rsid w:val="00E37477"/>
    <w:rsid w:val="00E375C5"/>
    <w:rsid w:val="00E376DA"/>
    <w:rsid w:val="00E37733"/>
    <w:rsid w:val="00E3774B"/>
    <w:rsid w:val="00E37789"/>
    <w:rsid w:val="00E378B0"/>
    <w:rsid w:val="00E3793E"/>
    <w:rsid w:val="00E37A10"/>
    <w:rsid w:val="00E37BE5"/>
    <w:rsid w:val="00E37F0F"/>
    <w:rsid w:val="00E400BA"/>
    <w:rsid w:val="00E40188"/>
    <w:rsid w:val="00E401AE"/>
    <w:rsid w:val="00E402FC"/>
    <w:rsid w:val="00E4037E"/>
    <w:rsid w:val="00E403A8"/>
    <w:rsid w:val="00E408E9"/>
    <w:rsid w:val="00E409A7"/>
    <w:rsid w:val="00E40BF7"/>
    <w:rsid w:val="00E40D2B"/>
    <w:rsid w:val="00E40E3A"/>
    <w:rsid w:val="00E41055"/>
    <w:rsid w:val="00E4108B"/>
    <w:rsid w:val="00E41212"/>
    <w:rsid w:val="00E41268"/>
    <w:rsid w:val="00E4157B"/>
    <w:rsid w:val="00E415FE"/>
    <w:rsid w:val="00E41611"/>
    <w:rsid w:val="00E417F4"/>
    <w:rsid w:val="00E41832"/>
    <w:rsid w:val="00E4191D"/>
    <w:rsid w:val="00E419BB"/>
    <w:rsid w:val="00E41A19"/>
    <w:rsid w:val="00E41A27"/>
    <w:rsid w:val="00E41AB4"/>
    <w:rsid w:val="00E41AC6"/>
    <w:rsid w:val="00E41B42"/>
    <w:rsid w:val="00E41B80"/>
    <w:rsid w:val="00E41C7D"/>
    <w:rsid w:val="00E41C84"/>
    <w:rsid w:val="00E41C8F"/>
    <w:rsid w:val="00E41D93"/>
    <w:rsid w:val="00E41E28"/>
    <w:rsid w:val="00E41F82"/>
    <w:rsid w:val="00E420C4"/>
    <w:rsid w:val="00E42283"/>
    <w:rsid w:val="00E422AC"/>
    <w:rsid w:val="00E4232E"/>
    <w:rsid w:val="00E423FB"/>
    <w:rsid w:val="00E4250B"/>
    <w:rsid w:val="00E42580"/>
    <w:rsid w:val="00E42734"/>
    <w:rsid w:val="00E42737"/>
    <w:rsid w:val="00E42851"/>
    <w:rsid w:val="00E429CD"/>
    <w:rsid w:val="00E42A05"/>
    <w:rsid w:val="00E42A3E"/>
    <w:rsid w:val="00E42DEB"/>
    <w:rsid w:val="00E42EC4"/>
    <w:rsid w:val="00E43020"/>
    <w:rsid w:val="00E4314B"/>
    <w:rsid w:val="00E431EE"/>
    <w:rsid w:val="00E43440"/>
    <w:rsid w:val="00E4346B"/>
    <w:rsid w:val="00E437FE"/>
    <w:rsid w:val="00E43A13"/>
    <w:rsid w:val="00E43EBE"/>
    <w:rsid w:val="00E442BD"/>
    <w:rsid w:val="00E44512"/>
    <w:rsid w:val="00E445DD"/>
    <w:rsid w:val="00E44696"/>
    <w:rsid w:val="00E446C6"/>
    <w:rsid w:val="00E44906"/>
    <w:rsid w:val="00E44BDC"/>
    <w:rsid w:val="00E44DEC"/>
    <w:rsid w:val="00E45149"/>
    <w:rsid w:val="00E45300"/>
    <w:rsid w:val="00E45706"/>
    <w:rsid w:val="00E4578E"/>
    <w:rsid w:val="00E45973"/>
    <w:rsid w:val="00E45A02"/>
    <w:rsid w:val="00E45A99"/>
    <w:rsid w:val="00E45C77"/>
    <w:rsid w:val="00E45DC9"/>
    <w:rsid w:val="00E45F56"/>
    <w:rsid w:val="00E45F7B"/>
    <w:rsid w:val="00E46007"/>
    <w:rsid w:val="00E4601E"/>
    <w:rsid w:val="00E4603F"/>
    <w:rsid w:val="00E4608B"/>
    <w:rsid w:val="00E460F1"/>
    <w:rsid w:val="00E461CB"/>
    <w:rsid w:val="00E46292"/>
    <w:rsid w:val="00E463B1"/>
    <w:rsid w:val="00E468BF"/>
    <w:rsid w:val="00E468FF"/>
    <w:rsid w:val="00E46A77"/>
    <w:rsid w:val="00E46A7F"/>
    <w:rsid w:val="00E46ABC"/>
    <w:rsid w:val="00E46C99"/>
    <w:rsid w:val="00E46D7F"/>
    <w:rsid w:val="00E46DA8"/>
    <w:rsid w:val="00E46F8F"/>
    <w:rsid w:val="00E470CE"/>
    <w:rsid w:val="00E472DC"/>
    <w:rsid w:val="00E473B3"/>
    <w:rsid w:val="00E47456"/>
    <w:rsid w:val="00E4754F"/>
    <w:rsid w:val="00E47560"/>
    <w:rsid w:val="00E4759C"/>
    <w:rsid w:val="00E475C2"/>
    <w:rsid w:val="00E476CB"/>
    <w:rsid w:val="00E47759"/>
    <w:rsid w:val="00E479C8"/>
    <w:rsid w:val="00E47AAF"/>
    <w:rsid w:val="00E47ADF"/>
    <w:rsid w:val="00E47B19"/>
    <w:rsid w:val="00E47DA1"/>
    <w:rsid w:val="00E47E07"/>
    <w:rsid w:val="00E50016"/>
    <w:rsid w:val="00E50152"/>
    <w:rsid w:val="00E501D3"/>
    <w:rsid w:val="00E5025C"/>
    <w:rsid w:val="00E50727"/>
    <w:rsid w:val="00E50B4E"/>
    <w:rsid w:val="00E50B90"/>
    <w:rsid w:val="00E50B92"/>
    <w:rsid w:val="00E50D2F"/>
    <w:rsid w:val="00E50DAD"/>
    <w:rsid w:val="00E50EBB"/>
    <w:rsid w:val="00E50EC5"/>
    <w:rsid w:val="00E51032"/>
    <w:rsid w:val="00E51187"/>
    <w:rsid w:val="00E512C2"/>
    <w:rsid w:val="00E51437"/>
    <w:rsid w:val="00E51669"/>
    <w:rsid w:val="00E517D3"/>
    <w:rsid w:val="00E517FD"/>
    <w:rsid w:val="00E519AB"/>
    <w:rsid w:val="00E51AE1"/>
    <w:rsid w:val="00E51C2D"/>
    <w:rsid w:val="00E5210B"/>
    <w:rsid w:val="00E52462"/>
    <w:rsid w:val="00E524B8"/>
    <w:rsid w:val="00E5257E"/>
    <w:rsid w:val="00E527BA"/>
    <w:rsid w:val="00E52990"/>
    <w:rsid w:val="00E529DA"/>
    <w:rsid w:val="00E52AF8"/>
    <w:rsid w:val="00E52C39"/>
    <w:rsid w:val="00E52CBF"/>
    <w:rsid w:val="00E52EDB"/>
    <w:rsid w:val="00E52FAE"/>
    <w:rsid w:val="00E5315C"/>
    <w:rsid w:val="00E531ED"/>
    <w:rsid w:val="00E53225"/>
    <w:rsid w:val="00E53330"/>
    <w:rsid w:val="00E5341B"/>
    <w:rsid w:val="00E537CD"/>
    <w:rsid w:val="00E53909"/>
    <w:rsid w:val="00E53A01"/>
    <w:rsid w:val="00E53C99"/>
    <w:rsid w:val="00E53E14"/>
    <w:rsid w:val="00E53F8B"/>
    <w:rsid w:val="00E54202"/>
    <w:rsid w:val="00E542D3"/>
    <w:rsid w:val="00E545B2"/>
    <w:rsid w:val="00E5461B"/>
    <w:rsid w:val="00E549CC"/>
    <w:rsid w:val="00E54E78"/>
    <w:rsid w:val="00E54EC0"/>
    <w:rsid w:val="00E5501E"/>
    <w:rsid w:val="00E55097"/>
    <w:rsid w:val="00E5511E"/>
    <w:rsid w:val="00E551D1"/>
    <w:rsid w:val="00E5526E"/>
    <w:rsid w:val="00E5538C"/>
    <w:rsid w:val="00E554BA"/>
    <w:rsid w:val="00E55579"/>
    <w:rsid w:val="00E557E0"/>
    <w:rsid w:val="00E5594C"/>
    <w:rsid w:val="00E55C5D"/>
    <w:rsid w:val="00E55DE1"/>
    <w:rsid w:val="00E55E1E"/>
    <w:rsid w:val="00E55E3A"/>
    <w:rsid w:val="00E5611E"/>
    <w:rsid w:val="00E56122"/>
    <w:rsid w:val="00E5612B"/>
    <w:rsid w:val="00E564C4"/>
    <w:rsid w:val="00E56603"/>
    <w:rsid w:val="00E5664F"/>
    <w:rsid w:val="00E567C9"/>
    <w:rsid w:val="00E56F52"/>
    <w:rsid w:val="00E570EB"/>
    <w:rsid w:val="00E57301"/>
    <w:rsid w:val="00E57454"/>
    <w:rsid w:val="00E575EF"/>
    <w:rsid w:val="00E577CB"/>
    <w:rsid w:val="00E57826"/>
    <w:rsid w:val="00E5797A"/>
    <w:rsid w:val="00E57CA2"/>
    <w:rsid w:val="00E57E1A"/>
    <w:rsid w:val="00E57EE2"/>
    <w:rsid w:val="00E57FE2"/>
    <w:rsid w:val="00E57FED"/>
    <w:rsid w:val="00E604C4"/>
    <w:rsid w:val="00E6050F"/>
    <w:rsid w:val="00E6052E"/>
    <w:rsid w:val="00E6063D"/>
    <w:rsid w:val="00E606DD"/>
    <w:rsid w:val="00E60809"/>
    <w:rsid w:val="00E60810"/>
    <w:rsid w:val="00E60837"/>
    <w:rsid w:val="00E60E82"/>
    <w:rsid w:val="00E60F3A"/>
    <w:rsid w:val="00E6104F"/>
    <w:rsid w:val="00E6124B"/>
    <w:rsid w:val="00E61300"/>
    <w:rsid w:val="00E616C0"/>
    <w:rsid w:val="00E617E8"/>
    <w:rsid w:val="00E617EC"/>
    <w:rsid w:val="00E61955"/>
    <w:rsid w:val="00E6199E"/>
    <w:rsid w:val="00E619F5"/>
    <w:rsid w:val="00E61A0B"/>
    <w:rsid w:val="00E61B54"/>
    <w:rsid w:val="00E61B73"/>
    <w:rsid w:val="00E61BEB"/>
    <w:rsid w:val="00E61C22"/>
    <w:rsid w:val="00E61D0D"/>
    <w:rsid w:val="00E61DB6"/>
    <w:rsid w:val="00E61E9B"/>
    <w:rsid w:val="00E61FB8"/>
    <w:rsid w:val="00E61FF4"/>
    <w:rsid w:val="00E620BF"/>
    <w:rsid w:val="00E622BC"/>
    <w:rsid w:val="00E624C9"/>
    <w:rsid w:val="00E6259F"/>
    <w:rsid w:val="00E626AE"/>
    <w:rsid w:val="00E62B6E"/>
    <w:rsid w:val="00E62D29"/>
    <w:rsid w:val="00E62D6D"/>
    <w:rsid w:val="00E62F3C"/>
    <w:rsid w:val="00E6310D"/>
    <w:rsid w:val="00E631A0"/>
    <w:rsid w:val="00E6339D"/>
    <w:rsid w:val="00E633C8"/>
    <w:rsid w:val="00E633EB"/>
    <w:rsid w:val="00E635B9"/>
    <w:rsid w:val="00E636C7"/>
    <w:rsid w:val="00E636C8"/>
    <w:rsid w:val="00E6371C"/>
    <w:rsid w:val="00E637BD"/>
    <w:rsid w:val="00E63D22"/>
    <w:rsid w:val="00E63E04"/>
    <w:rsid w:val="00E63E98"/>
    <w:rsid w:val="00E63F75"/>
    <w:rsid w:val="00E64050"/>
    <w:rsid w:val="00E64212"/>
    <w:rsid w:val="00E64577"/>
    <w:rsid w:val="00E64626"/>
    <w:rsid w:val="00E64894"/>
    <w:rsid w:val="00E64AE7"/>
    <w:rsid w:val="00E64C0C"/>
    <w:rsid w:val="00E650C2"/>
    <w:rsid w:val="00E650F7"/>
    <w:rsid w:val="00E65305"/>
    <w:rsid w:val="00E65355"/>
    <w:rsid w:val="00E65383"/>
    <w:rsid w:val="00E65505"/>
    <w:rsid w:val="00E6577C"/>
    <w:rsid w:val="00E658BF"/>
    <w:rsid w:val="00E65D15"/>
    <w:rsid w:val="00E65DB6"/>
    <w:rsid w:val="00E660A4"/>
    <w:rsid w:val="00E66184"/>
    <w:rsid w:val="00E662C0"/>
    <w:rsid w:val="00E66339"/>
    <w:rsid w:val="00E663BF"/>
    <w:rsid w:val="00E66715"/>
    <w:rsid w:val="00E667A0"/>
    <w:rsid w:val="00E668A9"/>
    <w:rsid w:val="00E669C2"/>
    <w:rsid w:val="00E66B7B"/>
    <w:rsid w:val="00E66C06"/>
    <w:rsid w:val="00E66CD8"/>
    <w:rsid w:val="00E66EE7"/>
    <w:rsid w:val="00E66EE8"/>
    <w:rsid w:val="00E67030"/>
    <w:rsid w:val="00E67361"/>
    <w:rsid w:val="00E67364"/>
    <w:rsid w:val="00E67802"/>
    <w:rsid w:val="00E67C17"/>
    <w:rsid w:val="00E67EE5"/>
    <w:rsid w:val="00E67EE9"/>
    <w:rsid w:val="00E700F2"/>
    <w:rsid w:val="00E7013A"/>
    <w:rsid w:val="00E70196"/>
    <w:rsid w:val="00E705B6"/>
    <w:rsid w:val="00E7086E"/>
    <w:rsid w:val="00E70985"/>
    <w:rsid w:val="00E709BA"/>
    <w:rsid w:val="00E70A6F"/>
    <w:rsid w:val="00E70AA8"/>
    <w:rsid w:val="00E70B26"/>
    <w:rsid w:val="00E70C6E"/>
    <w:rsid w:val="00E70CDB"/>
    <w:rsid w:val="00E70DA5"/>
    <w:rsid w:val="00E7113C"/>
    <w:rsid w:val="00E71366"/>
    <w:rsid w:val="00E7145E"/>
    <w:rsid w:val="00E71510"/>
    <w:rsid w:val="00E7159B"/>
    <w:rsid w:val="00E7176E"/>
    <w:rsid w:val="00E717BC"/>
    <w:rsid w:val="00E71C2C"/>
    <w:rsid w:val="00E71DD9"/>
    <w:rsid w:val="00E71F42"/>
    <w:rsid w:val="00E72385"/>
    <w:rsid w:val="00E723CC"/>
    <w:rsid w:val="00E72690"/>
    <w:rsid w:val="00E72872"/>
    <w:rsid w:val="00E72C6B"/>
    <w:rsid w:val="00E72D56"/>
    <w:rsid w:val="00E72DB2"/>
    <w:rsid w:val="00E72EE4"/>
    <w:rsid w:val="00E73098"/>
    <w:rsid w:val="00E73112"/>
    <w:rsid w:val="00E732B7"/>
    <w:rsid w:val="00E7344B"/>
    <w:rsid w:val="00E734BD"/>
    <w:rsid w:val="00E7371D"/>
    <w:rsid w:val="00E738EE"/>
    <w:rsid w:val="00E73AB7"/>
    <w:rsid w:val="00E73BB2"/>
    <w:rsid w:val="00E73D65"/>
    <w:rsid w:val="00E73DD8"/>
    <w:rsid w:val="00E73E14"/>
    <w:rsid w:val="00E73E49"/>
    <w:rsid w:val="00E73EE0"/>
    <w:rsid w:val="00E74192"/>
    <w:rsid w:val="00E741AC"/>
    <w:rsid w:val="00E741F7"/>
    <w:rsid w:val="00E7463C"/>
    <w:rsid w:val="00E7475C"/>
    <w:rsid w:val="00E74827"/>
    <w:rsid w:val="00E749E3"/>
    <w:rsid w:val="00E74CB2"/>
    <w:rsid w:val="00E74F5D"/>
    <w:rsid w:val="00E75026"/>
    <w:rsid w:val="00E750A2"/>
    <w:rsid w:val="00E7537E"/>
    <w:rsid w:val="00E75445"/>
    <w:rsid w:val="00E754D5"/>
    <w:rsid w:val="00E75528"/>
    <w:rsid w:val="00E755AF"/>
    <w:rsid w:val="00E75728"/>
    <w:rsid w:val="00E757B0"/>
    <w:rsid w:val="00E75C06"/>
    <w:rsid w:val="00E75DB4"/>
    <w:rsid w:val="00E75FC9"/>
    <w:rsid w:val="00E76034"/>
    <w:rsid w:val="00E76190"/>
    <w:rsid w:val="00E76333"/>
    <w:rsid w:val="00E7642F"/>
    <w:rsid w:val="00E7644B"/>
    <w:rsid w:val="00E76A28"/>
    <w:rsid w:val="00E76A54"/>
    <w:rsid w:val="00E76AD1"/>
    <w:rsid w:val="00E76B7A"/>
    <w:rsid w:val="00E76C3B"/>
    <w:rsid w:val="00E76F06"/>
    <w:rsid w:val="00E770A4"/>
    <w:rsid w:val="00E773DB"/>
    <w:rsid w:val="00E77402"/>
    <w:rsid w:val="00E77574"/>
    <w:rsid w:val="00E77785"/>
    <w:rsid w:val="00E7781D"/>
    <w:rsid w:val="00E779D8"/>
    <w:rsid w:val="00E77A88"/>
    <w:rsid w:val="00E77D8A"/>
    <w:rsid w:val="00E80049"/>
    <w:rsid w:val="00E80066"/>
    <w:rsid w:val="00E800CD"/>
    <w:rsid w:val="00E80122"/>
    <w:rsid w:val="00E801D2"/>
    <w:rsid w:val="00E8036A"/>
    <w:rsid w:val="00E803EF"/>
    <w:rsid w:val="00E803F2"/>
    <w:rsid w:val="00E80440"/>
    <w:rsid w:val="00E80488"/>
    <w:rsid w:val="00E80746"/>
    <w:rsid w:val="00E809DB"/>
    <w:rsid w:val="00E80EAE"/>
    <w:rsid w:val="00E80F10"/>
    <w:rsid w:val="00E8101A"/>
    <w:rsid w:val="00E813CC"/>
    <w:rsid w:val="00E81423"/>
    <w:rsid w:val="00E81547"/>
    <w:rsid w:val="00E815C7"/>
    <w:rsid w:val="00E817E0"/>
    <w:rsid w:val="00E81AA4"/>
    <w:rsid w:val="00E81BA7"/>
    <w:rsid w:val="00E81C57"/>
    <w:rsid w:val="00E81DB2"/>
    <w:rsid w:val="00E81F11"/>
    <w:rsid w:val="00E81F9C"/>
    <w:rsid w:val="00E82047"/>
    <w:rsid w:val="00E82136"/>
    <w:rsid w:val="00E8217B"/>
    <w:rsid w:val="00E822DD"/>
    <w:rsid w:val="00E823C4"/>
    <w:rsid w:val="00E826E2"/>
    <w:rsid w:val="00E8283B"/>
    <w:rsid w:val="00E82A81"/>
    <w:rsid w:val="00E82C29"/>
    <w:rsid w:val="00E82EE4"/>
    <w:rsid w:val="00E82FA6"/>
    <w:rsid w:val="00E82FC6"/>
    <w:rsid w:val="00E830C9"/>
    <w:rsid w:val="00E831A0"/>
    <w:rsid w:val="00E831E7"/>
    <w:rsid w:val="00E832E7"/>
    <w:rsid w:val="00E835D9"/>
    <w:rsid w:val="00E83708"/>
    <w:rsid w:val="00E837A6"/>
    <w:rsid w:val="00E8394D"/>
    <w:rsid w:val="00E839B1"/>
    <w:rsid w:val="00E83A01"/>
    <w:rsid w:val="00E83AF1"/>
    <w:rsid w:val="00E83D59"/>
    <w:rsid w:val="00E83E64"/>
    <w:rsid w:val="00E83EF3"/>
    <w:rsid w:val="00E83F44"/>
    <w:rsid w:val="00E83F71"/>
    <w:rsid w:val="00E843B5"/>
    <w:rsid w:val="00E84477"/>
    <w:rsid w:val="00E844AE"/>
    <w:rsid w:val="00E84A3B"/>
    <w:rsid w:val="00E84BC1"/>
    <w:rsid w:val="00E84BC5"/>
    <w:rsid w:val="00E84C77"/>
    <w:rsid w:val="00E84D2C"/>
    <w:rsid w:val="00E84E0B"/>
    <w:rsid w:val="00E84E3C"/>
    <w:rsid w:val="00E84EA4"/>
    <w:rsid w:val="00E84EC4"/>
    <w:rsid w:val="00E85307"/>
    <w:rsid w:val="00E854B3"/>
    <w:rsid w:val="00E855C9"/>
    <w:rsid w:val="00E85721"/>
    <w:rsid w:val="00E85A1A"/>
    <w:rsid w:val="00E85B0A"/>
    <w:rsid w:val="00E85BF7"/>
    <w:rsid w:val="00E85DAA"/>
    <w:rsid w:val="00E85E81"/>
    <w:rsid w:val="00E85F0A"/>
    <w:rsid w:val="00E85F1C"/>
    <w:rsid w:val="00E86082"/>
    <w:rsid w:val="00E8621F"/>
    <w:rsid w:val="00E86400"/>
    <w:rsid w:val="00E86508"/>
    <w:rsid w:val="00E86573"/>
    <w:rsid w:val="00E866A4"/>
    <w:rsid w:val="00E866CD"/>
    <w:rsid w:val="00E866F6"/>
    <w:rsid w:val="00E86708"/>
    <w:rsid w:val="00E8697D"/>
    <w:rsid w:val="00E86AB3"/>
    <w:rsid w:val="00E86D8D"/>
    <w:rsid w:val="00E8703D"/>
    <w:rsid w:val="00E870BC"/>
    <w:rsid w:val="00E8739F"/>
    <w:rsid w:val="00E87565"/>
    <w:rsid w:val="00E87742"/>
    <w:rsid w:val="00E87846"/>
    <w:rsid w:val="00E87A22"/>
    <w:rsid w:val="00E87C53"/>
    <w:rsid w:val="00E87F57"/>
    <w:rsid w:val="00E8A38C"/>
    <w:rsid w:val="00E9040D"/>
    <w:rsid w:val="00E907E4"/>
    <w:rsid w:val="00E9082C"/>
    <w:rsid w:val="00E90A24"/>
    <w:rsid w:val="00E90C34"/>
    <w:rsid w:val="00E90D10"/>
    <w:rsid w:val="00E9102D"/>
    <w:rsid w:val="00E910D4"/>
    <w:rsid w:val="00E91599"/>
    <w:rsid w:val="00E9165B"/>
    <w:rsid w:val="00E916BF"/>
    <w:rsid w:val="00E919AC"/>
    <w:rsid w:val="00E91A78"/>
    <w:rsid w:val="00E91B5B"/>
    <w:rsid w:val="00E91C2A"/>
    <w:rsid w:val="00E91E90"/>
    <w:rsid w:val="00E91F5A"/>
    <w:rsid w:val="00E920F4"/>
    <w:rsid w:val="00E92275"/>
    <w:rsid w:val="00E923BB"/>
    <w:rsid w:val="00E9246D"/>
    <w:rsid w:val="00E92635"/>
    <w:rsid w:val="00E92A2A"/>
    <w:rsid w:val="00E92A90"/>
    <w:rsid w:val="00E92AE7"/>
    <w:rsid w:val="00E92B22"/>
    <w:rsid w:val="00E92B77"/>
    <w:rsid w:val="00E9303E"/>
    <w:rsid w:val="00E9316F"/>
    <w:rsid w:val="00E9321C"/>
    <w:rsid w:val="00E9324C"/>
    <w:rsid w:val="00E9327C"/>
    <w:rsid w:val="00E932A9"/>
    <w:rsid w:val="00E9331B"/>
    <w:rsid w:val="00E9339B"/>
    <w:rsid w:val="00E933C3"/>
    <w:rsid w:val="00E93499"/>
    <w:rsid w:val="00E939F6"/>
    <w:rsid w:val="00E939FC"/>
    <w:rsid w:val="00E93A08"/>
    <w:rsid w:val="00E93CB3"/>
    <w:rsid w:val="00E9401E"/>
    <w:rsid w:val="00E94451"/>
    <w:rsid w:val="00E94561"/>
    <w:rsid w:val="00E946A4"/>
    <w:rsid w:val="00E946A6"/>
    <w:rsid w:val="00E947E4"/>
    <w:rsid w:val="00E947FA"/>
    <w:rsid w:val="00E9480A"/>
    <w:rsid w:val="00E9481D"/>
    <w:rsid w:val="00E949BB"/>
    <w:rsid w:val="00E94B65"/>
    <w:rsid w:val="00E94E94"/>
    <w:rsid w:val="00E951FC"/>
    <w:rsid w:val="00E952A5"/>
    <w:rsid w:val="00E9542E"/>
    <w:rsid w:val="00E95714"/>
    <w:rsid w:val="00E9575F"/>
    <w:rsid w:val="00E959F1"/>
    <w:rsid w:val="00E95A5A"/>
    <w:rsid w:val="00E95B09"/>
    <w:rsid w:val="00E95B15"/>
    <w:rsid w:val="00E95DF5"/>
    <w:rsid w:val="00E9616B"/>
    <w:rsid w:val="00E961D6"/>
    <w:rsid w:val="00E963E2"/>
    <w:rsid w:val="00E965EC"/>
    <w:rsid w:val="00E96666"/>
    <w:rsid w:val="00E96823"/>
    <w:rsid w:val="00E969A6"/>
    <w:rsid w:val="00E96A29"/>
    <w:rsid w:val="00E96B28"/>
    <w:rsid w:val="00E96BF2"/>
    <w:rsid w:val="00E96C52"/>
    <w:rsid w:val="00E96E26"/>
    <w:rsid w:val="00E96FE6"/>
    <w:rsid w:val="00E9710E"/>
    <w:rsid w:val="00E971AD"/>
    <w:rsid w:val="00E97248"/>
    <w:rsid w:val="00E972B1"/>
    <w:rsid w:val="00E973A1"/>
    <w:rsid w:val="00E974F1"/>
    <w:rsid w:val="00E9757E"/>
    <w:rsid w:val="00E976C9"/>
    <w:rsid w:val="00E97717"/>
    <w:rsid w:val="00E97B18"/>
    <w:rsid w:val="00E97D90"/>
    <w:rsid w:val="00E97F61"/>
    <w:rsid w:val="00EA007B"/>
    <w:rsid w:val="00EA0121"/>
    <w:rsid w:val="00EA0211"/>
    <w:rsid w:val="00EA0465"/>
    <w:rsid w:val="00EA0635"/>
    <w:rsid w:val="00EA074D"/>
    <w:rsid w:val="00EA0864"/>
    <w:rsid w:val="00EA08DA"/>
    <w:rsid w:val="00EA08E3"/>
    <w:rsid w:val="00EA0992"/>
    <w:rsid w:val="00EA0A72"/>
    <w:rsid w:val="00EA0D8F"/>
    <w:rsid w:val="00EA0EA3"/>
    <w:rsid w:val="00EA0EED"/>
    <w:rsid w:val="00EA0F54"/>
    <w:rsid w:val="00EA1059"/>
    <w:rsid w:val="00EA13A3"/>
    <w:rsid w:val="00EA1565"/>
    <w:rsid w:val="00EA1946"/>
    <w:rsid w:val="00EA1CA2"/>
    <w:rsid w:val="00EA1D43"/>
    <w:rsid w:val="00EA1DCF"/>
    <w:rsid w:val="00EA1DD1"/>
    <w:rsid w:val="00EA1FE0"/>
    <w:rsid w:val="00EA2161"/>
    <w:rsid w:val="00EA2394"/>
    <w:rsid w:val="00EA2547"/>
    <w:rsid w:val="00EA2621"/>
    <w:rsid w:val="00EA2627"/>
    <w:rsid w:val="00EA287C"/>
    <w:rsid w:val="00EA2941"/>
    <w:rsid w:val="00EA2DD2"/>
    <w:rsid w:val="00EA2DF3"/>
    <w:rsid w:val="00EA2E77"/>
    <w:rsid w:val="00EA3092"/>
    <w:rsid w:val="00EA323D"/>
    <w:rsid w:val="00EA329F"/>
    <w:rsid w:val="00EA3478"/>
    <w:rsid w:val="00EA355B"/>
    <w:rsid w:val="00EA3561"/>
    <w:rsid w:val="00EA36A3"/>
    <w:rsid w:val="00EA3993"/>
    <w:rsid w:val="00EA3B19"/>
    <w:rsid w:val="00EA3B77"/>
    <w:rsid w:val="00EA3B8A"/>
    <w:rsid w:val="00EA3C3B"/>
    <w:rsid w:val="00EA41C1"/>
    <w:rsid w:val="00EA4421"/>
    <w:rsid w:val="00EA44F0"/>
    <w:rsid w:val="00EA4821"/>
    <w:rsid w:val="00EA48E7"/>
    <w:rsid w:val="00EA48EA"/>
    <w:rsid w:val="00EA490B"/>
    <w:rsid w:val="00EA4A31"/>
    <w:rsid w:val="00EA4A44"/>
    <w:rsid w:val="00EA4A4C"/>
    <w:rsid w:val="00EA4BD6"/>
    <w:rsid w:val="00EA4C04"/>
    <w:rsid w:val="00EA4C1D"/>
    <w:rsid w:val="00EA4E23"/>
    <w:rsid w:val="00EA4EC9"/>
    <w:rsid w:val="00EA4F28"/>
    <w:rsid w:val="00EA4FE7"/>
    <w:rsid w:val="00EA5148"/>
    <w:rsid w:val="00EA5523"/>
    <w:rsid w:val="00EA568E"/>
    <w:rsid w:val="00EA5912"/>
    <w:rsid w:val="00EA5964"/>
    <w:rsid w:val="00EA5C27"/>
    <w:rsid w:val="00EA5C8B"/>
    <w:rsid w:val="00EA5E0F"/>
    <w:rsid w:val="00EA5F53"/>
    <w:rsid w:val="00EA623B"/>
    <w:rsid w:val="00EA650E"/>
    <w:rsid w:val="00EA6686"/>
    <w:rsid w:val="00EA671A"/>
    <w:rsid w:val="00EA6827"/>
    <w:rsid w:val="00EA6BC4"/>
    <w:rsid w:val="00EA6D64"/>
    <w:rsid w:val="00EA6DBD"/>
    <w:rsid w:val="00EA6FE4"/>
    <w:rsid w:val="00EA7138"/>
    <w:rsid w:val="00EA71A5"/>
    <w:rsid w:val="00EA736F"/>
    <w:rsid w:val="00EA73A6"/>
    <w:rsid w:val="00EA73C5"/>
    <w:rsid w:val="00EA7576"/>
    <w:rsid w:val="00EA76FD"/>
    <w:rsid w:val="00EA78EF"/>
    <w:rsid w:val="00EA798D"/>
    <w:rsid w:val="00EA7BED"/>
    <w:rsid w:val="00EA7D07"/>
    <w:rsid w:val="00EA7DD5"/>
    <w:rsid w:val="00EA7EDB"/>
    <w:rsid w:val="00EA7F4C"/>
    <w:rsid w:val="00EA7FD1"/>
    <w:rsid w:val="00EB013D"/>
    <w:rsid w:val="00EB0185"/>
    <w:rsid w:val="00EB038A"/>
    <w:rsid w:val="00EB08B1"/>
    <w:rsid w:val="00EB08F0"/>
    <w:rsid w:val="00EB0917"/>
    <w:rsid w:val="00EB0C01"/>
    <w:rsid w:val="00EB0CDE"/>
    <w:rsid w:val="00EB0E1F"/>
    <w:rsid w:val="00EB0ECE"/>
    <w:rsid w:val="00EB0F1D"/>
    <w:rsid w:val="00EB1201"/>
    <w:rsid w:val="00EB187C"/>
    <w:rsid w:val="00EB1A13"/>
    <w:rsid w:val="00EB1ACA"/>
    <w:rsid w:val="00EB1AE7"/>
    <w:rsid w:val="00EB1B94"/>
    <w:rsid w:val="00EB1BFB"/>
    <w:rsid w:val="00EB1C6A"/>
    <w:rsid w:val="00EB1D47"/>
    <w:rsid w:val="00EB1E14"/>
    <w:rsid w:val="00EB1F20"/>
    <w:rsid w:val="00EB2003"/>
    <w:rsid w:val="00EB208E"/>
    <w:rsid w:val="00EB2146"/>
    <w:rsid w:val="00EB2317"/>
    <w:rsid w:val="00EB239C"/>
    <w:rsid w:val="00EB2659"/>
    <w:rsid w:val="00EB26C6"/>
    <w:rsid w:val="00EB2751"/>
    <w:rsid w:val="00EB279B"/>
    <w:rsid w:val="00EB2964"/>
    <w:rsid w:val="00EB2ABB"/>
    <w:rsid w:val="00EB2B18"/>
    <w:rsid w:val="00EB2C10"/>
    <w:rsid w:val="00EB2D96"/>
    <w:rsid w:val="00EB2D9D"/>
    <w:rsid w:val="00EB2EE4"/>
    <w:rsid w:val="00EB2F95"/>
    <w:rsid w:val="00EB31F7"/>
    <w:rsid w:val="00EB325A"/>
    <w:rsid w:val="00EB349E"/>
    <w:rsid w:val="00EB354C"/>
    <w:rsid w:val="00EB35AC"/>
    <w:rsid w:val="00EB37AD"/>
    <w:rsid w:val="00EB38C2"/>
    <w:rsid w:val="00EB39C2"/>
    <w:rsid w:val="00EB3B3E"/>
    <w:rsid w:val="00EB3B62"/>
    <w:rsid w:val="00EB3C14"/>
    <w:rsid w:val="00EB3EE4"/>
    <w:rsid w:val="00EB3F68"/>
    <w:rsid w:val="00EB40B1"/>
    <w:rsid w:val="00EB4179"/>
    <w:rsid w:val="00EB418D"/>
    <w:rsid w:val="00EB4196"/>
    <w:rsid w:val="00EB433A"/>
    <w:rsid w:val="00EB4384"/>
    <w:rsid w:val="00EB4405"/>
    <w:rsid w:val="00EB44C1"/>
    <w:rsid w:val="00EB4519"/>
    <w:rsid w:val="00EB4A85"/>
    <w:rsid w:val="00EB4AD8"/>
    <w:rsid w:val="00EB4DD5"/>
    <w:rsid w:val="00EB4DED"/>
    <w:rsid w:val="00EB4F83"/>
    <w:rsid w:val="00EB5369"/>
    <w:rsid w:val="00EB54B6"/>
    <w:rsid w:val="00EB54F0"/>
    <w:rsid w:val="00EB553D"/>
    <w:rsid w:val="00EB584C"/>
    <w:rsid w:val="00EB5863"/>
    <w:rsid w:val="00EB59A1"/>
    <w:rsid w:val="00EB59D9"/>
    <w:rsid w:val="00EB5D88"/>
    <w:rsid w:val="00EB5F6A"/>
    <w:rsid w:val="00EB5FA7"/>
    <w:rsid w:val="00EB61BD"/>
    <w:rsid w:val="00EB63FD"/>
    <w:rsid w:val="00EB640A"/>
    <w:rsid w:val="00EB64AA"/>
    <w:rsid w:val="00EB6559"/>
    <w:rsid w:val="00EB6752"/>
    <w:rsid w:val="00EB68BC"/>
    <w:rsid w:val="00EB6D14"/>
    <w:rsid w:val="00EB6F13"/>
    <w:rsid w:val="00EB6FC0"/>
    <w:rsid w:val="00EB7029"/>
    <w:rsid w:val="00EB71C5"/>
    <w:rsid w:val="00EB720F"/>
    <w:rsid w:val="00EB7307"/>
    <w:rsid w:val="00EB751D"/>
    <w:rsid w:val="00EB768C"/>
    <w:rsid w:val="00EB772B"/>
    <w:rsid w:val="00EB772D"/>
    <w:rsid w:val="00EB776E"/>
    <w:rsid w:val="00EB779F"/>
    <w:rsid w:val="00EB7866"/>
    <w:rsid w:val="00EB78D4"/>
    <w:rsid w:val="00EB78D5"/>
    <w:rsid w:val="00EB7942"/>
    <w:rsid w:val="00EB7A33"/>
    <w:rsid w:val="00EB7BB8"/>
    <w:rsid w:val="00EB7BCE"/>
    <w:rsid w:val="00EB7D1C"/>
    <w:rsid w:val="00EB7D75"/>
    <w:rsid w:val="00EB7D7B"/>
    <w:rsid w:val="00EC04FE"/>
    <w:rsid w:val="00EC06C7"/>
    <w:rsid w:val="00EC0A47"/>
    <w:rsid w:val="00EC0B76"/>
    <w:rsid w:val="00EC0D53"/>
    <w:rsid w:val="00EC0DCD"/>
    <w:rsid w:val="00EC0F68"/>
    <w:rsid w:val="00EC0F70"/>
    <w:rsid w:val="00EC0FAA"/>
    <w:rsid w:val="00EC102B"/>
    <w:rsid w:val="00EC1109"/>
    <w:rsid w:val="00EC137B"/>
    <w:rsid w:val="00EC1420"/>
    <w:rsid w:val="00EC14B0"/>
    <w:rsid w:val="00EC15C5"/>
    <w:rsid w:val="00EC15E4"/>
    <w:rsid w:val="00EC17DD"/>
    <w:rsid w:val="00EC1822"/>
    <w:rsid w:val="00EC1899"/>
    <w:rsid w:val="00EC1DCF"/>
    <w:rsid w:val="00EC1F26"/>
    <w:rsid w:val="00EC204E"/>
    <w:rsid w:val="00EC2060"/>
    <w:rsid w:val="00EC20A7"/>
    <w:rsid w:val="00EC21EE"/>
    <w:rsid w:val="00EC2458"/>
    <w:rsid w:val="00EC248B"/>
    <w:rsid w:val="00EC249E"/>
    <w:rsid w:val="00EC2591"/>
    <w:rsid w:val="00EC2645"/>
    <w:rsid w:val="00EC278C"/>
    <w:rsid w:val="00EC28B4"/>
    <w:rsid w:val="00EC2BF6"/>
    <w:rsid w:val="00EC2C15"/>
    <w:rsid w:val="00EC2CFF"/>
    <w:rsid w:val="00EC2DFB"/>
    <w:rsid w:val="00EC2FAE"/>
    <w:rsid w:val="00EC316A"/>
    <w:rsid w:val="00EC328A"/>
    <w:rsid w:val="00EC32E4"/>
    <w:rsid w:val="00EC332B"/>
    <w:rsid w:val="00EC3687"/>
    <w:rsid w:val="00EC37EE"/>
    <w:rsid w:val="00EC37FB"/>
    <w:rsid w:val="00EC3B4F"/>
    <w:rsid w:val="00EC3BB0"/>
    <w:rsid w:val="00EC3C1F"/>
    <w:rsid w:val="00EC3C6E"/>
    <w:rsid w:val="00EC3C87"/>
    <w:rsid w:val="00EC42F4"/>
    <w:rsid w:val="00EC4888"/>
    <w:rsid w:val="00EC48FF"/>
    <w:rsid w:val="00EC4904"/>
    <w:rsid w:val="00EC49B3"/>
    <w:rsid w:val="00EC4A2F"/>
    <w:rsid w:val="00EC4A92"/>
    <w:rsid w:val="00EC4D8F"/>
    <w:rsid w:val="00EC4DBF"/>
    <w:rsid w:val="00EC4DF6"/>
    <w:rsid w:val="00EC4F01"/>
    <w:rsid w:val="00EC4F49"/>
    <w:rsid w:val="00EC4F81"/>
    <w:rsid w:val="00EC5384"/>
    <w:rsid w:val="00EC5555"/>
    <w:rsid w:val="00EC55B4"/>
    <w:rsid w:val="00EC55E7"/>
    <w:rsid w:val="00EC5653"/>
    <w:rsid w:val="00EC570B"/>
    <w:rsid w:val="00EC581C"/>
    <w:rsid w:val="00EC58FE"/>
    <w:rsid w:val="00EC5BE1"/>
    <w:rsid w:val="00EC5CE1"/>
    <w:rsid w:val="00EC5E56"/>
    <w:rsid w:val="00EC5F2F"/>
    <w:rsid w:val="00EC5F88"/>
    <w:rsid w:val="00EC60EB"/>
    <w:rsid w:val="00EC61E4"/>
    <w:rsid w:val="00EC6229"/>
    <w:rsid w:val="00EC630F"/>
    <w:rsid w:val="00EC651E"/>
    <w:rsid w:val="00EC65E5"/>
    <w:rsid w:val="00EC670D"/>
    <w:rsid w:val="00EC692E"/>
    <w:rsid w:val="00EC69FA"/>
    <w:rsid w:val="00EC6AC0"/>
    <w:rsid w:val="00EC6D30"/>
    <w:rsid w:val="00EC6D84"/>
    <w:rsid w:val="00EC7235"/>
    <w:rsid w:val="00EC7387"/>
    <w:rsid w:val="00EC745E"/>
    <w:rsid w:val="00EC74D5"/>
    <w:rsid w:val="00EC75E1"/>
    <w:rsid w:val="00EC75EE"/>
    <w:rsid w:val="00EC7638"/>
    <w:rsid w:val="00EC775C"/>
    <w:rsid w:val="00EC78CB"/>
    <w:rsid w:val="00EC7993"/>
    <w:rsid w:val="00EC79C0"/>
    <w:rsid w:val="00EC7BC5"/>
    <w:rsid w:val="00EC7D9F"/>
    <w:rsid w:val="00EC7EAF"/>
    <w:rsid w:val="00EC7F33"/>
    <w:rsid w:val="00ED0072"/>
    <w:rsid w:val="00ED0115"/>
    <w:rsid w:val="00ED01CD"/>
    <w:rsid w:val="00ED021B"/>
    <w:rsid w:val="00ED02A4"/>
    <w:rsid w:val="00ED02CD"/>
    <w:rsid w:val="00ED02F0"/>
    <w:rsid w:val="00ED0665"/>
    <w:rsid w:val="00ED0888"/>
    <w:rsid w:val="00ED0A21"/>
    <w:rsid w:val="00ED0A7A"/>
    <w:rsid w:val="00ED0E48"/>
    <w:rsid w:val="00ED0E4B"/>
    <w:rsid w:val="00ED0E95"/>
    <w:rsid w:val="00ED0EC7"/>
    <w:rsid w:val="00ED0F89"/>
    <w:rsid w:val="00ED10E1"/>
    <w:rsid w:val="00ED1219"/>
    <w:rsid w:val="00ED1327"/>
    <w:rsid w:val="00ED1394"/>
    <w:rsid w:val="00ED140A"/>
    <w:rsid w:val="00ED1635"/>
    <w:rsid w:val="00ED1727"/>
    <w:rsid w:val="00ED172B"/>
    <w:rsid w:val="00ED175B"/>
    <w:rsid w:val="00ED17C4"/>
    <w:rsid w:val="00ED19A2"/>
    <w:rsid w:val="00ED1B20"/>
    <w:rsid w:val="00ED1C3C"/>
    <w:rsid w:val="00ED1CEF"/>
    <w:rsid w:val="00ED1D3D"/>
    <w:rsid w:val="00ED1DDC"/>
    <w:rsid w:val="00ED1ECF"/>
    <w:rsid w:val="00ED1FAF"/>
    <w:rsid w:val="00ED237E"/>
    <w:rsid w:val="00ED25A0"/>
    <w:rsid w:val="00ED27C3"/>
    <w:rsid w:val="00ED29BD"/>
    <w:rsid w:val="00ED2ABA"/>
    <w:rsid w:val="00ED2AE2"/>
    <w:rsid w:val="00ED2B1A"/>
    <w:rsid w:val="00ED2C5A"/>
    <w:rsid w:val="00ED2E6B"/>
    <w:rsid w:val="00ED2F0C"/>
    <w:rsid w:val="00ED2F87"/>
    <w:rsid w:val="00ED31B6"/>
    <w:rsid w:val="00ED33AE"/>
    <w:rsid w:val="00ED3581"/>
    <w:rsid w:val="00ED35B7"/>
    <w:rsid w:val="00ED364D"/>
    <w:rsid w:val="00ED376C"/>
    <w:rsid w:val="00ED3775"/>
    <w:rsid w:val="00ED3806"/>
    <w:rsid w:val="00ED39BB"/>
    <w:rsid w:val="00ED39FC"/>
    <w:rsid w:val="00ED3B81"/>
    <w:rsid w:val="00ED3D6E"/>
    <w:rsid w:val="00ED3DEE"/>
    <w:rsid w:val="00ED4140"/>
    <w:rsid w:val="00ED4283"/>
    <w:rsid w:val="00ED428D"/>
    <w:rsid w:val="00ED4A6D"/>
    <w:rsid w:val="00ED4D10"/>
    <w:rsid w:val="00ED5085"/>
    <w:rsid w:val="00ED5266"/>
    <w:rsid w:val="00ED54E9"/>
    <w:rsid w:val="00ED56DA"/>
    <w:rsid w:val="00ED59AB"/>
    <w:rsid w:val="00ED5C97"/>
    <w:rsid w:val="00ED5D34"/>
    <w:rsid w:val="00ED5D63"/>
    <w:rsid w:val="00ED5DE4"/>
    <w:rsid w:val="00ED60C6"/>
    <w:rsid w:val="00ED622B"/>
    <w:rsid w:val="00ED63B7"/>
    <w:rsid w:val="00ED63BF"/>
    <w:rsid w:val="00ED6553"/>
    <w:rsid w:val="00ED6574"/>
    <w:rsid w:val="00ED67A0"/>
    <w:rsid w:val="00ED6A1A"/>
    <w:rsid w:val="00ED6B01"/>
    <w:rsid w:val="00ED6CAD"/>
    <w:rsid w:val="00ED6CE4"/>
    <w:rsid w:val="00ED6D4A"/>
    <w:rsid w:val="00ED6EBB"/>
    <w:rsid w:val="00ED721A"/>
    <w:rsid w:val="00ED738C"/>
    <w:rsid w:val="00ED7596"/>
    <w:rsid w:val="00ED76B2"/>
    <w:rsid w:val="00ED76E3"/>
    <w:rsid w:val="00ED781B"/>
    <w:rsid w:val="00ED7918"/>
    <w:rsid w:val="00ED7A86"/>
    <w:rsid w:val="00ED7BE8"/>
    <w:rsid w:val="00ED7CAE"/>
    <w:rsid w:val="00ED7FD3"/>
    <w:rsid w:val="00EE0207"/>
    <w:rsid w:val="00EE0386"/>
    <w:rsid w:val="00EE04FB"/>
    <w:rsid w:val="00EE06AC"/>
    <w:rsid w:val="00EE0949"/>
    <w:rsid w:val="00EE0975"/>
    <w:rsid w:val="00EE09DA"/>
    <w:rsid w:val="00EE0D5A"/>
    <w:rsid w:val="00EE0D92"/>
    <w:rsid w:val="00EE0DD1"/>
    <w:rsid w:val="00EE0E5D"/>
    <w:rsid w:val="00EE0EC4"/>
    <w:rsid w:val="00EE100E"/>
    <w:rsid w:val="00EE1081"/>
    <w:rsid w:val="00EE10AF"/>
    <w:rsid w:val="00EE11C2"/>
    <w:rsid w:val="00EE11FC"/>
    <w:rsid w:val="00EE1204"/>
    <w:rsid w:val="00EE13FC"/>
    <w:rsid w:val="00EE15B5"/>
    <w:rsid w:val="00EE183A"/>
    <w:rsid w:val="00EE196E"/>
    <w:rsid w:val="00EE1BAD"/>
    <w:rsid w:val="00EE1D2C"/>
    <w:rsid w:val="00EE1F69"/>
    <w:rsid w:val="00EE2018"/>
    <w:rsid w:val="00EE20BF"/>
    <w:rsid w:val="00EE218F"/>
    <w:rsid w:val="00EE256C"/>
    <w:rsid w:val="00EE258C"/>
    <w:rsid w:val="00EE27A0"/>
    <w:rsid w:val="00EE28FC"/>
    <w:rsid w:val="00EE2A54"/>
    <w:rsid w:val="00EE2A61"/>
    <w:rsid w:val="00EE2A65"/>
    <w:rsid w:val="00EE2AE7"/>
    <w:rsid w:val="00EE2C48"/>
    <w:rsid w:val="00EE2F52"/>
    <w:rsid w:val="00EE2FA1"/>
    <w:rsid w:val="00EE3157"/>
    <w:rsid w:val="00EE317B"/>
    <w:rsid w:val="00EE32A1"/>
    <w:rsid w:val="00EE3332"/>
    <w:rsid w:val="00EE341D"/>
    <w:rsid w:val="00EE35A7"/>
    <w:rsid w:val="00EE3663"/>
    <w:rsid w:val="00EE3833"/>
    <w:rsid w:val="00EE391C"/>
    <w:rsid w:val="00EE3BEE"/>
    <w:rsid w:val="00EE3C86"/>
    <w:rsid w:val="00EE3D82"/>
    <w:rsid w:val="00EE3FAA"/>
    <w:rsid w:val="00EE414F"/>
    <w:rsid w:val="00EE415F"/>
    <w:rsid w:val="00EE41AC"/>
    <w:rsid w:val="00EE41C4"/>
    <w:rsid w:val="00EE4288"/>
    <w:rsid w:val="00EE442F"/>
    <w:rsid w:val="00EE4436"/>
    <w:rsid w:val="00EE4447"/>
    <w:rsid w:val="00EE4495"/>
    <w:rsid w:val="00EE458E"/>
    <w:rsid w:val="00EE4641"/>
    <w:rsid w:val="00EE4976"/>
    <w:rsid w:val="00EE49E0"/>
    <w:rsid w:val="00EE4BDE"/>
    <w:rsid w:val="00EE4BE0"/>
    <w:rsid w:val="00EE4EA1"/>
    <w:rsid w:val="00EE4F24"/>
    <w:rsid w:val="00EE56F2"/>
    <w:rsid w:val="00EE58B6"/>
    <w:rsid w:val="00EE5A27"/>
    <w:rsid w:val="00EE5AB1"/>
    <w:rsid w:val="00EE5CC4"/>
    <w:rsid w:val="00EE5D18"/>
    <w:rsid w:val="00EE5E06"/>
    <w:rsid w:val="00EE5E75"/>
    <w:rsid w:val="00EE632E"/>
    <w:rsid w:val="00EE65BB"/>
    <w:rsid w:val="00EE662E"/>
    <w:rsid w:val="00EE6706"/>
    <w:rsid w:val="00EE6739"/>
    <w:rsid w:val="00EE67D1"/>
    <w:rsid w:val="00EE695F"/>
    <w:rsid w:val="00EE69B1"/>
    <w:rsid w:val="00EE6AE9"/>
    <w:rsid w:val="00EE6C29"/>
    <w:rsid w:val="00EE6C5A"/>
    <w:rsid w:val="00EE6E77"/>
    <w:rsid w:val="00EE6FD1"/>
    <w:rsid w:val="00EE7163"/>
    <w:rsid w:val="00EE717B"/>
    <w:rsid w:val="00EE7392"/>
    <w:rsid w:val="00EE73DA"/>
    <w:rsid w:val="00EE74FE"/>
    <w:rsid w:val="00EE7561"/>
    <w:rsid w:val="00EE75EE"/>
    <w:rsid w:val="00EE76A9"/>
    <w:rsid w:val="00EE7724"/>
    <w:rsid w:val="00EE7794"/>
    <w:rsid w:val="00EE799E"/>
    <w:rsid w:val="00EE7CA8"/>
    <w:rsid w:val="00EE7ECE"/>
    <w:rsid w:val="00EE7EF0"/>
    <w:rsid w:val="00EE7F2C"/>
    <w:rsid w:val="00EE7FA7"/>
    <w:rsid w:val="00EF0099"/>
    <w:rsid w:val="00EF01FA"/>
    <w:rsid w:val="00EF028C"/>
    <w:rsid w:val="00EF0322"/>
    <w:rsid w:val="00EF03CA"/>
    <w:rsid w:val="00EF049C"/>
    <w:rsid w:val="00EF04C6"/>
    <w:rsid w:val="00EF0649"/>
    <w:rsid w:val="00EF064B"/>
    <w:rsid w:val="00EF0702"/>
    <w:rsid w:val="00EF07EF"/>
    <w:rsid w:val="00EF080D"/>
    <w:rsid w:val="00EF087C"/>
    <w:rsid w:val="00EF099A"/>
    <w:rsid w:val="00EF0A8E"/>
    <w:rsid w:val="00EF0B9D"/>
    <w:rsid w:val="00EF0C52"/>
    <w:rsid w:val="00EF0CBF"/>
    <w:rsid w:val="00EF1093"/>
    <w:rsid w:val="00EF12B2"/>
    <w:rsid w:val="00EF1315"/>
    <w:rsid w:val="00EF1322"/>
    <w:rsid w:val="00EF13A7"/>
    <w:rsid w:val="00EF13E2"/>
    <w:rsid w:val="00EF14FA"/>
    <w:rsid w:val="00EF1569"/>
    <w:rsid w:val="00EF19A6"/>
    <w:rsid w:val="00EF19F4"/>
    <w:rsid w:val="00EF1B65"/>
    <w:rsid w:val="00EF1D6B"/>
    <w:rsid w:val="00EF1FCB"/>
    <w:rsid w:val="00EF2035"/>
    <w:rsid w:val="00EF21C3"/>
    <w:rsid w:val="00EF22A2"/>
    <w:rsid w:val="00EF2322"/>
    <w:rsid w:val="00EF2504"/>
    <w:rsid w:val="00EF264B"/>
    <w:rsid w:val="00EF2745"/>
    <w:rsid w:val="00EF299C"/>
    <w:rsid w:val="00EF2C14"/>
    <w:rsid w:val="00EF2D47"/>
    <w:rsid w:val="00EF2D4E"/>
    <w:rsid w:val="00EF2E6B"/>
    <w:rsid w:val="00EF2EA1"/>
    <w:rsid w:val="00EF2EE4"/>
    <w:rsid w:val="00EF3079"/>
    <w:rsid w:val="00EF316F"/>
    <w:rsid w:val="00EF32DE"/>
    <w:rsid w:val="00EF3504"/>
    <w:rsid w:val="00EF3556"/>
    <w:rsid w:val="00EF3695"/>
    <w:rsid w:val="00EF370C"/>
    <w:rsid w:val="00EF377A"/>
    <w:rsid w:val="00EF37DF"/>
    <w:rsid w:val="00EF38B7"/>
    <w:rsid w:val="00EF3BD7"/>
    <w:rsid w:val="00EF3C06"/>
    <w:rsid w:val="00EF401A"/>
    <w:rsid w:val="00EF409D"/>
    <w:rsid w:val="00EF420C"/>
    <w:rsid w:val="00EF44FB"/>
    <w:rsid w:val="00EF4545"/>
    <w:rsid w:val="00EF4558"/>
    <w:rsid w:val="00EF4802"/>
    <w:rsid w:val="00EF4872"/>
    <w:rsid w:val="00EF4A24"/>
    <w:rsid w:val="00EF4C98"/>
    <w:rsid w:val="00EF4FD8"/>
    <w:rsid w:val="00EF5062"/>
    <w:rsid w:val="00EF5123"/>
    <w:rsid w:val="00EF5272"/>
    <w:rsid w:val="00EF5294"/>
    <w:rsid w:val="00EF52ED"/>
    <w:rsid w:val="00EF5498"/>
    <w:rsid w:val="00EF54D1"/>
    <w:rsid w:val="00EF5588"/>
    <w:rsid w:val="00EF5632"/>
    <w:rsid w:val="00EF5782"/>
    <w:rsid w:val="00EF5947"/>
    <w:rsid w:val="00EF5AD7"/>
    <w:rsid w:val="00EF5CA2"/>
    <w:rsid w:val="00EF5CF8"/>
    <w:rsid w:val="00EF5D49"/>
    <w:rsid w:val="00EF5E0A"/>
    <w:rsid w:val="00EF5E6B"/>
    <w:rsid w:val="00EF602B"/>
    <w:rsid w:val="00EF622A"/>
    <w:rsid w:val="00EF62CA"/>
    <w:rsid w:val="00EF633D"/>
    <w:rsid w:val="00EF65CE"/>
    <w:rsid w:val="00EF6641"/>
    <w:rsid w:val="00EF6708"/>
    <w:rsid w:val="00EF67A0"/>
    <w:rsid w:val="00EF67BB"/>
    <w:rsid w:val="00EF6A7A"/>
    <w:rsid w:val="00EF6BAF"/>
    <w:rsid w:val="00EF6CCA"/>
    <w:rsid w:val="00EF6DC1"/>
    <w:rsid w:val="00EF6E4C"/>
    <w:rsid w:val="00EF6E98"/>
    <w:rsid w:val="00EF6F13"/>
    <w:rsid w:val="00EF6F90"/>
    <w:rsid w:val="00EF70AA"/>
    <w:rsid w:val="00EF7207"/>
    <w:rsid w:val="00EF72C1"/>
    <w:rsid w:val="00EF72F9"/>
    <w:rsid w:val="00EF7307"/>
    <w:rsid w:val="00EF73B6"/>
    <w:rsid w:val="00EF75F9"/>
    <w:rsid w:val="00EF7904"/>
    <w:rsid w:val="00F0004A"/>
    <w:rsid w:val="00F0021E"/>
    <w:rsid w:val="00F0026C"/>
    <w:rsid w:val="00F002A2"/>
    <w:rsid w:val="00F002CA"/>
    <w:rsid w:val="00F002ED"/>
    <w:rsid w:val="00F0030E"/>
    <w:rsid w:val="00F00A4A"/>
    <w:rsid w:val="00F00AEB"/>
    <w:rsid w:val="00F00CD1"/>
    <w:rsid w:val="00F00CF4"/>
    <w:rsid w:val="00F00D92"/>
    <w:rsid w:val="00F00DE6"/>
    <w:rsid w:val="00F00E86"/>
    <w:rsid w:val="00F00F07"/>
    <w:rsid w:val="00F01011"/>
    <w:rsid w:val="00F01205"/>
    <w:rsid w:val="00F01348"/>
    <w:rsid w:val="00F01476"/>
    <w:rsid w:val="00F01495"/>
    <w:rsid w:val="00F01729"/>
    <w:rsid w:val="00F01A84"/>
    <w:rsid w:val="00F01B80"/>
    <w:rsid w:val="00F01BB5"/>
    <w:rsid w:val="00F01C38"/>
    <w:rsid w:val="00F01C57"/>
    <w:rsid w:val="00F01C8F"/>
    <w:rsid w:val="00F01DB6"/>
    <w:rsid w:val="00F01DC8"/>
    <w:rsid w:val="00F01E6B"/>
    <w:rsid w:val="00F02028"/>
    <w:rsid w:val="00F02283"/>
    <w:rsid w:val="00F0232D"/>
    <w:rsid w:val="00F02382"/>
    <w:rsid w:val="00F0241C"/>
    <w:rsid w:val="00F02546"/>
    <w:rsid w:val="00F02569"/>
    <w:rsid w:val="00F026BE"/>
    <w:rsid w:val="00F026E3"/>
    <w:rsid w:val="00F027AF"/>
    <w:rsid w:val="00F0291B"/>
    <w:rsid w:val="00F029F1"/>
    <w:rsid w:val="00F02CBB"/>
    <w:rsid w:val="00F02D73"/>
    <w:rsid w:val="00F02DA7"/>
    <w:rsid w:val="00F02F21"/>
    <w:rsid w:val="00F02F5C"/>
    <w:rsid w:val="00F03062"/>
    <w:rsid w:val="00F030EA"/>
    <w:rsid w:val="00F03159"/>
    <w:rsid w:val="00F031EE"/>
    <w:rsid w:val="00F0340E"/>
    <w:rsid w:val="00F036D5"/>
    <w:rsid w:val="00F037B7"/>
    <w:rsid w:val="00F037F2"/>
    <w:rsid w:val="00F0389C"/>
    <w:rsid w:val="00F039EA"/>
    <w:rsid w:val="00F03A76"/>
    <w:rsid w:val="00F03C26"/>
    <w:rsid w:val="00F03CBF"/>
    <w:rsid w:val="00F03DF8"/>
    <w:rsid w:val="00F03F14"/>
    <w:rsid w:val="00F040E8"/>
    <w:rsid w:val="00F04ACD"/>
    <w:rsid w:val="00F04CAA"/>
    <w:rsid w:val="00F04CC1"/>
    <w:rsid w:val="00F04E4E"/>
    <w:rsid w:val="00F04ED0"/>
    <w:rsid w:val="00F0502D"/>
    <w:rsid w:val="00F05364"/>
    <w:rsid w:val="00F05658"/>
    <w:rsid w:val="00F05682"/>
    <w:rsid w:val="00F05759"/>
    <w:rsid w:val="00F05793"/>
    <w:rsid w:val="00F0586D"/>
    <w:rsid w:val="00F058B2"/>
    <w:rsid w:val="00F058D9"/>
    <w:rsid w:val="00F05942"/>
    <w:rsid w:val="00F059EE"/>
    <w:rsid w:val="00F06044"/>
    <w:rsid w:val="00F06061"/>
    <w:rsid w:val="00F0614C"/>
    <w:rsid w:val="00F06253"/>
    <w:rsid w:val="00F062B4"/>
    <w:rsid w:val="00F062FB"/>
    <w:rsid w:val="00F06399"/>
    <w:rsid w:val="00F064C1"/>
    <w:rsid w:val="00F064EC"/>
    <w:rsid w:val="00F06528"/>
    <w:rsid w:val="00F0666E"/>
    <w:rsid w:val="00F0670B"/>
    <w:rsid w:val="00F069A1"/>
    <w:rsid w:val="00F06C0D"/>
    <w:rsid w:val="00F06E3C"/>
    <w:rsid w:val="00F06F11"/>
    <w:rsid w:val="00F072EA"/>
    <w:rsid w:val="00F07302"/>
    <w:rsid w:val="00F0737F"/>
    <w:rsid w:val="00F074A8"/>
    <w:rsid w:val="00F078E1"/>
    <w:rsid w:val="00F079C4"/>
    <w:rsid w:val="00F07AE0"/>
    <w:rsid w:val="00F07B00"/>
    <w:rsid w:val="00F07E4B"/>
    <w:rsid w:val="00F07EDD"/>
    <w:rsid w:val="00F07F39"/>
    <w:rsid w:val="00F1007D"/>
    <w:rsid w:val="00F103C9"/>
    <w:rsid w:val="00F103CF"/>
    <w:rsid w:val="00F10899"/>
    <w:rsid w:val="00F10946"/>
    <w:rsid w:val="00F10C06"/>
    <w:rsid w:val="00F10CB9"/>
    <w:rsid w:val="00F10D41"/>
    <w:rsid w:val="00F10D6F"/>
    <w:rsid w:val="00F110CD"/>
    <w:rsid w:val="00F110D5"/>
    <w:rsid w:val="00F11328"/>
    <w:rsid w:val="00F11413"/>
    <w:rsid w:val="00F116B4"/>
    <w:rsid w:val="00F11705"/>
    <w:rsid w:val="00F11710"/>
    <w:rsid w:val="00F1184B"/>
    <w:rsid w:val="00F11AF9"/>
    <w:rsid w:val="00F11B0B"/>
    <w:rsid w:val="00F11BA5"/>
    <w:rsid w:val="00F11D01"/>
    <w:rsid w:val="00F11DC6"/>
    <w:rsid w:val="00F11EF0"/>
    <w:rsid w:val="00F121C4"/>
    <w:rsid w:val="00F12224"/>
    <w:rsid w:val="00F12351"/>
    <w:rsid w:val="00F1258D"/>
    <w:rsid w:val="00F126C7"/>
    <w:rsid w:val="00F12926"/>
    <w:rsid w:val="00F1293D"/>
    <w:rsid w:val="00F129FF"/>
    <w:rsid w:val="00F12B18"/>
    <w:rsid w:val="00F12B27"/>
    <w:rsid w:val="00F12B8C"/>
    <w:rsid w:val="00F12D81"/>
    <w:rsid w:val="00F12F29"/>
    <w:rsid w:val="00F1306D"/>
    <w:rsid w:val="00F13287"/>
    <w:rsid w:val="00F134C6"/>
    <w:rsid w:val="00F136D0"/>
    <w:rsid w:val="00F13739"/>
    <w:rsid w:val="00F13CB7"/>
    <w:rsid w:val="00F13DEF"/>
    <w:rsid w:val="00F13F9E"/>
    <w:rsid w:val="00F14190"/>
    <w:rsid w:val="00F14357"/>
    <w:rsid w:val="00F146B4"/>
    <w:rsid w:val="00F14968"/>
    <w:rsid w:val="00F14D78"/>
    <w:rsid w:val="00F14E54"/>
    <w:rsid w:val="00F15023"/>
    <w:rsid w:val="00F15193"/>
    <w:rsid w:val="00F151D6"/>
    <w:rsid w:val="00F15870"/>
    <w:rsid w:val="00F15907"/>
    <w:rsid w:val="00F15A18"/>
    <w:rsid w:val="00F15B49"/>
    <w:rsid w:val="00F15BCC"/>
    <w:rsid w:val="00F15CCF"/>
    <w:rsid w:val="00F15D0D"/>
    <w:rsid w:val="00F15D4C"/>
    <w:rsid w:val="00F15FDB"/>
    <w:rsid w:val="00F160FC"/>
    <w:rsid w:val="00F16508"/>
    <w:rsid w:val="00F16599"/>
    <w:rsid w:val="00F165BC"/>
    <w:rsid w:val="00F166FD"/>
    <w:rsid w:val="00F16739"/>
    <w:rsid w:val="00F167AD"/>
    <w:rsid w:val="00F16DE2"/>
    <w:rsid w:val="00F16F1D"/>
    <w:rsid w:val="00F16F3C"/>
    <w:rsid w:val="00F17244"/>
    <w:rsid w:val="00F174EF"/>
    <w:rsid w:val="00F1760E"/>
    <w:rsid w:val="00F176F1"/>
    <w:rsid w:val="00F177E5"/>
    <w:rsid w:val="00F179E5"/>
    <w:rsid w:val="00F17DEC"/>
    <w:rsid w:val="00F17E26"/>
    <w:rsid w:val="00F17EBC"/>
    <w:rsid w:val="00F20107"/>
    <w:rsid w:val="00F20171"/>
    <w:rsid w:val="00F201BF"/>
    <w:rsid w:val="00F20245"/>
    <w:rsid w:val="00F20358"/>
    <w:rsid w:val="00F2052B"/>
    <w:rsid w:val="00F207C5"/>
    <w:rsid w:val="00F20997"/>
    <w:rsid w:val="00F20ADF"/>
    <w:rsid w:val="00F20FD9"/>
    <w:rsid w:val="00F2120E"/>
    <w:rsid w:val="00F21559"/>
    <w:rsid w:val="00F21579"/>
    <w:rsid w:val="00F21727"/>
    <w:rsid w:val="00F21828"/>
    <w:rsid w:val="00F21889"/>
    <w:rsid w:val="00F219DE"/>
    <w:rsid w:val="00F21A27"/>
    <w:rsid w:val="00F21BBA"/>
    <w:rsid w:val="00F21F21"/>
    <w:rsid w:val="00F21F8E"/>
    <w:rsid w:val="00F22116"/>
    <w:rsid w:val="00F22183"/>
    <w:rsid w:val="00F2233E"/>
    <w:rsid w:val="00F22416"/>
    <w:rsid w:val="00F2244B"/>
    <w:rsid w:val="00F224FC"/>
    <w:rsid w:val="00F22528"/>
    <w:rsid w:val="00F22606"/>
    <w:rsid w:val="00F2260F"/>
    <w:rsid w:val="00F227A0"/>
    <w:rsid w:val="00F22940"/>
    <w:rsid w:val="00F22D60"/>
    <w:rsid w:val="00F22DC7"/>
    <w:rsid w:val="00F22E6A"/>
    <w:rsid w:val="00F22F5E"/>
    <w:rsid w:val="00F23066"/>
    <w:rsid w:val="00F23179"/>
    <w:rsid w:val="00F233BB"/>
    <w:rsid w:val="00F233C1"/>
    <w:rsid w:val="00F23430"/>
    <w:rsid w:val="00F2351B"/>
    <w:rsid w:val="00F237F5"/>
    <w:rsid w:val="00F23CBF"/>
    <w:rsid w:val="00F23D48"/>
    <w:rsid w:val="00F23ED1"/>
    <w:rsid w:val="00F23EF4"/>
    <w:rsid w:val="00F242AD"/>
    <w:rsid w:val="00F242D3"/>
    <w:rsid w:val="00F2462B"/>
    <w:rsid w:val="00F247F2"/>
    <w:rsid w:val="00F24984"/>
    <w:rsid w:val="00F24BB4"/>
    <w:rsid w:val="00F24CE5"/>
    <w:rsid w:val="00F24F20"/>
    <w:rsid w:val="00F24FA0"/>
    <w:rsid w:val="00F2518C"/>
    <w:rsid w:val="00F2518F"/>
    <w:rsid w:val="00F252A2"/>
    <w:rsid w:val="00F252A8"/>
    <w:rsid w:val="00F254D8"/>
    <w:rsid w:val="00F25553"/>
    <w:rsid w:val="00F255C1"/>
    <w:rsid w:val="00F255C4"/>
    <w:rsid w:val="00F255D9"/>
    <w:rsid w:val="00F258BB"/>
    <w:rsid w:val="00F25B4E"/>
    <w:rsid w:val="00F25E8E"/>
    <w:rsid w:val="00F2605B"/>
    <w:rsid w:val="00F261DA"/>
    <w:rsid w:val="00F265BB"/>
    <w:rsid w:val="00F265F7"/>
    <w:rsid w:val="00F26601"/>
    <w:rsid w:val="00F26657"/>
    <w:rsid w:val="00F267D0"/>
    <w:rsid w:val="00F26CE0"/>
    <w:rsid w:val="00F26EBF"/>
    <w:rsid w:val="00F27149"/>
    <w:rsid w:val="00F272FE"/>
    <w:rsid w:val="00F27876"/>
    <w:rsid w:val="00F278EA"/>
    <w:rsid w:val="00F27921"/>
    <w:rsid w:val="00F27978"/>
    <w:rsid w:val="00F279C3"/>
    <w:rsid w:val="00F27A19"/>
    <w:rsid w:val="00F27B56"/>
    <w:rsid w:val="00F27D38"/>
    <w:rsid w:val="00F27EE3"/>
    <w:rsid w:val="00F27FA6"/>
    <w:rsid w:val="00F30169"/>
    <w:rsid w:val="00F302D2"/>
    <w:rsid w:val="00F304A4"/>
    <w:rsid w:val="00F30611"/>
    <w:rsid w:val="00F30613"/>
    <w:rsid w:val="00F3092C"/>
    <w:rsid w:val="00F30AF8"/>
    <w:rsid w:val="00F30B7C"/>
    <w:rsid w:val="00F30CDA"/>
    <w:rsid w:val="00F30FBD"/>
    <w:rsid w:val="00F30FD0"/>
    <w:rsid w:val="00F31366"/>
    <w:rsid w:val="00F313D0"/>
    <w:rsid w:val="00F3155E"/>
    <w:rsid w:val="00F3166F"/>
    <w:rsid w:val="00F31821"/>
    <w:rsid w:val="00F31844"/>
    <w:rsid w:val="00F318F6"/>
    <w:rsid w:val="00F3194F"/>
    <w:rsid w:val="00F31FEC"/>
    <w:rsid w:val="00F320A3"/>
    <w:rsid w:val="00F32166"/>
    <w:rsid w:val="00F32177"/>
    <w:rsid w:val="00F326FD"/>
    <w:rsid w:val="00F32839"/>
    <w:rsid w:val="00F32C71"/>
    <w:rsid w:val="00F3365C"/>
    <w:rsid w:val="00F33790"/>
    <w:rsid w:val="00F337C1"/>
    <w:rsid w:val="00F33867"/>
    <w:rsid w:val="00F339E8"/>
    <w:rsid w:val="00F33AC6"/>
    <w:rsid w:val="00F33AF9"/>
    <w:rsid w:val="00F33DC8"/>
    <w:rsid w:val="00F33F43"/>
    <w:rsid w:val="00F34444"/>
    <w:rsid w:val="00F34614"/>
    <w:rsid w:val="00F348DA"/>
    <w:rsid w:val="00F349BE"/>
    <w:rsid w:val="00F34D7E"/>
    <w:rsid w:val="00F34E02"/>
    <w:rsid w:val="00F34E3F"/>
    <w:rsid w:val="00F34E97"/>
    <w:rsid w:val="00F35264"/>
    <w:rsid w:val="00F3530D"/>
    <w:rsid w:val="00F355BA"/>
    <w:rsid w:val="00F35917"/>
    <w:rsid w:val="00F35A93"/>
    <w:rsid w:val="00F35CC4"/>
    <w:rsid w:val="00F35CFE"/>
    <w:rsid w:val="00F35D3C"/>
    <w:rsid w:val="00F362AB"/>
    <w:rsid w:val="00F36337"/>
    <w:rsid w:val="00F36518"/>
    <w:rsid w:val="00F365B0"/>
    <w:rsid w:val="00F36619"/>
    <w:rsid w:val="00F36635"/>
    <w:rsid w:val="00F3667C"/>
    <w:rsid w:val="00F3671F"/>
    <w:rsid w:val="00F36BE4"/>
    <w:rsid w:val="00F36CC6"/>
    <w:rsid w:val="00F36DE2"/>
    <w:rsid w:val="00F36F80"/>
    <w:rsid w:val="00F36F94"/>
    <w:rsid w:val="00F36FC0"/>
    <w:rsid w:val="00F370BF"/>
    <w:rsid w:val="00F372EA"/>
    <w:rsid w:val="00F37531"/>
    <w:rsid w:val="00F375AE"/>
    <w:rsid w:val="00F378F1"/>
    <w:rsid w:val="00F3794E"/>
    <w:rsid w:val="00F37AB7"/>
    <w:rsid w:val="00F37B39"/>
    <w:rsid w:val="00F37C2B"/>
    <w:rsid w:val="00F37D4F"/>
    <w:rsid w:val="00F37E72"/>
    <w:rsid w:val="00F37F9C"/>
    <w:rsid w:val="00F401DB"/>
    <w:rsid w:val="00F40301"/>
    <w:rsid w:val="00F403A1"/>
    <w:rsid w:val="00F403DB"/>
    <w:rsid w:val="00F403F5"/>
    <w:rsid w:val="00F405B8"/>
    <w:rsid w:val="00F4065A"/>
    <w:rsid w:val="00F4073E"/>
    <w:rsid w:val="00F407F2"/>
    <w:rsid w:val="00F40AFB"/>
    <w:rsid w:val="00F40B04"/>
    <w:rsid w:val="00F40B69"/>
    <w:rsid w:val="00F40E71"/>
    <w:rsid w:val="00F40FF0"/>
    <w:rsid w:val="00F412F0"/>
    <w:rsid w:val="00F4153C"/>
    <w:rsid w:val="00F415E9"/>
    <w:rsid w:val="00F41672"/>
    <w:rsid w:val="00F416B8"/>
    <w:rsid w:val="00F4199E"/>
    <w:rsid w:val="00F41A82"/>
    <w:rsid w:val="00F41CF8"/>
    <w:rsid w:val="00F41FFF"/>
    <w:rsid w:val="00F42009"/>
    <w:rsid w:val="00F42099"/>
    <w:rsid w:val="00F421A9"/>
    <w:rsid w:val="00F42328"/>
    <w:rsid w:val="00F4238E"/>
    <w:rsid w:val="00F423A2"/>
    <w:rsid w:val="00F4275C"/>
    <w:rsid w:val="00F427C1"/>
    <w:rsid w:val="00F428C2"/>
    <w:rsid w:val="00F42A06"/>
    <w:rsid w:val="00F42B58"/>
    <w:rsid w:val="00F42CEF"/>
    <w:rsid w:val="00F42D2E"/>
    <w:rsid w:val="00F42DE8"/>
    <w:rsid w:val="00F42FB1"/>
    <w:rsid w:val="00F432F0"/>
    <w:rsid w:val="00F434B2"/>
    <w:rsid w:val="00F435D8"/>
    <w:rsid w:val="00F43671"/>
    <w:rsid w:val="00F4372B"/>
    <w:rsid w:val="00F43829"/>
    <w:rsid w:val="00F43929"/>
    <w:rsid w:val="00F4392F"/>
    <w:rsid w:val="00F439ED"/>
    <w:rsid w:val="00F43BA3"/>
    <w:rsid w:val="00F43F81"/>
    <w:rsid w:val="00F440C2"/>
    <w:rsid w:val="00F442C9"/>
    <w:rsid w:val="00F44356"/>
    <w:rsid w:val="00F44400"/>
    <w:rsid w:val="00F444D5"/>
    <w:rsid w:val="00F44519"/>
    <w:rsid w:val="00F445C5"/>
    <w:rsid w:val="00F44668"/>
    <w:rsid w:val="00F44726"/>
    <w:rsid w:val="00F44939"/>
    <w:rsid w:val="00F44C64"/>
    <w:rsid w:val="00F44D30"/>
    <w:rsid w:val="00F44D63"/>
    <w:rsid w:val="00F44ED0"/>
    <w:rsid w:val="00F45003"/>
    <w:rsid w:val="00F45261"/>
    <w:rsid w:val="00F4534F"/>
    <w:rsid w:val="00F45693"/>
    <w:rsid w:val="00F45B0D"/>
    <w:rsid w:val="00F45B14"/>
    <w:rsid w:val="00F45C70"/>
    <w:rsid w:val="00F45D08"/>
    <w:rsid w:val="00F45E58"/>
    <w:rsid w:val="00F45EEC"/>
    <w:rsid w:val="00F4617D"/>
    <w:rsid w:val="00F46210"/>
    <w:rsid w:val="00F463C9"/>
    <w:rsid w:val="00F46676"/>
    <w:rsid w:val="00F46712"/>
    <w:rsid w:val="00F46851"/>
    <w:rsid w:val="00F46A75"/>
    <w:rsid w:val="00F46ACD"/>
    <w:rsid w:val="00F46C40"/>
    <w:rsid w:val="00F46E3A"/>
    <w:rsid w:val="00F46F56"/>
    <w:rsid w:val="00F4717B"/>
    <w:rsid w:val="00F47262"/>
    <w:rsid w:val="00F47550"/>
    <w:rsid w:val="00F47818"/>
    <w:rsid w:val="00F47AF3"/>
    <w:rsid w:val="00F47AFA"/>
    <w:rsid w:val="00F47D0A"/>
    <w:rsid w:val="00F47D32"/>
    <w:rsid w:val="00F47E9C"/>
    <w:rsid w:val="00F47F94"/>
    <w:rsid w:val="00F5023B"/>
    <w:rsid w:val="00F5044C"/>
    <w:rsid w:val="00F506C4"/>
    <w:rsid w:val="00F50864"/>
    <w:rsid w:val="00F5086E"/>
    <w:rsid w:val="00F5092C"/>
    <w:rsid w:val="00F50981"/>
    <w:rsid w:val="00F50CDC"/>
    <w:rsid w:val="00F50DF0"/>
    <w:rsid w:val="00F50E7B"/>
    <w:rsid w:val="00F5108C"/>
    <w:rsid w:val="00F51333"/>
    <w:rsid w:val="00F51394"/>
    <w:rsid w:val="00F513E3"/>
    <w:rsid w:val="00F51416"/>
    <w:rsid w:val="00F514F7"/>
    <w:rsid w:val="00F5153D"/>
    <w:rsid w:val="00F51544"/>
    <w:rsid w:val="00F517A9"/>
    <w:rsid w:val="00F5185B"/>
    <w:rsid w:val="00F5188D"/>
    <w:rsid w:val="00F5198B"/>
    <w:rsid w:val="00F51B12"/>
    <w:rsid w:val="00F51B37"/>
    <w:rsid w:val="00F51B9D"/>
    <w:rsid w:val="00F51E4B"/>
    <w:rsid w:val="00F51E58"/>
    <w:rsid w:val="00F520DE"/>
    <w:rsid w:val="00F52138"/>
    <w:rsid w:val="00F522A6"/>
    <w:rsid w:val="00F52339"/>
    <w:rsid w:val="00F524D1"/>
    <w:rsid w:val="00F52585"/>
    <w:rsid w:val="00F52718"/>
    <w:rsid w:val="00F5277A"/>
    <w:rsid w:val="00F52D64"/>
    <w:rsid w:val="00F52E5D"/>
    <w:rsid w:val="00F52E72"/>
    <w:rsid w:val="00F52F43"/>
    <w:rsid w:val="00F52F7D"/>
    <w:rsid w:val="00F530AC"/>
    <w:rsid w:val="00F53242"/>
    <w:rsid w:val="00F532AA"/>
    <w:rsid w:val="00F532E8"/>
    <w:rsid w:val="00F5337B"/>
    <w:rsid w:val="00F533CF"/>
    <w:rsid w:val="00F53541"/>
    <w:rsid w:val="00F5359B"/>
    <w:rsid w:val="00F535AA"/>
    <w:rsid w:val="00F5361F"/>
    <w:rsid w:val="00F53677"/>
    <w:rsid w:val="00F537CE"/>
    <w:rsid w:val="00F537FF"/>
    <w:rsid w:val="00F538F4"/>
    <w:rsid w:val="00F5390A"/>
    <w:rsid w:val="00F5390B"/>
    <w:rsid w:val="00F5393A"/>
    <w:rsid w:val="00F53BB7"/>
    <w:rsid w:val="00F53F46"/>
    <w:rsid w:val="00F53F8E"/>
    <w:rsid w:val="00F53FC8"/>
    <w:rsid w:val="00F54354"/>
    <w:rsid w:val="00F544A9"/>
    <w:rsid w:val="00F546DF"/>
    <w:rsid w:val="00F547A1"/>
    <w:rsid w:val="00F547E2"/>
    <w:rsid w:val="00F54916"/>
    <w:rsid w:val="00F549DD"/>
    <w:rsid w:val="00F54BD9"/>
    <w:rsid w:val="00F54C26"/>
    <w:rsid w:val="00F54C69"/>
    <w:rsid w:val="00F54C87"/>
    <w:rsid w:val="00F54D41"/>
    <w:rsid w:val="00F54E0F"/>
    <w:rsid w:val="00F54E36"/>
    <w:rsid w:val="00F54E45"/>
    <w:rsid w:val="00F54EA5"/>
    <w:rsid w:val="00F54F6B"/>
    <w:rsid w:val="00F550D0"/>
    <w:rsid w:val="00F552A9"/>
    <w:rsid w:val="00F5542B"/>
    <w:rsid w:val="00F55461"/>
    <w:rsid w:val="00F55518"/>
    <w:rsid w:val="00F55627"/>
    <w:rsid w:val="00F5579A"/>
    <w:rsid w:val="00F557A1"/>
    <w:rsid w:val="00F559F2"/>
    <w:rsid w:val="00F55C03"/>
    <w:rsid w:val="00F55C62"/>
    <w:rsid w:val="00F55C6D"/>
    <w:rsid w:val="00F55E12"/>
    <w:rsid w:val="00F55ED8"/>
    <w:rsid w:val="00F55EEF"/>
    <w:rsid w:val="00F55FFA"/>
    <w:rsid w:val="00F560FE"/>
    <w:rsid w:val="00F561E2"/>
    <w:rsid w:val="00F56240"/>
    <w:rsid w:val="00F56260"/>
    <w:rsid w:val="00F5629B"/>
    <w:rsid w:val="00F562B7"/>
    <w:rsid w:val="00F563F1"/>
    <w:rsid w:val="00F56705"/>
    <w:rsid w:val="00F56906"/>
    <w:rsid w:val="00F569C4"/>
    <w:rsid w:val="00F569CA"/>
    <w:rsid w:val="00F56A25"/>
    <w:rsid w:val="00F56D2F"/>
    <w:rsid w:val="00F56DDD"/>
    <w:rsid w:val="00F56E67"/>
    <w:rsid w:val="00F56E9D"/>
    <w:rsid w:val="00F56EB6"/>
    <w:rsid w:val="00F56F22"/>
    <w:rsid w:val="00F570C6"/>
    <w:rsid w:val="00F570D0"/>
    <w:rsid w:val="00F57172"/>
    <w:rsid w:val="00F57219"/>
    <w:rsid w:val="00F572D5"/>
    <w:rsid w:val="00F57480"/>
    <w:rsid w:val="00F577B6"/>
    <w:rsid w:val="00F577D7"/>
    <w:rsid w:val="00F579C0"/>
    <w:rsid w:val="00F57A3E"/>
    <w:rsid w:val="00F57CE4"/>
    <w:rsid w:val="00F57D23"/>
    <w:rsid w:val="00F57E0E"/>
    <w:rsid w:val="00F600B4"/>
    <w:rsid w:val="00F602C4"/>
    <w:rsid w:val="00F60361"/>
    <w:rsid w:val="00F604EA"/>
    <w:rsid w:val="00F607D5"/>
    <w:rsid w:val="00F60870"/>
    <w:rsid w:val="00F60936"/>
    <w:rsid w:val="00F609AC"/>
    <w:rsid w:val="00F60ABD"/>
    <w:rsid w:val="00F60ADE"/>
    <w:rsid w:val="00F60CD6"/>
    <w:rsid w:val="00F6111C"/>
    <w:rsid w:val="00F61199"/>
    <w:rsid w:val="00F6130C"/>
    <w:rsid w:val="00F614C0"/>
    <w:rsid w:val="00F61544"/>
    <w:rsid w:val="00F61647"/>
    <w:rsid w:val="00F61904"/>
    <w:rsid w:val="00F619BB"/>
    <w:rsid w:val="00F61ECD"/>
    <w:rsid w:val="00F6213B"/>
    <w:rsid w:val="00F621DD"/>
    <w:rsid w:val="00F624D1"/>
    <w:rsid w:val="00F6253D"/>
    <w:rsid w:val="00F625D7"/>
    <w:rsid w:val="00F627A2"/>
    <w:rsid w:val="00F62ABE"/>
    <w:rsid w:val="00F62ACD"/>
    <w:rsid w:val="00F62BBE"/>
    <w:rsid w:val="00F62DFD"/>
    <w:rsid w:val="00F62E6C"/>
    <w:rsid w:val="00F6313D"/>
    <w:rsid w:val="00F631D1"/>
    <w:rsid w:val="00F63286"/>
    <w:rsid w:val="00F63307"/>
    <w:rsid w:val="00F636DC"/>
    <w:rsid w:val="00F63765"/>
    <w:rsid w:val="00F637E1"/>
    <w:rsid w:val="00F63988"/>
    <w:rsid w:val="00F63A80"/>
    <w:rsid w:val="00F63A88"/>
    <w:rsid w:val="00F63B56"/>
    <w:rsid w:val="00F63CEC"/>
    <w:rsid w:val="00F63EB9"/>
    <w:rsid w:val="00F63F38"/>
    <w:rsid w:val="00F64109"/>
    <w:rsid w:val="00F64279"/>
    <w:rsid w:val="00F643BA"/>
    <w:rsid w:val="00F644A3"/>
    <w:rsid w:val="00F644B6"/>
    <w:rsid w:val="00F644CB"/>
    <w:rsid w:val="00F64653"/>
    <w:rsid w:val="00F6465A"/>
    <w:rsid w:val="00F6481B"/>
    <w:rsid w:val="00F64867"/>
    <w:rsid w:val="00F64AEA"/>
    <w:rsid w:val="00F64B3E"/>
    <w:rsid w:val="00F64BF3"/>
    <w:rsid w:val="00F64E8B"/>
    <w:rsid w:val="00F64F87"/>
    <w:rsid w:val="00F64FA0"/>
    <w:rsid w:val="00F65068"/>
    <w:rsid w:val="00F650E9"/>
    <w:rsid w:val="00F65182"/>
    <w:rsid w:val="00F6532E"/>
    <w:rsid w:val="00F6540C"/>
    <w:rsid w:val="00F65577"/>
    <w:rsid w:val="00F657CF"/>
    <w:rsid w:val="00F65808"/>
    <w:rsid w:val="00F65853"/>
    <w:rsid w:val="00F6585B"/>
    <w:rsid w:val="00F6587D"/>
    <w:rsid w:val="00F65AB6"/>
    <w:rsid w:val="00F65AF2"/>
    <w:rsid w:val="00F65B0C"/>
    <w:rsid w:val="00F65D98"/>
    <w:rsid w:val="00F65DBC"/>
    <w:rsid w:val="00F65F79"/>
    <w:rsid w:val="00F65FFF"/>
    <w:rsid w:val="00F6605F"/>
    <w:rsid w:val="00F66090"/>
    <w:rsid w:val="00F662FB"/>
    <w:rsid w:val="00F66336"/>
    <w:rsid w:val="00F66559"/>
    <w:rsid w:val="00F669A6"/>
    <w:rsid w:val="00F66A00"/>
    <w:rsid w:val="00F66A57"/>
    <w:rsid w:val="00F66BC9"/>
    <w:rsid w:val="00F66C23"/>
    <w:rsid w:val="00F66CD9"/>
    <w:rsid w:val="00F66CFB"/>
    <w:rsid w:val="00F670A9"/>
    <w:rsid w:val="00F6711F"/>
    <w:rsid w:val="00F67291"/>
    <w:rsid w:val="00F674DE"/>
    <w:rsid w:val="00F67577"/>
    <w:rsid w:val="00F67F8F"/>
    <w:rsid w:val="00F70057"/>
    <w:rsid w:val="00F700A8"/>
    <w:rsid w:val="00F70259"/>
    <w:rsid w:val="00F70291"/>
    <w:rsid w:val="00F703A2"/>
    <w:rsid w:val="00F703A9"/>
    <w:rsid w:val="00F70479"/>
    <w:rsid w:val="00F70505"/>
    <w:rsid w:val="00F70658"/>
    <w:rsid w:val="00F7085B"/>
    <w:rsid w:val="00F70998"/>
    <w:rsid w:val="00F70C73"/>
    <w:rsid w:val="00F70DB0"/>
    <w:rsid w:val="00F70DE8"/>
    <w:rsid w:val="00F70F16"/>
    <w:rsid w:val="00F7103A"/>
    <w:rsid w:val="00F71168"/>
    <w:rsid w:val="00F7118D"/>
    <w:rsid w:val="00F711B0"/>
    <w:rsid w:val="00F713A3"/>
    <w:rsid w:val="00F713B5"/>
    <w:rsid w:val="00F713C4"/>
    <w:rsid w:val="00F714DA"/>
    <w:rsid w:val="00F715CF"/>
    <w:rsid w:val="00F71729"/>
    <w:rsid w:val="00F7194C"/>
    <w:rsid w:val="00F71962"/>
    <w:rsid w:val="00F7199C"/>
    <w:rsid w:val="00F71A2F"/>
    <w:rsid w:val="00F71A6E"/>
    <w:rsid w:val="00F71A8F"/>
    <w:rsid w:val="00F71B7E"/>
    <w:rsid w:val="00F71BC2"/>
    <w:rsid w:val="00F71D63"/>
    <w:rsid w:val="00F71E23"/>
    <w:rsid w:val="00F72017"/>
    <w:rsid w:val="00F72089"/>
    <w:rsid w:val="00F720C4"/>
    <w:rsid w:val="00F7219B"/>
    <w:rsid w:val="00F72242"/>
    <w:rsid w:val="00F7234B"/>
    <w:rsid w:val="00F723E1"/>
    <w:rsid w:val="00F72416"/>
    <w:rsid w:val="00F72553"/>
    <w:rsid w:val="00F7261F"/>
    <w:rsid w:val="00F72622"/>
    <w:rsid w:val="00F72857"/>
    <w:rsid w:val="00F72A1B"/>
    <w:rsid w:val="00F72BF7"/>
    <w:rsid w:val="00F72C62"/>
    <w:rsid w:val="00F72F7C"/>
    <w:rsid w:val="00F72FA3"/>
    <w:rsid w:val="00F72FEC"/>
    <w:rsid w:val="00F73045"/>
    <w:rsid w:val="00F732F9"/>
    <w:rsid w:val="00F73730"/>
    <w:rsid w:val="00F7384C"/>
    <w:rsid w:val="00F738FA"/>
    <w:rsid w:val="00F739F2"/>
    <w:rsid w:val="00F73A00"/>
    <w:rsid w:val="00F73CFC"/>
    <w:rsid w:val="00F73D70"/>
    <w:rsid w:val="00F73F57"/>
    <w:rsid w:val="00F73FA5"/>
    <w:rsid w:val="00F7422D"/>
    <w:rsid w:val="00F742BB"/>
    <w:rsid w:val="00F74390"/>
    <w:rsid w:val="00F743FE"/>
    <w:rsid w:val="00F74415"/>
    <w:rsid w:val="00F746D9"/>
    <w:rsid w:val="00F74B74"/>
    <w:rsid w:val="00F74C2B"/>
    <w:rsid w:val="00F7508D"/>
    <w:rsid w:val="00F75100"/>
    <w:rsid w:val="00F75302"/>
    <w:rsid w:val="00F75330"/>
    <w:rsid w:val="00F75331"/>
    <w:rsid w:val="00F756B4"/>
    <w:rsid w:val="00F756CE"/>
    <w:rsid w:val="00F7583E"/>
    <w:rsid w:val="00F758A6"/>
    <w:rsid w:val="00F75B66"/>
    <w:rsid w:val="00F75DFF"/>
    <w:rsid w:val="00F75E3B"/>
    <w:rsid w:val="00F7636D"/>
    <w:rsid w:val="00F763B4"/>
    <w:rsid w:val="00F76615"/>
    <w:rsid w:val="00F767CA"/>
    <w:rsid w:val="00F76924"/>
    <w:rsid w:val="00F76A81"/>
    <w:rsid w:val="00F76A94"/>
    <w:rsid w:val="00F76AB8"/>
    <w:rsid w:val="00F76B3B"/>
    <w:rsid w:val="00F76BB5"/>
    <w:rsid w:val="00F76BD9"/>
    <w:rsid w:val="00F76CA6"/>
    <w:rsid w:val="00F76D57"/>
    <w:rsid w:val="00F76D7E"/>
    <w:rsid w:val="00F77063"/>
    <w:rsid w:val="00F77070"/>
    <w:rsid w:val="00F772A9"/>
    <w:rsid w:val="00F772D0"/>
    <w:rsid w:val="00F773D5"/>
    <w:rsid w:val="00F7746E"/>
    <w:rsid w:val="00F77823"/>
    <w:rsid w:val="00F77A8C"/>
    <w:rsid w:val="00F77EEA"/>
    <w:rsid w:val="00F8000E"/>
    <w:rsid w:val="00F80106"/>
    <w:rsid w:val="00F80318"/>
    <w:rsid w:val="00F803D0"/>
    <w:rsid w:val="00F8050B"/>
    <w:rsid w:val="00F8055D"/>
    <w:rsid w:val="00F80580"/>
    <w:rsid w:val="00F80703"/>
    <w:rsid w:val="00F80758"/>
    <w:rsid w:val="00F807B0"/>
    <w:rsid w:val="00F80948"/>
    <w:rsid w:val="00F80DA2"/>
    <w:rsid w:val="00F81385"/>
    <w:rsid w:val="00F81387"/>
    <w:rsid w:val="00F814F3"/>
    <w:rsid w:val="00F81636"/>
    <w:rsid w:val="00F81B99"/>
    <w:rsid w:val="00F81D4C"/>
    <w:rsid w:val="00F81DF8"/>
    <w:rsid w:val="00F81F91"/>
    <w:rsid w:val="00F81FA3"/>
    <w:rsid w:val="00F820A2"/>
    <w:rsid w:val="00F820AE"/>
    <w:rsid w:val="00F820BA"/>
    <w:rsid w:val="00F82134"/>
    <w:rsid w:val="00F8228B"/>
    <w:rsid w:val="00F822C6"/>
    <w:rsid w:val="00F822E3"/>
    <w:rsid w:val="00F82349"/>
    <w:rsid w:val="00F82441"/>
    <w:rsid w:val="00F8247F"/>
    <w:rsid w:val="00F824A9"/>
    <w:rsid w:val="00F8253C"/>
    <w:rsid w:val="00F826B1"/>
    <w:rsid w:val="00F82795"/>
    <w:rsid w:val="00F82866"/>
    <w:rsid w:val="00F82A12"/>
    <w:rsid w:val="00F82D51"/>
    <w:rsid w:val="00F82D7C"/>
    <w:rsid w:val="00F82E15"/>
    <w:rsid w:val="00F82F6D"/>
    <w:rsid w:val="00F830A1"/>
    <w:rsid w:val="00F83129"/>
    <w:rsid w:val="00F83219"/>
    <w:rsid w:val="00F83356"/>
    <w:rsid w:val="00F83636"/>
    <w:rsid w:val="00F8370F"/>
    <w:rsid w:val="00F837B6"/>
    <w:rsid w:val="00F83975"/>
    <w:rsid w:val="00F83995"/>
    <w:rsid w:val="00F83AA8"/>
    <w:rsid w:val="00F83BA8"/>
    <w:rsid w:val="00F83BFC"/>
    <w:rsid w:val="00F83C3B"/>
    <w:rsid w:val="00F83F60"/>
    <w:rsid w:val="00F840AC"/>
    <w:rsid w:val="00F841FB"/>
    <w:rsid w:val="00F84260"/>
    <w:rsid w:val="00F842C9"/>
    <w:rsid w:val="00F84342"/>
    <w:rsid w:val="00F84421"/>
    <w:rsid w:val="00F8449B"/>
    <w:rsid w:val="00F846FE"/>
    <w:rsid w:val="00F84888"/>
    <w:rsid w:val="00F848AE"/>
    <w:rsid w:val="00F848D7"/>
    <w:rsid w:val="00F848F5"/>
    <w:rsid w:val="00F84B44"/>
    <w:rsid w:val="00F84B9C"/>
    <w:rsid w:val="00F84BAE"/>
    <w:rsid w:val="00F8517D"/>
    <w:rsid w:val="00F851BC"/>
    <w:rsid w:val="00F85261"/>
    <w:rsid w:val="00F853F9"/>
    <w:rsid w:val="00F85691"/>
    <w:rsid w:val="00F856E5"/>
    <w:rsid w:val="00F85A7C"/>
    <w:rsid w:val="00F85B89"/>
    <w:rsid w:val="00F85BFF"/>
    <w:rsid w:val="00F861FC"/>
    <w:rsid w:val="00F8620A"/>
    <w:rsid w:val="00F862AF"/>
    <w:rsid w:val="00F8639E"/>
    <w:rsid w:val="00F86596"/>
    <w:rsid w:val="00F868EC"/>
    <w:rsid w:val="00F869BC"/>
    <w:rsid w:val="00F86AA9"/>
    <w:rsid w:val="00F86C01"/>
    <w:rsid w:val="00F86C57"/>
    <w:rsid w:val="00F86E6F"/>
    <w:rsid w:val="00F86F3C"/>
    <w:rsid w:val="00F86F88"/>
    <w:rsid w:val="00F87032"/>
    <w:rsid w:val="00F87094"/>
    <w:rsid w:val="00F87245"/>
    <w:rsid w:val="00F8731D"/>
    <w:rsid w:val="00F87345"/>
    <w:rsid w:val="00F8742E"/>
    <w:rsid w:val="00F8776C"/>
    <w:rsid w:val="00F8780B"/>
    <w:rsid w:val="00F87819"/>
    <w:rsid w:val="00F879E1"/>
    <w:rsid w:val="00F87A6D"/>
    <w:rsid w:val="00F87AB3"/>
    <w:rsid w:val="00F87B8B"/>
    <w:rsid w:val="00F87C6A"/>
    <w:rsid w:val="00F87D64"/>
    <w:rsid w:val="00F87DB2"/>
    <w:rsid w:val="00F87EE9"/>
    <w:rsid w:val="00F87F36"/>
    <w:rsid w:val="00F90443"/>
    <w:rsid w:val="00F9059D"/>
    <w:rsid w:val="00F906F0"/>
    <w:rsid w:val="00F9070D"/>
    <w:rsid w:val="00F907C5"/>
    <w:rsid w:val="00F9088D"/>
    <w:rsid w:val="00F90985"/>
    <w:rsid w:val="00F90987"/>
    <w:rsid w:val="00F90D69"/>
    <w:rsid w:val="00F90DD9"/>
    <w:rsid w:val="00F90F0D"/>
    <w:rsid w:val="00F90F7B"/>
    <w:rsid w:val="00F9100C"/>
    <w:rsid w:val="00F9111E"/>
    <w:rsid w:val="00F9120C"/>
    <w:rsid w:val="00F912B2"/>
    <w:rsid w:val="00F91345"/>
    <w:rsid w:val="00F913DC"/>
    <w:rsid w:val="00F91460"/>
    <w:rsid w:val="00F9184A"/>
    <w:rsid w:val="00F91924"/>
    <w:rsid w:val="00F91962"/>
    <w:rsid w:val="00F919B1"/>
    <w:rsid w:val="00F91A26"/>
    <w:rsid w:val="00F91B6D"/>
    <w:rsid w:val="00F91D42"/>
    <w:rsid w:val="00F91D98"/>
    <w:rsid w:val="00F91DDA"/>
    <w:rsid w:val="00F92188"/>
    <w:rsid w:val="00F92209"/>
    <w:rsid w:val="00F923AA"/>
    <w:rsid w:val="00F923EA"/>
    <w:rsid w:val="00F92463"/>
    <w:rsid w:val="00F9274E"/>
    <w:rsid w:val="00F9297F"/>
    <w:rsid w:val="00F92AA1"/>
    <w:rsid w:val="00F92D8C"/>
    <w:rsid w:val="00F92DEF"/>
    <w:rsid w:val="00F9335C"/>
    <w:rsid w:val="00F934B2"/>
    <w:rsid w:val="00F93503"/>
    <w:rsid w:val="00F9356D"/>
    <w:rsid w:val="00F935AC"/>
    <w:rsid w:val="00F9364D"/>
    <w:rsid w:val="00F93714"/>
    <w:rsid w:val="00F9397A"/>
    <w:rsid w:val="00F93A37"/>
    <w:rsid w:val="00F93A7F"/>
    <w:rsid w:val="00F93CEC"/>
    <w:rsid w:val="00F93F24"/>
    <w:rsid w:val="00F93FA1"/>
    <w:rsid w:val="00F9412E"/>
    <w:rsid w:val="00F94182"/>
    <w:rsid w:val="00F9431F"/>
    <w:rsid w:val="00F94496"/>
    <w:rsid w:val="00F944D9"/>
    <w:rsid w:val="00F947FA"/>
    <w:rsid w:val="00F9487F"/>
    <w:rsid w:val="00F948CD"/>
    <w:rsid w:val="00F94AF6"/>
    <w:rsid w:val="00F94C57"/>
    <w:rsid w:val="00F94DB3"/>
    <w:rsid w:val="00F94ECB"/>
    <w:rsid w:val="00F94EFA"/>
    <w:rsid w:val="00F9508E"/>
    <w:rsid w:val="00F95476"/>
    <w:rsid w:val="00F954B7"/>
    <w:rsid w:val="00F954CE"/>
    <w:rsid w:val="00F9555E"/>
    <w:rsid w:val="00F95604"/>
    <w:rsid w:val="00F95A6E"/>
    <w:rsid w:val="00F95AEA"/>
    <w:rsid w:val="00F95D84"/>
    <w:rsid w:val="00F95FE6"/>
    <w:rsid w:val="00F9604C"/>
    <w:rsid w:val="00F961A0"/>
    <w:rsid w:val="00F96200"/>
    <w:rsid w:val="00F962CB"/>
    <w:rsid w:val="00F963DE"/>
    <w:rsid w:val="00F96488"/>
    <w:rsid w:val="00F96500"/>
    <w:rsid w:val="00F96553"/>
    <w:rsid w:val="00F96756"/>
    <w:rsid w:val="00F968FB"/>
    <w:rsid w:val="00F9698E"/>
    <w:rsid w:val="00F96BC8"/>
    <w:rsid w:val="00F96CD6"/>
    <w:rsid w:val="00F96D23"/>
    <w:rsid w:val="00F96DEE"/>
    <w:rsid w:val="00F97093"/>
    <w:rsid w:val="00F97279"/>
    <w:rsid w:val="00F972AA"/>
    <w:rsid w:val="00F97317"/>
    <w:rsid w:val="00F97437"/>
    <w:rsid w:val="00F976BC"/>
    <w:rsid w:val="00F9777B"/>
    <w:rsid w:val="00F97CBE"/>
    <w:rsid w:val="00F97ED3"/>
    <w:rsid w:val="00F97F32"/>
    <w:rsid w:val="00F97F4A"/>
    <w:rsid w:val="00FA0008"/>
    <w:rsid w:val="00FA005C"/>
    <w:rsid w:val="00FA015A"/>
    <w:rsid w:val="00FA0204"/>
    <w:rsid w:val="00FA0289"/>
    <w:rsid w:val="00FA0381"/>
    <w:rsid w:val="00FA06E6"/>
    <w:rsid w:val="00FA0DFB"/>
    <w:rsid w:val="00FA0E27"/>
    <w:rsid w:val="00FA11B0"/>
    <w:rsid w:val="00FA11BA"/>
    <w:rsid w:val="00FA154C"/>
    <w:rsid w:val="00FA188F"/>
    <w:rsid w:val="00FA192A"/>
    <w:rsid w:val="00FA19FE"/>
    <w:rsid w:val="00FA1A77"/>
    <w:rsid w:val="00FA1AFA"/>
    <w:rsid w:val="00FA1BB9"/>
    <w:rsid w:val="00FA1C52"/>
    <w:rsid w:val="00FA20CF"/>
    <w:rsid w:val="00FA214C"/>
    <w:rsid w:val="00FA223D"/>
    <w:rsid w:val="00FA229D"/>
    <w:rsid w:val="00FA24FE"/>
    <w:rsid w:val="00FA2810"/>
    <w:rsid w:val="00FA2C35"/>
    <w:rsid w:val="00FA2D46"/>
    <w:rsid w:val="00FA2FEF"/>
    <w:rsid w:val="00FA3036"/>
    <w:rsid w:val="00FA31E7"/>
    <w:rsid w:val="00FA31FC"/>
    <w:rsid w:val="00FA3320"/>
    <w:rsid w:val="00FA343B"/>
    <w:rsid w:val="00FA35CE"/>
    <w:rsid w:val="00FA36A5"/>
    <w:rsid w:val="00FA36FF"/>
    <w:rsid w:val="00FA379A"/>
    <w:rsid w:val="00FA38AD"/>
    <w:rsid w:val="00FA3912"/>
    <w:rsid w:val="00FA3B99"/>
    <w:rsid w:val="00FA3C23"/>
    <w:rsid w:val="00FA3FA7"/>
    <w:rsid w:val="00FA40A8"/>
    <w:rsid w:val="00FA412F"/>
    <w:rsid w:val="00FA413A"/>
    <w:rsid w:val="00FA4144"/>
    <w:rsid w:val="00FA4308"/>
    <w:rsid w:val="00FA439F"/>
    <w:rsid w:val="00FA43BC"/>
    <w:rsid w:val="00FA446E"/>
    <w:rsid w:val="00FA45A8"/>
    <w:rsid w:val="00FA4694"/>
    <w:rsid w:val="00FA4860"/>
    <w:rsid w:val="00FA49EB"/>
    <w:rsid w:val="00FA4C74"/>
    <w:rsid w:val="00FA4DDF"/>
    <w:rsid w:val="00FA4E1A"/>
    <w:rsid w:val="00FA4EE6"/>
    <w:rsid w:val="00FA4EF0"/>
    <w:rsid w:val="00FA4F6E"/>
    <w:rsid w:val="00FA50A8"/>
    <w:rsid w:val="00FA5192"/>
    <w:rsid w:val="00FA534C"/>
    <w:rsid w:val="00FA555B"/>
    <w:rsid w:val="00FA559A"/>
    <w:rsid w:val="00FA5986"/>
    <w:rsid w:val="00FA5A35"/>
    <w:rsid w:val="00FA5A42"/>
    <w:rsid w:val="00FA5A9E"/>
    <w:rsid w:val="00FA5B1B"/>
    <w:rsid w:val="00FA5B4E"/>
    <w:rsid w:val="00FA5C71"/>
    <w:rsid w:val="00FA5DDE"/>
    <w:rsid w:val="00FA60AD"/>
    <w:rsid w:val="00FA615D"/>
    <w:rsid w:val="00FA6394"/>
    <w:rsid w:val="00FA643E"/>
    <w:rsid w:val="00FA645E"/>
    <w:rsid w:val="00FA64E2"/>
    <w:rsid w:val="00FA6511"/>
    <w:rsid w:val="00FA6780"/>
    <w:rsid w:val="00FA68D8"/>
    <w:rsid w:val="00FA6A01"/>
    <w:rsid w:val="00FA6C3E"/>
    <w:rsid w:val="00FA6C7A"/>
    <w:rsid w:val="00FA6CD7"/>
    <w:rsid w:val="00FA6E05"/>
    <w:rsid w:val="00FA6E7F"/>
    <w:rsid w:val="00FA6EB1"/>
    <w:rsid w:val="00FA708D"/>
    <w:rsid w:val="00FA70F9"/>
    <w:rsid w:val="00FA710E"/>
    <w:rsid w:val="00FA7114"/>
    <w:rsid w:val="00FA7363"/>
    <w:rsid w:val="00FA7498"/>
    <w:rsid w:val="00FA781F"/>
    <w:rsid w:val="00FA78B8"/>
    <w:rsid w:val="00FA78CA"/>
    <w:rsid w:val="00FA7DF0"/>
    <w:rsid w:val="00FB0019"/>
    <w:rsid w:val="00FB0199"/>
    <w:rsid w:val="00FB0469"/>
    <w:rsid w:val="00FB052D"/>
    <w:rsid w:val="00FB0662"/>
    <w:rsid w:val="00FB0991"/>
    <w:rsid w:val="00FB0A23"/>
    <w:rsid w:val="00FB0BF9"/>
    <w:rsid w:val="00FB0DB2"/>
    <w:rsid w:val="00FB0EB6"/>
    <w:rsid w:val="00FB0F5A"/>
    <w:rsid w:val="00FB10D6"/>
    <w:rsid w:val="00FB125E"/>
    <w:rsid w:val="00FB12AF"/>
    <w:rsid w:val="00FB1A7D"/>
    <w:rsid w:val="00FB1C20"/>
    <w:rsid w:val="00FB1CBD"/>
    <w:rsid w:val="00FB1CBE"/>
    <w:rsid w:val="00FB22C7"/>
    <w:rsid w:val="00FB22D7"/>
    <w:rsid w:val="00FB2379"/>
    <w:rsid w:val="00FB241C"/>
    <w:rsid w:val="00FB2A39"/>
    <w:rsid w:val="00FB2D1D"/>
    <w:rsid w:val="00FB2D56"/>
    <w:rsid w:val="00FB2D68"/>
    <w:rsid w:val="00FB2EE8"/>
    <w:rsid w:val="00FB2F9A"/>
    <w:rsid w:val="00FB312C"/>
    <w:rsid w:val="00FB314E"/>
    <w:rsid w:val="00FB32A6"/>
    <w:rsid w:val="00FB3503"/>
    <w:rsid w:val="00FB3826"/>
    <w:rsid w:val="00FB3953"/>
    <w:rsid w:val="00FB3B02"/>
    <w:rsid w:val="00FB3B1A"/>
    <w:rsid w:val="00FB3BAA"/>
    <w:rsid w:val="00FB3CB7"/>
    <w:rsid w:val="00FB3D88"/>
    <w:rsid w:val="00FB3E71"/>
    <w:rsid w:val="00FB4329"/>
    <w:rsid w:val="00FB4347"/>
    <w:rsid w:val="00FB44E4"/>
    <w:rsid w:val="00FB4586"/>
    <w:rsid w:val="00FB4696"/>
    <w:rsid w:val="00FB47EC"/>
    <w:rsid w:val="00FB489D"/>
    <w:rsid w:val="00FB49B7"/>
    <w:rsid w:val="00FB4B8A"/>
    <w:rsid w:val="00FB4D0E"/>
    <w:rsid w:val="00FB5152"/>
    <w:rsid w:val="00FB5263"/>
    <w:rsid w:val="00FB52A2"/>
    <w:rsid w:val="00FB539C"/>
    <w:rsid w:val="00FB53C1"/>
    <w:rsid w:val="00FB5675"/>
    <w:rsid w:val="00FB56AC"/>
    <w:rsid w:val="00FB59B0"/>
    <w:rsid w:val="00FB5A50"/>
    <w:rsid w:val="00FB5A83"/>
    <w:rsid w:val="00FB5B5B"/>
    <w:rsid w:val="00FB5D5F"/>
    <w:rsid w:val="00FB5DDF"/>
    <w:rsid w:val="00FB5E94"/>
    <w:rsid w:val="00FB5F1A"/>
    <w:rsid w:val="00FB5F8F"/>
    <w:rsid w:val="00FB602F"/>
    <w:rsid w:val="00FB6063"/>
    <w:rsid w:val="00FB6125"/>
    <w:rsid w:val="00FB63C2"/>
    <w:rsid w:val="00FB6451"/>
    <w:rsid w:val="00FB6611"/>
    <w:rsid w:val="00FB680E"/>
    <w:rsid w:val="00FB6B73"/>
    <w:rsid w:val="00FB6BDC"/>
    <w:rsid w:val="00FB6CA4"/>
    <w:rsid w:val="00FB6D84"/>
    <w:rsid w:val="00FB6E4D"/>
    <w:rsid w:val="00FB71AA"/>
    <w:rsid w:val="00FB71FC"/>
    <w:rsid w:val="00FB7383"/>
    <w:rsid w:val="00FB7389"/>
    <w:rsid w:val="00FB7395"/>
    <w:rsid w:val="00FB750F"/>
    <w:rsid w:val="00FB77AD"/>
    <w:rsid w:val="00FB79A6"/>
    <w:rsid w:val="00FB7A0B"/>
    <w:rsid w:val="00FB7A39"/>
    <w:rsid w:val="00FB7B13"/>
    <w:rsid w:val="00FB7DF1"/>
    <w:rsid w:val="00FB7EA8"/>
    <w:rsid w:val="00FB7EBB"/>
    <w:rsid w:val="00FB7F16"/>
    <w:rsid w:val="00FB7F78"/>
    <w:rsid w:val="00FC0065"/>
    <w:rsid w:val="00FC0355"/>
    <w:rsid w:val="00FC036B"/>
    <w:rsid w:val="00FC0415"/>
    <w:rsid w:val="00FC046E"/>
    <w:rsid w:val="00FC05A7"/>
    <w:rsid w:val="00FC062F"/>
    <w:rsid w:val="00FC0754"/>
    <w:rsid w:val="00FC0B13"/>
    <w:rsid w:val="00FC0B31"/>
    <w:rsid w:val="00FC0BE8"/>
    <w:rsid w:val="00FC0BEA"/>
    <w:rsid w:val="00FC0E1F"/>
    <w:rsid w:val="00FC0E21"/>
    <w:rsid w:val="00FC0FDF"/>
    <w:rsid w:val="00FC106F"/>
    <w:rsid w:val="00FC1115"/>
    <w:rsid w:val="00FC1148"/>
    <w:rsid w:val="00FC16EE"/>
    <w:rsid w:val="00FC1709"/>
    <w:rsid w:val="00FC19B4"/>
    <w:rsid w:val="00FC1C63"/>
    <w:rsid w:val="00FC1D84"/>
    <w:rsid w:val="00FC1F22"/>
    <w:rsid w:val="00FC1F6E"/>
    <w:rsid w:val="00FC1F7B"/>
    <w:rsid w:val="00FC26E0"/>
    <w:rsid w:val="00FC2837"/>
    <w:rsid w:val="00FC2890"/>
    <w:rsid w:val="00FC2909"/>
    <w:rsid w:val="00FC2A98"/>
    <w:rsid w:val="00FC2D9C"/>
    <w:rsid w:val="00FC2EE6"/>
    <w:rsid w:val="00FC307D"/>
    <w:rsid w:val="00FC33D1"/>
    <w:rsid w:val="00FC372C"/>
    <w:rsid w:val="00FC398D"/>
    <w:rsid w:val="00FC3AB0"/>
    <w:rsid w:val="00FC3AE5"/>
    <w:rsid w:val="00FC3AEE"/>
    <w:rsid w:val="00FC406F"/>
    <w:rsid w:val="00FC445C"/>
    <w:rsid w:val="00FC4478"/>
    <w:rsid w:val="00FC4604"/>
    <w:rsid w:val="00FC48E0"/>
    <w:rsid w:val="00FC4D0C"/>
    <w:rsid w:val="00FC4D13"/>
    <w:rsid w:val="00FC4F82"/>
    <w:rsid w:val="00FC5440"/>
    <w:rsid w:val="00FC5464"/>
    <w:rsid w:val="00FC5637"/>
    <w:rsid w:val="00FC57F6"/>
    <w:rsid w:val="00FC592E"/>
    <w:rsid w:val="00FC5A92"/>
    <w:rsid w:val="00FC5AB8"/>
    <w:rsid w:val="00FC5C7C"/>
    <w:rsid w:val="00FC5D9A"/>
    <w:rsid w:val="00FC5E70"/>
    <w:rsid w:val="00FC5F5E"/>
    <w:rsid w:val="00FC60AD"/>
    <w:rsid w:val="00FC61FB"/>
    <w:rsid w:val="00FC6238"/>
    <w:rsid w:val="00FC62CA"/>
    <w:rsid w:val="00FC63C0"/>
    <w:rsid w:val="00FC64A6"/>
    <w:rsid w:val="00FC657D"/>
    <w:rsid w:val="00FC6601"/>
    <w:rsid w:val="00FC660B"/>
    <w:rsid w:val="00FC66D4"/>
    <w:rsid w:val="00FC6763"/>
    <w:rsid w:val="00FC676E"/>
    <w:rsid w:val="00FC677B"/>
    <w:rsid w:val="00FC687B"/>
    <w:rsid w:val="00FC694C"/>
    <w:rsid w:val="00FC6A41"/>
    <w:rsid w:val="00FC6A59"/>
    <w:rsid w:val="00FC72E3"/>
    <w:rsid w:val="00FC731C"/>
    <w:rsid w:val="00FC73AB"/>
    <w:rsid w:val="00FC73D0"/>
    <w:rsid w:val="00FC7452"/>
    <w:rsid w:val="00FC7579"/>
    <w:rsid w:val="00FC76B0"/>
    <w:rsid w:val="00FC7728"/>
    <w:rsid w:val="00FC7951"/>
    <w:rsid w:val="00FC7A25"/>
    <w:rsid w:val="00FC7C1B"/>
    <w:rsid w:val="00FC7DF5"/>
    <w:rsid w:val="00FC7E83"/>
    <w:rsid w:val="00FC7EA9"/>
    <w:rsid w:val="00FC7EAE"/>
    <w:rsid w:val="00FC7EE3"/>
    <w:rsid w:val="00FD00C1"/>
    <w:rsid w:val="00FD031F"/>
    <w:rsid w:val="00FD0446"/>
    <w:rsid w:val="00FD04A6"/>
    <w:rsid w:val="00FD0519"/>
    <w:rsid w:val="00FD0674"/>
    <w:rsid w:val="00FD0838"/>
    <w:rsid w:val="00FD0CED"/>
    <w:rsid w:val="00FD0D4B"/>
    <w:rsid w:val="00FD0E81"/>
    <w:rsid w:val="00FD1195"/>
    <w:rsid w:val="00FD119C"/>
    <w:rsid w:val="00FD11EB"/>
    <w:rsid w:val="00FD123A"/>
    <w:rsid w:val="00FD13A3"/>
    <w:rsid w:val="00FD14B7"/>
    <w:rsid w:val="00FD15F9"/>
    <w:rsid w:val="00FD17C6"/>
    <w:rsid w:val="00FD192A"/>
    <w:rsid w:val="00FD236B"/>
    <w:rsid w:val="00FD243E"/>
    <w:rsid w:val="00FD245D"/>
    <w:rsid w:val="00FD2551"/>
    <w:rsid w:val="00FD258C"/>
    <w:rsid w:val="00FD25F6"/>
    <w:rsid w:val="00FD26B9"/>
    <w:rsid w:val="00FD26E5"/>
    <w:rsid w:val="00FD2785"/>
    <w:rsid w:val="00FD29A0"/>
    <w:rsid w:val="00FD2D35"/>
    <w:rsid w:val="00FD2E3E"/>
    <w:rsid w:val="00FD30EF"/>
    <w:rsid w:val="00FD31E7"/>
    <w:rsid w:val="00FD338A"/>
    <w:rsid w:val="00FD33FC"/>
    <w:rsid w:val="00FD369E"/>
    <w:rsid w:val="00FD3730"/>
    <w:rsid w:val="00FD3740"/>
    <w:rsid w:val="00FD378C"/>
    <w:rsid w:val="00FD385C"/>
    <w:rsid w:val="00FD39DA"/>
    <w:rsid w:val="00FD3A71"/>
    <w:rsid w:val="00FD3AB8"/>
    <w:rsid w:val="00FD3ADE"/>
    <w:rsid w:val="00FD3B08"/>
    <w:rsid w:val="00FD3C3F"/>
    <w:rsid w:val="00FD3C6F"/>
    <w:rsid w:val="00FD3CED"/>
    <w:rsid w:val="00FD3D45"/>
    <w:rsid w:val="00FD3D97"/>
    <w:rsid w:val="00FD3EFB"/>
    <w:rsid w:val="00FD3F09"/>
    <w:rsid w:val="00FD4055"/>
    <w:rsid w:val="00FD413B"/>
    <w:rsid w:val="00FD4345"/>
    <w:rsid w:val="00FD45EF"/>
    <w:rsid w:val="00FD4636"/>
    <w:rsid w:val="00FD4774"/>
    <w:rsid w:val="00FD4806"/>
    <w:rsid w:val="00FD4BA4"/>
    <w:rsid w:val="00FD4C37"/>
    <w:rsid w:val="00FD4EAC"/>
    <w:rsid w:val="00FD4ECD"/>
    <w:rsid w:val="00FD4F47"/>
    <w:rsid w:val="00FD4F7E"/>
    <w:rsid w:val="00FD51CA"/>
    <w:rsid w:val="00FD5301"/>
    <w:rsid w:val="00FD534E"/>
    <w:rsid w:val="00FD5461"/>
    <w:rsid w:val="00FD547A"/>
    <w:rsid w:val="00FD554C"/>
    <w:rsid w:val="00FD56C7"/>
    <w:rsid w:val="00FD585E"/>
    <w:rsid w:val="00FD587F"/>
    <w:rsid w:val="00FD5A71"/>
    <w:rsid w:val="00FD5A7C"/>
    <w:rsid w:val="00FD5B27"/>
    <w:rsid w:val="00FD5BCA"/>
    <w:rsid w:val="00FD5CBB"/>
    <w:rsid w:val="00FD5EBE"/>
    <w:rsid w:val="00FD60B3"/>
    <w:rsid w:val="00FD6165"/>
    <w:rsid w:val="00FD6282"/>
    <w:rsid w:val="00FD6517"/>
    <w:rsid w:val="00FD6564"/>
    <w:rsid w:val="00FD65DB"/>
    <w:rsid w:val="00FD66D0"/>
    <w:rsid w:val="00FD67F4"/>
    <w:rsid w:val="00FD6B74"/>
    <w:rsid w:val="00FD6DC2"/>
    <w:rsid w:val="00FD6E9C"/>
    <w:rsid w:val="00FD70AE"/>
    <w:rsid w:val="00FD738F"/>
    <w:rsid w:val="00FD73BE"/>
    <w:rsid w:val="00FD7400"/>
    <w:rsid w:val="00FD7422"/>
    <w:rsid w:val="00FD75A6"/>
    <w:rsid w:val="00FD75E6"/>
    <w:rsid w:val="00FD7779"/>
    <w:rsid w:val="00FD7823"/>
    <w:rsid w:val="00FD785A"/>
    <w:rsid w:val="00FD78BA"/>
    <w:rsid w:val="00FD7AF3"/>
    <w:rsid w:val="00FD7B2E"/>
    <w:rsid w:val="00FD7E84"/>
    <w:rsid w:val="00FD7ECD"/>
    <w:rsid w:val="00FD7EF5"/>
    <w:rsid w:val="00FE0012"/>
    <w:rsid w:val="00FE002E"/>
    <w:rsid w:val="00FE00C5"/>
    <w:rsid w:val="00FE00D2"/>
    <w:rsid w:val="00FE0392"/>
    <w:rsid w:val="00FE0673"/>
    <w:rsid w:val="00FE0891"/>
    <w:rsid w:val="00FE0AC0"/>
    <w:rsid w:val="00FE0CF5"/>
    <w:rsid w:val="00FE0DEC"/>
    <w:rsid w:val="00FE0EA1"/>
    <w:rsid w:val="00FE1089"/>
    <w:rsid w:val="00FE125C"/>
    <w:rsid w:val="00FE1397"/>
    <w:rsid w:val="00FE1665"/>
    <w:rsid w:val="00FE188A"/>
    <w:rsid w:val="00FE195D"/>
    <w:rsid w:val="00FE22DC"/>
    <w:rsid w:val="00FE2398"/>
    <w:rsid w:val="00FE23E3"/>
    <w:rsid w:val="00FE23EB"/>
    <w:rsid w:val="00FE2488"/>
    <w:rsid w:val="00FE2510"/>
    <w:rsid w:val="00FE2563"/>
    <w:rsid w:val="00FE258A"/>
    <w:rsid w:val="00FE275F"/>
    <w:rsid w:val="00FE2804"/>
    <w:rsid w:val="00FE28ED"/>
    <w:rsid w:val="00FE28FB"/>
    <w:rsid w:val="00FE291B"/>
    <w:rsid w:val="00FE2A4E"/>
    <w:rsid w:val="00FE2B17"/>
    <w:rsid w:val="00FE2B48"/>
    <w:rsid w:val="00FE2B9F"/>
    <w:rsid w:val="00FE2CC3"/>
    <w:rsid w:val="00FE2D3B"/>
    <w:rsid w:val="00FE2DF0"/>
    <w:rsid w:val="00FE2EB9"/>
    <w:rsid w:val="00FE2EC0"/>
    <w:rsid w:val="00FE3364"/>
    <w:rsid w:val="00FE33BF"/>
    <w:rsid w:val="00FE3507"/>
    <w:rsid w:val="00FE359A"/>
    <w:rsid w:val="00FE35A7"/>
    <w:rsid w:val="00FE36B9"/>
    <w:rsid w:val="00FE3736"/>
    <w:rsid w:val="00FE3A73"/>
    <w:rsid w:val="00FE3AAF"/>
    <w:rsid w:val="00FE3BF6"/>
    <w:rsid w:val="00FE3DE7"/>
    <w:rsid w:val="00FE3FCA"/>
    <w:rsid w:val="00FE4032"/>
    <w:rsid w:val="00FE40FE"/>
    <w:rsid w:val="00FE4220"/>
    <w:rsid w:val="00FE4252"/>
    <w:rsid w:val="00FE42AF"/>
    <w:rsid w:val="00FE42CD"/>
    <w:rsid w:val="00FE45FD"/>
    <w:rsid w:val="00FE487C"/>
    <w:rsid w:val="00FE4A8C"/>
    <w:rsid w:val="00FE4CE6"/>
    <w:rsid w:val="00FE4EEC"/>
    <w:rsid w:val="00FE506D"/>
    <w:rsid w:val="00FE515A"/>
    <w:rsid w:val="00FE51F3"/>
    <w:rsid w:val="00FE521A"/>
    <w:rsid w:val="00FE529F"/>
    <w:rsid w:val="00FE53DC"/>
    <w:rsid w:val="00FE5421"/>
    <w:rsid w:val="00FE54F1"/>
    <w:rsid w:val="00FE5624"/>
    <w:rsid w:val="00FE56CB"/>
    <w:rsid w:val="00FE5A12"/>
    <w:rsid w:val="00FE5A70"/>
    <w:rsid w:val="00FE5A8B"/>
    <w:rsid w:val="00FE5B67"/>
    <w:rsid w:val="00FE5C3D"/>
    <w:rsid w:val="00FE5C65"/>
    <w:rsid w:val="00FE5C6A"/>
    <w:rsid w:val="00FE5D12"/>
    <w:rsid w:val="00FE5D2C"/>
    <w:rsid w:val="00FE5D54"/>
    <w:rsid w:val="00FE5E1F"/>
    <w:rsid w:val="00FE5FBF"/>
    <w:rsid w:val="00FE6184"/>
    <w:rsid w:val="00FE61C7"/>
    <w:rsid w:val="00FE6260"/>
    <w:rsid w:val="00FE63B8"/>
    <w:rsid w:val="00FE65B8"/>
    <w:rsid w:val="00FE66E5"/>
    <w:rsid w:val="00FE68A2"/>
    <w:rsid w:val="00FE6975"/>
    <w:rsid w:val="00FE69D3"/>
    <w:rsid w:val="00FE6C25"/>
    <w:rsid w:val="00FE6CAC"/>
    <w:rsid w:val="00FE6D15"/>
    <w:rsid w:val="00FE6E1B"/>
    <w:rsid w:val="00FE6F5E"/>
    <w:rsid w:val="00FE7132"/>
    <w:rsid w:val="00FE732B"/>
    <w:rsid w:val="00FE7557"/>
    <w:rsid w:val="00FE759B"/>
    <w:rsid w:val="00FE7BEA"/>
    <w:rsid w:val="00FE7C19"/>
    <w:rsid w:val="00FE7C8F"/>
    <w:rsid w:val="00FE7CC6"/>
    <w:rsid w:val="00FE7DAD"/>
    <w:rsid w:val="00FE7F3E"/>
    <w:rsid w:val="00FE7FFD"/>
    <w:rsid w:val="00FF033A"/>
    <w:rsid w:val="00FF039B"/>
    <w:rsid w:val="00FF03E4"/>
    <w:rsid w:val="00FF04AF"/>
    <w:rsid w:val="00FF0620"/>
    <w:rsid w:val="00FF0964"/>
    <w:rsid w:val="00FF0C29"/>
    <w:rsid w:val="00FF0C72"/>
    <w:rsid w:val="00FF0CAF"/>
    <w:rsid w:val="00FF0F67"/>
    <w:rsid w:val="00FF1313"/>
    <w:rsid w:val="00FF13DB"/>
    <w:rsid w:val="00FF15D2"/>
    <w:rsid w:val="00FF1601"/>
    <w:rsid w:val="00FF16F2"/>
    <w:rsid w:val="00FF171B"/>
    <w:rsid w:val="00FF174D"/>
    <w:rsid w:val="00FF194C"/>
    <w:rsid w:val="00FF1A48"/>
    <w:rsid w:val="00FF1A50"/>
    <w:rsid w:val="00FF1ABD"/>
    <w:rsid w:val="00FF1CFE"/>
    <w:rsid w:val="00FF1D01"/>
    <w:rsid w:val="00FF1D6A"/>
    <w:rsid w:val="00FF1F9B"/>
    <w:rsid w:val="00FF2087"/>
    <w:rsid w:val="00FF20DB"/>
    <w:rsid w:val="00FF2142"/>
    <w:rsid w:val="00FF252A"/>
    <w:rsid w:val="00FF2734"/>
    <w:rsid w:val="00FF2739"/>
    <w:rsid w:val="00FF27E8"/>
    <w:rsid w:val="00FF2923"/>
    <w:rsid w:val="00FF297E"/>
    <w:rsid w:val="00FF2993"/>
    <w:rsid w:val="00FF2A91"/>
    <w:rsid w:val="00FF2B42"/>
    <w:rsid w:val="00FF2B89"/>
    <w:rsid w:val="00FF2BAE"/>
    <w:rsid w:val="00FF2D5B"/>
    <w:rsid w:val="00FF2DF6"/>
    <w:rsid w:val="00FF2EC7"/>
    <w:rsid w:val="00FF2F02"/>
    <w:rsid w:val="00FF2F3D"/>
    <w:rsid w:val="00FF3024"/>
    <w:rsid w:val="00FF3090"/>
    <w:rsid w:val="00FF30F8"/>
    <w:rsid w:val="00FF34EF"/>
    <w:rsid w:val="00FF375D"/>
    <w:rsid w:val="00FF3B7F"/>
    <w:rsid w:val="00FF3C32"/>
    <w:rsid w:val="00FF3D72"/>
    <w:rsid w:val="00FF3DFC"/>
    <w:rsid w:val="00FF3EAE"/>
    <w:rsid w:val="00FF3F61"/>
    <w:rsid w:val="00FF4098"/>
    <w:rsid w:val="00FF4166"/>
    <w:rsid w:val="00FF426A"/>
    <w:rsid w:val="00FF426E"/>
    <w:rsid w:val="00FF4481"/>
    <w:rsid w:val="00FF4910"/>
    <w:rsid w:val="00FF4B1E"/>
    <w:rsid w:val="00FF4E17"/>
    <w:rsid w:val="00FF4E50"/>
    <w:rsid w:val="00FF4F92"/>
    <w:rsid w:val="00FF52E1"/>
    <w:rsid w:val="00FF54EB"/>
    <w:rsid w:val="00FF562D"/>
    <w:rsid w:val="00FF5651"/>
    <w:rsid w:val="00FF56EF"/>
    <w:rsid w:val="00FF5989"/>
    <w:rsid w:val="00FF59E9"/>
    <w:rsid w:val="00FF5AC9"/>
    <w:rsid w:val="00FF5B32"/>
    <w:rsid w:val="00FF5B6B"/>
    <w:rsid w:val="00FF5E75"/>
    <w:rsid w:val="00FF5F3E"/>
    <w:rsid w:val="00FF604D"/>
    <w:rsid w:val="00FF6234"/>
    <w:rsid w:val="00FF652E"/>
    <w:rsid w:val="00FF65FA"/>
    <w:rsid w:val="00FF66E5"/>
    <w:rsid w:val="00FF6761"/>
    <w:rsid w:val="00FF6822"/>
    <w:rsid w:val="00FF6880"/>
    <w:rsid w:val="00FF6923"/>
    <w:rsid w:val="00FF6C2C"/>
    <w:rsid w:val="00FF6E54"/>
    <w:rsid w:val="00FF6FE1"/>
    <w:rsid w:val="00FF70C3"/>
    <w:rsid w:val="00FF7135"/>
    <w:rsid w:val="00FF71F7"/>
    <w:rsid w:val="00FF7244"/>
    <w:rsid w:val="00FF72CC"/>
    <w:rsid w:val="00FF73D0"/>
    <w:rsid w:val="00FF73DA"/>
    <w:rsid w:val="00FF748B"/>
    <w:rsid w:val="00FF7639"/>
    <w:rsid w:val="00FF7B7C"/>
    <w:rsid w:val="00FF7E50"/>
    <w:rsid w:val="00FF7F2D"/>
    <w:rsid w:val="0105A5F4"/>
    <w:rsid w:val="01066933"/>
    <w:rsid w:val="0109A960"/>
    <w:rsid w:val="0109EC94"/>
    <w:rsid w:val="0116A9CC"/>
    <w:rsid w:val="0117B015"/>
    <w:rsid w:val="0120B711"/>
    <w:rsid w:val="01277183"/>
    <w:rsid w:val="012CAA2A"/>
    <w:rsid w:val="0131EC9C"/>
    <w:rsid w:val="01453FCB"/>
    <w:rsid w:val="01466960"/>
    <w:rsid w:val="01497D33"/>
    <w:rsid w:val="0150FCCA"/>
    <w:rsid w:val="0152B6BD"/>
    <w:rsid w:val="01555BA1"/>
    <w:rsid w:val="015ABEF5"/>
    <w:rsid w:val="0160A6DE"/>
    <w:rsid w:val="0162DBB3"/>
    <w:rsid w:val="0166B6FF"/>
    <w:rsid w:val="016ABA6B"/>
    <w:rsid w:val="016FC68D"/>
    <w:rsid w:val="0172991E"/>
    <w:rsid w:val="0178696D"/>
    <w:rsid w:val="017A53D3"/>
    <w:rsid w:val="01808ED3"/>
    <w:rsid w:val="01810E8D"/>
    <w:rsid w:val="01817DF6"/>
    <w:rsid w:val="01837752"/>
    <w:rsid w:val="0183C49A"/>
    <w:rsid w:val="018DA053"/>
    <w:rsid w:val="01906CF4"/>
    <w:rsid w:val="0196BE6C"/>
    <w:rsid w:val="0197AE05"/>
    <w:rsid w:val="01A5B5EF"/>
    <w:rsid w:val="01A6131D"/>
    <w:rsid w:val="01B19BC0"/>
    <w:rsid w:val="01B3D44B"/>
    <w:rsid w:val="01BB0D9A"/>
    <w:rsid w:val="01C4A4B3"/>
    <w:rsid w:val="01D865F4"/>
    <w:rsid w:val="01DAE683"/>
    <w:rsid w:val="01DD320F"/>
    <w:rsid w:val="01E0C1F0"/>
    <w:rsid w:val="01EC3FF1"/>
    <w:rsid w:val="01F540FE"/>
    <w:rsid w:val="0201AE43"/>
    <w:rsid w:val="0204215E"/>
    <w:rsid w:val="02053FE5"/>
    <w:rsid w:val="021CAF72"/>
    <w:rsid w:val="021D7EF8"/>
    <w:rsid w:val="02292DAF"/>
    <w:rsid w:val="02292F0B"/>
    <w:rsid w:val="022DDA9C"/>
    <w:rsid w:val="02338FE8"/>
    <w:rsid w:val="02352A0F"/>
    <w:rsid w:val="023A4A5A"/>
    <w:rsid w:val="02406AE2"/>
    <w:rsid w:val="0240E689"/>
    <w:rsid w:val="024A974B"/>
    <w:rsid w:val="0250EBF5"/>
    <w:rsid w:val="0253A8B1"/>
    <w:rsid w:val="025A8CA6"/>
    <w:rsid w:val="026899A8"/>
    <w:rsid w:val="026AE041"/>
    <w:rsid w:val="026DCFC3"/>
    <w:rsid w:val="026FB7D9"/>
    <w:rsid w:val="0279509D"/>
    <w:rsid w:val="027EB1D2"/>
    <w:rsid w:val="028B31E4"/>
    <w:rsid w:val="028C90ED"/>
    <w:rsid w:val="02912631"/>
    <w:rsid w:val="02990447"/>
    <w:rsid w:val="02A62ED5"/>
    <w:rsid w:val="02B44CC2"/>
    <w:rsid w:val="02B5C440"/>
    <w:rsid w:val="02B95C11"/>
    <w:rsid w:val="02BA9930"/>
    <w:rsid w:val="02BD7090"/>
    <w:rsid w:val="02CB1CFC"/>
    <w:rsid w:val="02D28D03"/>
    <w:rsid w:val="02D6242D"/>
    <w:rsid w:val="02D7E9F9"/>
    <w:rsid w:val="02D8F70B"/>
    <w:rsid w:val="02EBC764"/>
    <w:rsid w:val="02F1C95D"/>
    <w:rsid w:val="02F9D618"/>
    <w:rsid w:val="02FEAC14"/>
    <w:rsid w:val="030743F6"/>
    <w:rsid w:val="03079421"/>
    <w:rsid w:val="0307DE39"/>
    <w:rsid w:val="0311F64F"/>
    <w:rsid w:val="03142B11"/>
    <w:rsid w:val="031D7DD9"/>
    <w:rsid w:val="031F581F"/>
    <w:rsid w:val="0321B388"/>
    <w:rsid w:val="0326C793"/>
    <w:rsid w:val="0329DBFD"/>
    <w:rsid w:val="032B3C13"/>
    <w:rsid w:val="0331A715"/>
    <w:rsid w:val="0337518C"/>
    <w:rsid w:val="03420CB7"/>
    <w:rsid w:val="0342D531"/>
    <w:rsid w:val="0343474D"/>
    <w:rsid w:val="0348E568"/>
    <w:rsid w:val="03493E3C"/>
    <w:rsid w:val="034F4AF9"/>
    <w:rsid w:val="0352A631"/>
    <w:rsid w:val="03570BBA"/>
    <w:rsid w:val="0359EB0A"/>
    <w:rsid w:val="035A907C"/>
    <w:rsid w:val="0361F06A"/>
    <w:rsid w:val="036684C9"/>
    <w:rsid w:val="036D2F9A"/>
    <w:rsid w:val="0370714D"/>
    <w:rsid w:val="03745BF0"/>
    <w:rsid w:val="0375ADE8"/>
    <w:rsid w:val="0377BAE6"/>
    <w:rsid w:val="037F65C1"/>
    <w:rsid w:val="038B3FD3"/>
    <w:rsid w:val="038D2149"/>
    <w:rsid w:val="038E815B"/>
    <w:rsid w:val="0395098C"/>
    <w:rsid w:val="039EEC3B"/>
    <w:rsid w:val="03A11E59"/>
    <w:rsid w:val="03A71CC3"/>
    <w:rsid w:val="03AF63BC"/>
    <w:rsid w:val="03B21637"/>
    <w:rsid w:val="03B25C58"/>
    <w:rsid w:val="03B593A3"/>
    <w:rsid w:val="03B83D55"/>
    <w:rsid w:val="03C5F5BF"/>
    <w:rsid w:val="03C8C081"/>
    <w:rsid w:val="03C954A3"/>
    <w:rsid w:val="03D0AE0A"/>
    <w:rsid w:val="03D21BF6"/>
    <w:rsid w:val="03E0C0BB"/>
    <w:rsid w:val="03E25310"/>
    <w:rsid w:val="03E560F5"/>
    <w:rsid w:val="03E8AED6"/>
    <w:rsid w:val="03ED9947"/>
    <w:rsid w:val="03EE9566"/>
    <w:rsid w:val="03F2BDD4"/>
    <w:rsid w:val="03FD1447"/>
    <w:rsid w:val="04059C6A"/>
    <w:rsid w:val="040DB5E1"/>
    <w:rsid w:val="040FDBBF"/>
    <w:rsid w:val="041295A8"/>
    <w:rsid w:val="0416C964"/>
    <w:rsid w:val="041A8A9C"/>
    <w:rsid w:val="04226049"/>
    <w:rsid w:val="042584D9"/>
    <w:rsid w:val="043ABBBF"/>
    <w:rsid w:val="043D88E8"/>
    <w:rsid w:val="043FBC3A"/>
    <w:rsid w:val="043FC62C"/>
    <w:rsid w:val="04431F56"/>
    <w:rsid w:val="0444D359"/>
    <w:rsid w:val="044B4BD4"/>
    <w:rsid w:val="0452C94A"/>
    <w:rsid w:val="046F82F1"/>
    <w:rsid w:val="0472AFCC"/>
    <w:rsid w:val="04731C2B"/>
    <w:rsid w:val="047732A4"/>
    <w:rsid w:val="04842CCA"/>
    <w:rsid w:val="0485DAEC"/>
    <w:rsid w:val="0495002B"/>
    <w:rsid w:val="0495FDE3"/>
    <w:rsid w:val="049BCA66"/>
    <w:rsid w:val="049E6057"/>
    <w:rsid w:val="04A18322"/>
    <w:rsid w:val="04A301A5"/>
    <w:rsid w:val="04A63339"/>
    <w:rsid w:val="04A6E8F3"/>
    <w:rsid w:val="04B5F25A"/>
    <w:rsid w:val="04C8C7E8"/>
    <w:rsid w:val="04D2EC1D"/>
    <w:rsid w:val="04DB7061"/>
    <w:rsid w:val="04E14FF7"/>
    <w:rsid w:val="04E2B372"/>
    <w:rsid w:val="04E3C54C"/>
    <w:rsid w:val="04E525F7"/>
    <w:rsid w:val="04EDB32F"/>
    <w:rsid w:val="04F000F1"/>
    <w:rsid w:val="04F0040C"/>
    <w:rsid w:val="04F6032F"/>
    <w:rsid w:val="0502E494"/>
    <w:rsid w:val="0510F59F"/>
    <w:rsid w:val="051497B0"/>
    <w:rsid w:val="051B400A"/>
    <w:rsid w:val="0521B0FE"/>
    <w:rsid w:val="05262C85"/>
    <w:rsid w:val="052DFF3A"/>
    <w:rsid w:val="0532FB32"/>
    <w:rsid w:val="05338850"/>
    <w:rsid w:val="053AEF2A"/>
    <w:rsid w:val="053FAC6D"/>
    <w:rsid w:val="05434688"/>
    <w:rsid w:val="05564A8E"/>
    <w:rsid w:val="055912E3"/>
    <w:rsid w:val="055A997B"/>
    <w:rsid w:val="055DF119"/>
    <w:rsid w:val="0568A947"/>
    <w:rsid w:val="05698E21"/>
    <w:rsid w:val="056B24AD"/>
    <w:rsid w:val="056BBC25"/>
    <w:rsid w:val="056E6199"/>
    <w:rsid w:val="057119DC"/>
    <w:rsid w:val="057E3D1F"/>
    <w:rsid w:val="05849808"/>
    <w:rsid w:val="0587F53F"/>
    <w:rsid w:val="0587FC9F"/>
    <w:rsid w:val="058BED1B"/>
    <w:rsid w:val="058C1095"/>
    <w:rsid w:val="05928932"/>
    <w:rsid w:val="059A7C5F"/>
    <w:rsid w:val="059F906A"/>
    <w:rsid w:val="05ACAB8B"/>
    <w:rsid w:val="05AD65ED"/>
    <w:rsid w:val="05C1E916"/>
    <w:rsid w:val="05CC8DEC"/>
    <w:rsid w:val="05CEE8E8"/>
    <w:rsid w:val="05CF2DBF"/>
    <w:rsid w:val="05D106FF"/>
    <w:rsid w:val="05D261E2"/>
    <w:rsid w:val="05D9807D"/>
    <w:rsid w:val="05DFFD9F"/>
    <w:rsid w:val="05E4E99F"/>
    <w:rsid w:val="05ECBBCE"/>
    <w:rsid w:val="05EF5B8E"/>
    <w:rsid w:val="05F2AB78"/>
    <w:rsid w:val="05F479DA"/>
    <w:rsid w:val="05F76E98"/>
    <w:rsid w:val="06034A93"/>
    <w:rsid w:val="060ACAD7"/>
    <w:rsid w:val="061325EE"/>
    <w:rsid w:val="062D8857"/>
    <w:rsid w:val="062E3B52"/>
    <w:rsid w:val="062F4E3B"/>
    <w:rsid w:val="06302452"/>
    <w:rsid w:val="06368899"/>
    <w:rsid w:val="0636C81A"/>
    <w:rsid w:val="063BB783"/>
    <w:rsid w:val="0643265A"/>
    <w:rsid w:val="0644B88C"/>
    <w:rsid w:val="065D03B2"/>
    <w:rsid w:val="066501F2"/>
    <w:rsid w:val="066C319C"/>
    <w:rsid w:val="0675A14A"/>
    <w:rsid w:val="067D84FF"/>
    <w:rsid w:val="067DC893"/>
    <w:rsid w:val="0684A51C"/>
    <w:rsid w:val="068B1B75"/>
    <w:rsid w:val="068F87BE"/>
    <w:rsid w:val="068FD29C"/>
    <w:rsid w:val="06909EAE"/>
    <w:rsid w:val="0691A231"/>
    <w:rsid w:val="06A640C1"/>
    <w:rsid w:val="06A6B6E2"/>
    <w:rsid w:val="06A78B5F"/>
    <w:rsid w:val="06A84CBE"/>
    <w:rsid w:val="06B24BD6"/>
    <w:rsid w:val="06B2ED1E"/>
    <w:rsid w:val="06B4CCEC"/>
    <w:rsid w:val="06C16789"/>
    <w:rsid w:val="06C2596E"/>
    <w:rsid w:val="06C2821F"/>
    <w:rsid w:val="06C8BD97"/>
    <w:rsid w:val="06C9D101"/>
    <w:rsid w:val="06CCF035"/>
    <w:rsid w:val="06CD8D92"/>
    <w:rsid w:val="06CFF81F"/>
    <w:rsid w:val="06D363A0"/>
    <w:rsid w:val="06DBEFCA"/>
    <w:rsid w:val="06E5DA47"/>
    <w:rsid w:val="06EE3471"/>
    <w:rsid w:val="06F4F22E"/>
    <w:rsid w:val="0701137C"/>
    <w:rsid w:val="0702931F"/>
    <w:rsid w:val="070912B7"/>
    <w:rsid w:val="070C24AD"/>
    <w:rsid w:val="07122434"/>
    <w:rsid w:val="07162E1B"/>
    <w:rsid w:val="071ABB3E"/>
    <w:rsid w:val="071CD534"/>
    <w:rsid w:val="07221470"/>
    <w:rsid w:val="0725D316"/>
    <w:rsid w:val="07265200"/>
    <w:rsid w:val="07288FFA"/>
    <w:rsid w:val="072A25F4"/>
    <w:rsid w:val="0734CEA1"/>
    <w:rsid w:val="0738B5D7"/>
    <w:rsid w:val="07468D06"/>
    <w:rsid w:val="0747582E"/>
    <w:rsid w:val="074A3E1D"/>
    <w:rsid w:val="074D1AED"/>
    <w:rsid w:val="074EF61E"/>
    <w:rsid w:val="0751B2FE"/>
    <w:rsid w:val="0752785E"/>
    <w:rsid w:val="075481D8"/>
    <w:rsid w:val="07589CD3"/>
    <w:rsid w:val="0759076C"/>
    <w:rsid w:val="0759C20C"/>
    <w:rsid w:val="0769B27F"/>
    <w:rsid w:val="076E907B"/>
    <w:rsid w:val="076F1CE3"/>
    <w:rsid w:val="0780BC61"/>
    <w:rsid w:val="07840DB1"/>
    <w:rsid w:val="078DE1C3"/>
    <w:rsid w:val="0793F8A8"/>
    <w:rsid w:val="07A8DA25"/>
    <w:rsid w:val="07AAD996"/>
    <w:rsid w:val="07AD6314"/>
    <w:rsid w:val="07AF21B1"/>
    <w:rsid w:val="07BBBC61"/>
    <w:rsid w:val="07BCD9B7"/>
    <w:rsid w:val="07BE45B1"/>
    <w:rsid w:val="07C87F5B"/>
    <w:rsid w:val="07CBF96F"/>
    <w:rsid w:val="07CC978C"/>
    <w:rsid w:val="07CD69E5"/>
    <w:rsid w:val="07CE0362"/>
    <w:rsid w:val="07DD38D3"/>
    <w:rsid w:val="07DF087F"/>
    <w:rsid w:val="07E1739A"/>
    <w:rsid w:val="07E85BFB"/>
    <w:rsid w:val="07EE36B6"/>
    <w:rsid w:val="07F80DBD"/>
    <w:rsid w:val="07F8CB2A"/>
    <w:rsid w:val="0801C242"/>
    <w:rsid w:val="08041908"/>
    <w:rsid w:val="0805AB0C"/>
    <w:rsid w:val="08081236"/>
    <w:rsid w:val="0814C97D"/>
    <w:rsid w:val="081535AA"/>
    <w:rsid w:val="081DC7C2"/>
    <w:rsid w:val="081E8F70"/>
    <w:rsid w:val="08210E0A"/>
    <w:rsid w:val="08254BD2"/>
    <w:rsid w:val="0831B374"/>
    <w:rsid w:val="08392F63"/>
    <w:rsid w:val="083A44B0"/>
    <w:rsid w:val="083DD2CF"/>
    <w:rsid w:val="083E5966"/>
    <w:rsid w:val="08453750"/>
    <w:rsid w:val="08499E6A"/>
    <w:rsid w:val="0850B85B"/>
    <w:rsid w:val="08519798"/>
    <w:rsid w:val="0853AA1A"/>
    <w:rsid w:val="085A8556"/>
    <w:rsid w:val="085F99E7"/>
    <w:rsid w:val="085FF856"/>
    <w:rsid w:val="08644E74"/>
    <w:rsid w:val="08655A66"/>
    <w:rsid w:val="08675284"/>
    <w:rsid w:val="0869DEA0"/>
    <w:rsid w:val="0869E938"/>
    <w:rsid w:val="087CD181"/>
    <w:rsid w:val="08842694"/>
    <w:rsid w:val="088EA3D0"/>
    <w:rsid w:val="089987F8"/>
    <w:rsid w:val="089B9BF1"/>
    <w:rsid w:val="089E67F6"/>
    <w:rsid w:val="08A19546"/>
    <w:rsid w:val="08AC9205"/>
    <w:rsid w:val="08AE43C9"/>
    <w:rsid w:val="08B23729"/>
    <w:rsid w:val="08B5AAA4"/>
    <w:rsid w:val="08BA8B71"/>
    <w:rsid w:val="08BF05E9"/>
    <w:rsid w:val="08C127D0"/>
    <w:rsid w:val="08C7C805"/>
    <w:rsid w:val="08C95054"/>
    <w:rsid w:val="08CB95A8"/>
    <w:rsid w:val="08D0FDDF"/>
    <w:rsid w:val="08D22345"/>
    <w:rsid w:val="08D2F90F"/>
    <w:rsid w:val="08E33728"/>
    <w:rsid w:val="08E44344"/>
    <w:rsid w:val="08E86C03"/>
    <w:rsid w:val="08FCDD32"/>
    <w:rsid w:val="08FF1125"/>
    <w:rsid w:val="09069CE3"/>
    <w:rsid w:val="090B84BC"/>
    <w:rsid w:val="090F2785"/>
    <w:rsid w:val="09128439"/>
    <w:rsid w:val="0915F35A"/>
    <w:rsid w:val="09231C77"/>
    <w:rsid w:val="0924A9BD"/>
    <w:rsid w:val="09254410"/>
    <w:rsid w:val="092A4C3A"/>
    <w:rsid w:val="09318D30"/>
    <w:rsid w:val="09336FAF"/>
    <w:rsid w:val="0933A280"/>
    <w:rsid w:val="0938F543"/>
    <w:rsid w:val="0949ABF0"/>
    <w:rsid w:val="094A1509"/>
    <w:rsid w:val="094C6767"/>
    <w:rsid w:val="0952969D"/>
    <w:rsid w:val="0960DDF1"/>
    <w:rsid w:val="09646602"/>
    <w:rsid w:val="0966C27A"/>
    <w:rsid w:val="0971B0CD"/>
    <w:rsid w:val="097E0057"/>
    <w:rsid w:val="09818851"/>
    <w:rsid w:val="09885032"/>
    <w:rsid w:val="098D2E45"/>
    <w:rsid w:val="0991B399"/>
    <w:rsid w:val="09938872"/>
    <w:rsid w:val="09A009E9"/>
    <w:rsid w:val="09A180C2"/>
    <w:rsid w:val="09A39CE5"/>
    <w:rsid w:val="09A6DF47"/>
    <w:rsid w:val="09BA8686"/>
    <w:rsid w:val="09BB3F31"/>
    <w:rsid w:val="09C085F4"/>
    <w:rsid w:val="09C16B36"/>
    <w:rsid w:val="09C27CF9"/>
    <w:rsid w:val="09C7A7F8"/>
    <w:rsid w:val="09D31393"/>
    <w:rsid w:val="09D4036A"/>
    <w:rsid w:val="09DE2BAB"/>
    <w:rsid w:val="09E44631"/>
    <w:rsid w:val="09E72949"/>
    <w:rsid w:val="09EE7E5C"/>
    <w:rsid w:val="09EF654B"/>
    <w:rsid w:val="09F236E0"/>
    <w:rsid w:val="09F2B411"/>
    <w:rsid w:val="09F74A32"/>
    <w:rsid w:val="0A020178"/>
    <w:rsid w:val="0A03AF92"/>
    <w:rsid w:val="0A0713A1"/>
    <w:rsid w:val="0A0A43A5"/>
    <w:rsid w:val="0A1BB83B"/>
    <w:rsid w:val="0A20120A"/>
    <w:rsid w:val="0A21CC6E"/>
    <w:rsid w:val="0A2CD7AD"/>
    <w:rsid w:val="0A36753B"/>
    <w:rsid w:val="0A385509"/>
    <w:rsid w:val="0A3EC381"/>
    <w:rsid w:val="0A3F2BB3"/>
    <w:rsid w:val="0A41244D"/>
    <w:rsid w:val="0A45F60B"/>
    <w:rsid w:val="0A4B0F98"/>
    <w:rsid w:val="0A4C129D"/>
    <w:rsid w:val="0A4D591E"/>
    <w:rsid w:val="0A5DFD78"/>
    <w:rsid w:val="0A5E603F"/>
    <w:rsid w:val="0A65528B"/>
    <w:rsid w:val="0A665EC7"/>
    <w:rsid w:val="0A6C5C06"/>
    <w:rsid w:val="0A720905"/>
    <w:rsid w:val="0A72B72B"/>
    <w:rsid w:val="0A80B2E1"/>
    <w:rsid w:val="0A8546FA"/>
    <w:rsid w:val="0A85B7CE"/>
    <w:rsid w:val="0A9D9DD3"/>
    <w:rsid w:val="0AA37201"/>
    <w:rsid w:val="0AA569BC"/>
    <w:rsid w:val="0AB05637"/>
    <w:rsid w:val="0AB2B6B5"/>
    <w:rsid w:val="0AB4B247"/>
    <w:rsid w:val="0AB9A658"/>
    <w:rsid w:val="0AC56FD0"/>
    <w:rsid w:val="0AC76B02"/>
    <w:rsid w:val="0AC84FA4"/>
    <w:rsid w:val="0ACD3818"/>
    <w:rsid w:val="0AD3CEF1"/>
    <w:rsid w:val="0AD54ED4"/>
    <w:rsid w:val="0ADD720A"/>
    <w:rsid w:val="0AE04911"/>
    <w:rsid w:val="0AE5D34B"/>
    <w:rsid w:val="0AEA5F2F"/>
    <w:rsid w:val="0AF00384"/>
    <w:rsid w:val="0AF2ADCE"/>
    <w:rsid w:val="0AF5266E"/>
    <w:rsid w:val="0B03DC8A"/>
    <w:rsid w:val="0B0D7964"/>
    <w:rsid w:val="0B0F141D"/>
    <w:rsid w:val="0B10A33B"/>
    <w:rsid w:val="0B1176ED"/>
    <w:rsid w:val="0B146246"/>
    <w:rsid w:val="0B1A9CBB"/>
    <w:rsid w:val="0B1D782F"/>
    <w:rsid w:val="0B27F1CD"/>
    <w:rsid w:val="0B291F4D"/>
    <w:rsid w:val="0B2FC153"/>
    <w:rsid w:val="0B30E09A"/>
    <w:rsid w:val="0B33F58C"/>
    <w:rsid w:val="0B34C122"/>
    <w:rsid w:val="0B36DF7E"/>
    <w:rsid w:val="0B36FA7D"/>
    <w:rsid w:val="0B47D011"/>
    <w:rsid w:val="0B496E3E"/>
    <w:rsid w:val="0B4A774A"/>
    <w:rsid w:val="0B4A785C"/>
    <w:rsid w:val="0B4C67A6"/>
    <w:rsid w:val="0B4C97B1"/>
    <w:rsid w:val="0B5598BA"/>
    <w:rsid w:val="0B5AC224"/>
    <w:rsid w:val="0B5B408D"/>
    <w:rsid w:val="0B601FF7"/>
    <w:rsid w:val="0B6502E1"/>
    <w:rsid w:val="0B6EB10B"/>
    <w:rsid w:val="0B6FF2FA"/>
    <w:rsid w:val="0B76261A"/>
    <w:rsid w:val="0B76CB99"/>
    <w:rsid w:val="0B7AC1DE"/>
    <w:rsid w:val="0B8A48C6"/>
    <w:rsid w:val="0B8CA3AE"/>
    <w:rsid w:val="0B95F3CE"/>
    <w:rsid w:val="0B9831C9"/>
    <w:rsid w:val="0BA33671"/>
    <w:rsid w:val="0BAC8B91"/>
    <w:rsid w:val="0BB44E83"/>
    <w:rsid w:val="0BB508C0"/>
    <w:rsid w:val="0BB7855E"/>
    <w:rsid w:val="0BB832D2"/>
    <w:rsid w:val="0BBFB8CD"/>
    <w:rsid w:val="0BC15AEC"/>
    <w:rsid w:val="0BC619E0"/>
    <w:rsid w:val="0BC85540"/>
    <w:rsid w:val="0BC8ED5B"/>
    <w:rsid w:val="0BCA804F"/>
    <w:rsid w:val="0BD214A0"/>
    <w:rsid w:val="0BDCD8EA"/>
    <w:rsid w:val="0BE0BDEC"/>
    <w:rsid w:val="0BEB1688"/>
    <w:rsid w:val="0BECA85C"/>
    <w:rsid w:val="0BED4855"/>
    <w:rsid w:val="0BF187EF"/>
    <w:rsid w:val="0BF4A800"/>
    <w:rsid w:val="0BF57B52"/>
    <w:rsid w:val="0BF606E0"/>
    <w:rsid w:val="0BFB5540"/>
    <w:rsid w:val="0C104C1F"/>
    <w:rsid w:val="0C10C1D6"/>
    <w:rsid w:val="0C122BED"/>
    <w:rsid w:val="0C159084"/>
    <w:rsid w:val="0C1FDA73"/>
    <w:rsid w:val="0C226533"/>
    <w:rsid w:val="0C24A3E3"/>
    <w:rsid w:val="0C2D7016"/>
    <w:rsid w:val="0C36279D"/>
    <w:rsid w:val="0C3DBA02"/>
    <w:rsid w:val="0C480A77"/>
    <w:rsid w:val="0C4F3C9A"/>
    <w:rsid w:val="0C4FE5DD"/>
    <w:rsid w:val="0C539808"/>
    <w:rsid w:val="0C5AE83D"/>
    <w:rsid w:val="0C620704"/>
    <w:rsid w:val="0C67A1F2"/>
    <w:rsid w:val="0C6F8335"/>
    <w:rsid w:val="0C83B956"/>
    <w:rsid w:val="0C92A9AA"/>
    <w:rsid w:val="0C944376"/>
    <w:rsid w:val="0C982952"/>
    <w:rsid w:val="0CAB05E4"/>
    <w:rsid w:val="0CB9ED24"/>
    <w:rsid w:val="0CC9DE80"/>
    <w:rsid w:val="0CD0AF4E"/>
    <w:rsid w:val="0CD86083"/>
    <w:rsid w:val="0CE653CD"/>
    <w:rsid w:val="0CE8CCB9"/>
    <w:rsid w:val="0CE96C7E"/>
    <w:rsid w:val="0CEA754D"/>
    <w:rsid w:val="0CEB5E74"/>
    <w:rsid w:val="0CF0BA91"/>
    <w:rsid w:val="0CF537BE"/>
    <w:rsid w:val="0D02165F"/>
    <w:rsid w:val="0D0AA8AA"/>
    <w:rsid w:val="0D193A65"/>
    <w:rsid w:val="0D19637B"/>
    <w:rsid w:val="0D1A72DF"/>
    <w:rsid w:val="0D287DFA"/>
    <w:rsid w:val="0D288796"/>
    <w:rsid w:val="0D291F0E"/>
    <w:rsid w:val="0D3E5CC8"/>
    <w:rsid w:val="0D44DD13"/>
    <w:rsid w:val="0D53D68C"/>
    <w:rsid w:val="0D58B750"/>
    <w:rsid w:val="0D5AC12A"/>
    <w:rsid w:val="0D5C6D20"/>
    <w:rsid w:val="0D6447B6"/>
    <w:rsid w:val="0D720679"/>
    <w:rsid w:val="0D723F3C"/>
    <w:rsid w:val="0D731ADE"/>
    <w:rsid w:val="0D756B10"/>
    <w:rsid w:val="0D7837C2"/>
    <w:rsid w:val="0D88B564"/>
    <w:rsid w:val="0D8C1C7A"/>
    <w:rsid w:val="0D8DC32F"/>
    <w:rsid w:val="0D8EE91B"/>
    <w:rsid w:val="0D98BC30"/>
    <w:rsid w:val="0D98CA8E"/>
    <w:rsid w:val="0DA31C05"/>
    <w:rsid w:val="0DA8C955"/>
    <w:rsid w:val="0DA8EBF3"/>
    <w:rsid w:val="0DADF9ED"/>
    <w:rsid w:val="0DB7E457"/>
    <w:rsid w:val="0DBA9304"/>
    <w:rsid w:val="0DBD5757"/>
    <w:rsid w:val="0DC34C2A"/>
    <w:rsid w:val="0DC4AC6A"/>
    <w:rsid w:val="0DD07161"/>
    <w:rsid w:val="0DD3A593"/>
    <w:rsid w:val="0DD4B28F"/>
    <w:rsid w:val="0DD8F8E3"/>
    <w:rsid w:val="0DDF1FD5"/>
    <w:rsid w:val="0DE0D45B"/>
    <w:rsid w:val="0DE3DEB6"/>
    <w:rsid w:val="0DEA4273"/>
    <w:rsid w:val="0DECFC53"/>
    <w:rsid w:val="0DFA8698"/>
    <w:rsid w:val="0DFE63A3"/>
    <w:rsid w:val="0DFE68A8"/>
    <w:rsid w:val="0DFFC054"/>
    <w:rsid w:val="0E03FAD1"/>
    <w:rsid w:val="0E0415E7"/>
    <w:rsid w:val="0E058B85"/>
    <w:rsid w:val="0E121C0E"/>
    <w:rsid w:val="0E291A69"/>
    <w:rsid w:val="0E2AA888"/>
    <w:rsid w:val="0E2CA872"/>
    <w:rsid w:val="0E2DD197"/>
    <w:rsid w:val="0E34585C"/>
    <w:rsid w:val="0E347A5B"/>
    <w:rsid w:val="0E36A0DB"/>
    <w:rsid w:val="0E3FDB8A"/>
    <w:rsid w:val="0E494C41"/>
    <w:rsid w:val="0E5AD61A"/>
    <w:rsid w:val="0E5C494A"/>
    <w:rsid w:val="0E6D9C21"/>
    <w:rsid w:val="0E7570AC"/>
    <w:rsid w:val="0E76B564"/>
    <w:rsid w:val="0E7C2D38"/>
    <w:rsid w:val="0E80C6CC"/>
    <w:rsid w:val="0E877F09"/>
    <w:rsid w:val="0E8BFC5A"/>
    <w:rsid w:val="0E8CE6C3"/>
    <w:rsid w:val="0E8FB796"/>
    <w:rsid w:val="0E92E754"/>
    <w:rsid w:val="0E9AE64A"/>
    <w:rsid w:val="0E9D5553"/>
    <w:rsid w:val="0EA03844"/>
    <w:rsid w:val="0EA3224C"/>
    <w:rsid w:val="0EA468A0"/>
    <w:rsid w:val="0EA5D2C5"/>
    <w:rsid w:val="0EACF55E"/>
    <w:rsid w:val="0EB02368"/>
    <w:rsid w:val="0EB076DD"/>
    <w:rsid w:val="0EB16420"/>
    <w:rsid w:val="0EBA679B"/>
    <w:rsid w:val="0EBC92AA"/>
    <w:rsid w:val="0EBCB33D"/>
    <w:rsid w:val="0ED5F870"/>
    <w:rsid w:val="0ED9E49B"/>
    <w:rsid w:val="0EE00622"/>
    <w:rsid w:val="0EE86EEA"/>
    <w:rsid w:val="0EEF7A3A"/>
    <w:rsid w:val="0EEF8A13"/>
    <w:rsid w:val="0EEFA11F"/>
    <w:rsid w:val="0EF7FF36"/>
    <w:rsid w:val="0EFF5E8A"/>
    <w:rsid w:val="0EFFE70E"/>
    <w:rsid w:val="0F0099E7"/>
    <w:rsid w:val="0F06E66E"/>
    <w:rsid w:val="0F07B13D"/>
    <w:rsid w:val="0F116FF5"/>
    <w:rsid w:val="0F1516BD"/>
    <w:rsid w:val="0F1DE4F5"/>
    <w:rsid w:val="0F1F0DAA"/>
    <w:rsid w:val="0F23E6D7"/>
    <w:rsid w:val="0F2B98F6"/>
    <w:rsid w:val="0F318329"/>
    <w:rsid w:val="0F37C8DA"/>
    <w:rsid w:val="0F3E0DAE"/>
    <w:rsid w:val="0F4728D0"/>
    <w:rsid w:val="0F495F8C"/>
    <w:rsid w:val="0F4F50C2"/>
    <w:rsid w:val="0F50BD1B"/>
    <w:rsid w:val="0F55EB6B"/>
    <w:rsid w:val="0F576E86"/>
    <w:rsid w:val="0F5D411D"/>
    <w:rsid w:val="0F5F1F42"/>
    <w:rsid w:val="0F66B7DD"/>
    <w:rsid w:val="0F68BEBF"/>
    <w:rsid w:val="0F6E88A1"/>
    <w:rsid w:val="0F802A59"/>
    <w:rsid w:val="0F889C1F"/>
    <w:rsid w:val="0F939752"/>
    <w:rsid w:val="0F997E82"/>
    <w:rsid w:val="0FB0DF3D"/>
    <w:rsid w:val="0FB1BF7F"/>
    <w:rsid w:val="0FBB35CF"/>
    <w:rsid w:val="0FBB44B6"/>
    <w:rsid w:val="0FBE2D2F"/>
    <w:rsid w:val="0FD38A01"/>
    <w:rsid w:val="0FE38A0C"/>
    <w:rsid w:val="0FEC0AAD"/>
    <w:rsid w:val="0FECC9C2"/>
    <w:rsid w:val="0FED5E54"/>
    <w:rsid w:val="0FEFAF0E"/>
    <w:rsid w:val="0FF0C221"/>
    <w:rsid w:val="0FFD45E3"/>
    <w:rsid w:val="0FFDFF77"/>
    <w:rsid w:val="10037835"/>
    <w:rsid w:val="1003F833"/>
    <w:rsid w:val="100436EB"/>
    <w:rsid w:val="100704D3"/>
    <w:rsid w:val="100A4B9F"/>
    <w:rsid w:val="10120C8F"/>
    <w:rsid w:val="1012155D"/>
    <w:rsid w:val="10145EF5"/>
    <w:rsid w:val="1017F4DC"/>
    <w:rsid w:val="101E5327"/>
    <w:rsid w:val="1028A4D7"/>
    <w:rsid w:val="10337DE1"/>
    <w:rsid w:val="103B89EB"/>
    <w:rsid w:val="103FD4DC"/>
    <w:rsid w:val="10402680"/>
    <w:rsid w:val="1046AB1D"/>
    <w:rsid w:val="1047E83C"/>
    <w:rsid w:val="1050D8E5"/>
    <w:rsid w:val="1051CE00"/>
    <w:rsid w:val="10522A25"/>
    <w:rsid w:val="10593A07"/>
    <w:rsid w:val="105DDF67"/>
    <w:rsid w:val="1061A37F"/>
    <w:rsid w:val="1067CA9D"/>
    <w:rsid w:val="106F0253"/>
    <w:rsid w:val="10756156"/>
    <w:rsid w:val="1085A810"/>
    <w:rsid w:val="108D442B"/>
    <w:rsid w:val="1093F886"/>
    <w:rsid w:val="1094D67D"/>
    <w:rsid w:val="109600CF"/>
    <w:rsid w:val="109B09C8"/>
    <w:rsid w:val="109B83D1"/>
    <w:rsid w:val="10A16E09"/>
    <w:rsid w:val="10AD81C1"/>
    <w:rsid w:val="10C72ED2"/>
    <w:rsid w:val="10C97803"/>
    <w:rsid w:val="10CA14EF"/>
    <w:rsid w:val="10CC80C7"/>
    <w:rsid w:val="10CD1AF6"/>
    <w:rsid w:val="10D796A0"/>
    <w:rsid w:val="10E2EAA6"/>
    <w:rsid w:val="10E52093"/>
    <w:rsid w:val="10E807B4"/>
    <w:rsid w:val="10EA7D7B"/>
    <w:rsid w:val="10F005DD"/>
    <w:rsid w:val="10F21514"/>
    <w:rsid w:val="10F31941"/>
    <w:rsid w:val="1109E603"/>
    <w:rsid w:val="1111F667"/>
    <w:rsid w:val="1119EFA5"/>
    <w:rsid w:val="111EB9ED"/>
    <w:rsid w:val="111FE3F2"/>
    <w:rsid w:val="1123319D"/>
    <w:rsid w:val="11244465"/>
    <w:rsid w:val="11290ABA"/>
    <w:rsid w:val="1129F175"/>
    <w:rsid w:val="112C9A6C"/>
    <w:rsid w:val="1135A919"/>
    <w:rsid w:val="1136A23F"/>
    <w:rsid w:val="113B74C7"/>
    <w:rsid w:val="113DA36D"/>
    <w:rsid w:val="1141B6F3"/>
    <w:rsid w:val="1148003A"/>
    <w:rsid w:val="11490B83"/>
    <w:rsid w:val="1156165A"/>
    <w:rsid w:val="1158D8E1"/>
    <w:rsid w:val="116AD8FF"/>
    <w:rsid w:val="1171757E"/>
    <w:rsid w:val="1171956A"/>
    <w:rsid w:val="117402A8"/>
    <w:rsid w:val="117D2EA3"/>
    <w:rsid w:val="1182829C"/>
    <w:rsid w:val="118660B7"/>
    <w:rsid w:val="118D2B76"/>
    <w:rsid w:val="1190A94C"/>
    <w:rsid w:val="11953306"/>
    <w:rsid w:val="1198461C"/>
    <w:rsid w:val="119AA7A7"/>
    <w:rsid w:val="11A117CF"/>
    <w:rsid w:val="11A6C157"/>
    <w:rsid w:val="11ABD1EC"/>
    <w:rsid w:val="11B8CB1E"/>
    <w:rsid w:val="11BDABE0"/>
    <w:rsid w:val="11C0AA50"/>
    <w:rsid w:val="11C55A52"/>
    <w:rsid w:val="11D4EF84"/>
    <w:rsid w:val="11D5CC28"/>
    <w:rsid w:val="11F0458E"/>
    <w:rsid w:val="11F4E14D"/>
    <w:rsid w:val="11F68374"/>
    <w:rsid w:val="11FB260C"/>
    <w:rsid w:val="1202038E"/>
    <w:rsid w:val="121BF912"/>
    <w:rsid w:val="121DCA89"/>
    <w:rsid w:val="122D1690"/>
    <w:rsid w:val="122EAF53"/>
    <w:rsid w:val="12371ED3"/>
    <w:rsid w:val="123E3270"/>
    <w:rsid w:val="1244CAF4"/>
    <w:rsid w:val="1248388E"/>
    <w:rsid w:val="1248F694"/>
    <w:rsid w:val="12495F2B"/>
    <w:rsid w:val="12506458"/>
    <w:rsid w:val="12562D1F"/>
    <w:rsid w:val="1264F8ED"/>
    <w:rsid w:val="126B6F26"/>
    <w:rsid w:val="1273293C"/>
    <w:rsid w:val="1274EAC1"/>
    <w:rsid w:val="127EBB07"/>
    <w:rsid w:val="127EC20F"/>
    <w:rsid w:val="1287C665"/>
    <w:rsid w:val="128E86FD"/>
    <w:rsid w:val="128FF5DE"/>
    <w:rsid w:val="129095A9"/>
    <w:rsid w:val="12A02F11"/>
    <w:rsid w:val="12A295C7"/>
    <w:rsid w:val="12A30C23"/>
    <w:rsid w:val="12ABD299"/>
    <w:rsid w:val="12ACECFE"/>
    <w:rsid w:val="12B37B91"/>
    <w:rsid w:val="12B3C6C4"/>
    <w:rsid w:val="12B8202B"/>
    <w:rsid w:val="12B8477F"/>
    <w:rsid w:val="12BC0033"/>
    <w:rsid w:val="12C3843D"/>
    <w:rsid w:val="12D3DB1F"/>
    <w:rsid w:val="12D6F12D"/>
    <w:rsid w:val="12DCD85F"/>
    <w:rsid w:val="12EDAF05"/>
    <w:rsid w:val="12F7DB08"/>
    <w:rsid w:val="12F9EDA7"/>
    <w:rsid w:val="1300009C"/>
    <w:rsid w:val="13028A1A"/>
    <w:rsid w:val="1308C006"/>
    <w:rsid w:val="130C4E36"/>
    <w:rsid w:val="130C8A23"/>
    <w:rsid w:val="130DF180"/>
    <w:rsid w:val="13127102"/>
    <w:rsid w:val="1317DB61"/>
    <w:rsid w:val="13195A32"/>
    <w:rsid w:val="131BE44D"/>
    <w:rsid w:val="131CBD64"/>
    <w:rsid w:val="1320A146"/>
    <w:rsid w:val="1321D71E"/>
    <w:rsid w:val="1326C769"/>
    <w:rsid w:val="132B6A15"/>
    <w:rsid w:val="132BE5B1"/>
    <w:rsid w:val="132E608B"/>
    <w:rsid w:val="1330204D"/>
    <w:rsid w:val="133C4E73"/>
    <w:rsid w:val="1344BE82"/>
    <w:rsid w:val="13481C15"/>
    <w:rsid w:val="134939BE"/>
    <w:rsid w:val="135473D9"/>
    <w:rsid w:val="1365339F"/>
    <w:rsid w:val="13733943"/>
    <w:rsid w:val="1384DF7E"/>
    <w:rsid w:val="13878D00"/>
    <w:rsid w:val="139163DD"/>
    <w:rsid w:val="139819E3"/>
    <w:rsid w:val="139BFC57"/>
    <w:rsid w:val="139DA88E"/>
    <w:rsid w:val="13BA2998"/>
    <w:rsid w:val="13CBD559"/>
    <w:rsid w:val="13CD2008"/>
    <w:rsid w:val="13D531EA"/>
    <w:rsid w:val="13E3CAD6"/>
    <w:rsid w:val="13E43CB6"/>
    <w:rsid w:val="13E6475E"/>
    <w:rsid w:val="13E85012"/>
    <w:rsid w:val="13F0AFA5"/>
    <w:rsid w:val="13F626EF"/>
    <w:rsid w:val="140AD40B"/>
    <w:rsid w:val="140BC790"/>
    <w:rsid w:val="140F0E33"/>
    <w:rsid w:val="141204DA"/>
    <w:rsid w:val="14143C9C"/>
    <w:rsid w:val="142D7ECF"/>
    <w:rsid w:val="143A87E4"/>
    <w:rsid w:val="143EDC84"/>
    <w:rsid w:val="14482162"/>
    <w:rsid w:val="1448F437"/>
    <w:rsid w:val="145493EE"/>
    <w:rsid w:val="14593AD9"/>
    <w:rsid w:val="145A7C51"/>
    <w:rsid w:val="145B2735"/>
    <w:rsid w:val="146B5E6B"/>
    <w:rsid w:val="14752637"/>
    <w:rsid w:val="1476CFE0"/>
    <w:rsid w:val="147A05F5"/>
    <w:rsid w:val="148A67A4"/>
    <w:rsid w:val="148C80B8"/>
    <w:rsid w:val="148D9E0A"/>
    <w:rsid w:val="149A6B65"/>
    <w:rsid w:val="14A2FE14"/>
    <w:rsid w:val="14A6BF16"/>
    <w:rsid w:val="14B2F092"/>
    <w:rsid w:val="14C1639A"/>
    <w:rsid w:val="14C4043C"/>
    <w:rsid w:val="14C6A84E"/>
    <w:rsid w:val="14CB8D6C"/>
    <w:rsid w:val="14CF3F8C"/>
    <w:rsid w:val="14D391BA"/>
    <w:rsid w:val="14D639E0"/>
    <w:rsid w:val="14DB4E71"/>
    <w:rsid w:val="14DDDFCC"/>
    <w:rsid w:val="14DE71E9"/>
    <w:rsid w:val="14E71AA8"/>
    <w:rsid w:val="14F23A7A"/>
    <w:rsid w:val="14F53161"/>
    <w:rsid w:val="14F7278A"/>
    <w:rsid w:val="1503C102"/>
    <w:rsid w:val="15069BF9"/>
    <w:rsid w:val="150798B7"/>
    <w:rsid w:val="150B4132"/>
    <w:rsid w:val="150C2107"/>
    <w:rsid w:val="15162868"/>
    <w:rsid w:val="15175BFE"/>
    <w:rsid w:val="151BBA6F"/>
    <w:rsid w:val="151E9566"/>
    <w:rsid w:val="15259E3E"/>
    <w:rsid w:val="152B3B5C"/>
    <w:rsid w:val="15309045"/>
    <w:rsid w:val="153A59E6"/>
    <w:rsid w:val="153BD8A1"/>
    <w:rsid w:val="1540A66D"/>
    <w:rsid w:val="154AD021"/>
    <w:rsid w:val="155877A1"/>
    <w:rsid w:val="1558C058"/>
    <w:rsid w:val="155E6884"/>
    <w:rsid w:val="15638C55"/>
    <w:rsid w:val="1567AFA2"/>
    <w:rsid w:val="15735333"/>
    <w:rsid w:val="157559A2"/>
    <w:rsid w:val="157A0B91"/>
    <w:rsid w:val="157B52F1"/>
    <w:rsid w:val="157F0B00"/>
    <w:rsid w:val="157FC79B"/>
    <w:rsid w:val="158FD19C"/>
    <w:rsid w:val="15929938"/>
    <w:rsid w:val="15956142"/>
    <w:rsid w:val="15A033B5"/>
    <w:rsid w:val="15B65169"/>
    <w:rsid w:val="15B70F88"/>
    <w:rsid w:val="15C65793"/>
    <w:rsid w:val="15CFB8F6"/>
    <w:rsid w:val="15D1317C"/>
    <w:rsid w:val="15D50988"/>
    <w:rsid w:val="15D51B24"/>
    <w:rsid w:val="15D5CF42"/>
    <w:rsid w:val="15EC0002"/>
    <w:rsid w:val="15EFA6E5"/>
    <w:rsid w:val="15F576BF"/>
    <w:rsid w:val="15FA6242"/>
    <w:rsid w:val="160037E5"/>
    <w:rsid w:val="160C6195"/>
    <w:rsid w:val="160DF6A8"/>
    <w:rsid w:val="161B33FF"/>
    <w:rsid w:val="161E9600"/>
    <w:rsid w:val="1621FF99"/>
    <w:rsid w:val="16232211"/>
    <w:rsid w:val="163337A1"/>
    <w:rsid w:val="16336C46"/>
    <w:rsid w:val="163D2626"/>
    <w:rsid w:val="163D3E67"/>
    <w:rsid w:val="163E7322"/>
    <w:rsid w:val="164314D8"/>
    <w:rsid w:val="164B06FE"/>
    <w:rsid w:val="164BA0C8"/>
    <w:rsid w:val="164DF183"/>
    <w:rsid w:val="164ECA4A"/>
    <w:rsid w:val="164EFD1B"/>
    <w:rsid w:val="165026F6"/>
    <w:rsid w:val="16512788"/>
    <w:rsid w:val="165E8FA0"/>
    <w:rsid w:val="165F0786"/>
    <w:rsid w:val="1665DD39"/>
    <w:rsid w:val="166F03D6"/>
    <w:rsid w:val="167473F2"/>
    <w:rsid w:val="167D75C4"/>
    <w:rsid w:val="1686037B"/>
    <w:rsid w:val="168A2C3E"/>
    <w:rsid w:val="168F085C"/>
    <w:rsid w:val="16906522"/>
    <w:rsid w:val="1691C05C"/>
    <w:rsid w:val="16971150"/>
    <w:rsid w:val="169A5EB0"/>
    <w:rsid w:val="16A2EB62"/>
    <w:rsid w:val="16A4E25C"/>
    <w:rsid w:val="16AFE50A"/>
    <w:rsid w:val="16B010C4"/>
    <w:rsid w:val="16B1E399"/>
    <w:rsid w:val="16BD5A24"/>
    <w:rsid w:val="16C0F18C"/>
    <w:rsid w:val="16C70F4B"/>
    <w:rsid w:val="16CD2E4B"/>
    <w:rsid w:val="16D109F1"/>
    <w:rsid w:val="16D44FE7"/>
    <w:rsid w:val="16DE4A6C"/>
    <w:rsid w:val="16DFE19D"/>
    <w:rsid w:val="16EB8A5C"/>
    <w:rsid w:val="16F0D983"/>
    <w:rsid w:val="16F234D4"/>
    <w:rsid w:val="16F70D27"/>
    <w:rsid w:val="16FB94B1"/>
    <w:rsid w:val="16FDB5F0"/>
    <w:rsid w:val="1702F5C1"/>
    <w:rsid w:val="17074C71"/>
    <w:rsid w:val="170ABFE6"/>
    <w:rsid w:val="170CA8B4"/>
    <w:rsid w:val="171CCAD7"/>
    <w:rsid w:val="1725042A"/>
    <w:rsid w:val="172CB786"/>
    <w:rsid w:val="172F39D4"/>
    <w:rsid w:val="172FF27A"/>
    <w:rsid w:val="173239AC"/>
    <w:rsid w:val="17346124"/>
    <w:rsid w:val="173D7A3E"/>
    <w:rsid w:val="17414CC8"/>
    <w:rsid w:val="1741CF0A"/>
    <w:rsid w:val="17453C3D"/>
    <w:rsid w:val="17477AD3"/>
    <w:rsid w:val="174C2C18"/>
    <w:rsid w:val="1753E2F8"/>
    <w:rsid w:val="1753E599"/>
    <w:rsid w:val="17568599"/>
    <w:rsid w:val="175C4C17"/>
    <w:rsid w:val="175E795A"/>
    <w:rsid w:val="1761B71D"/>
    <w:rsid w:val="17642F5C"/>
    <w:rsid w:val="176C8258"/>
    <w:rsid w:val="17757649"/>
    <w:rsid w:val="1775B3F8"/>
    <w:rsid w:val="1780AD26"/>
    <w:rsid w:val="1781750E"/>
    <w:rsid w:val="1787C554"/>
    <w:rsid w:val="17897C6A"/>
    <w:rsid w:val="178E1D27"/>
    <w:rsid w:val="179FFDEE"/>
    <w:rsid w:val="17A442F6"/>
    <w:rsid w:val="17AAA27B"/>
    <w:rsid w:val="17AB3356"/>
    <w:rsid w:val="17B106EC"/>
    <w:rsid w:val="17B41A59"/>
    <w:rsid w:val="17B991DC"/>
    <w:rsid w:val="17BB113C"/>
    <w:rsid w:val="17BB59AA"/>
    <w:rsid w:val="17BBE85D"/>
    <w:rsid w:val="17C98EA8"/>
    <w:rsid w:val="17CAABF0"/>
    <w:rsid w:val="17D38CA3"/>
    <w:rsid w:val="17DC8833"/>
    <w:rsid w:val="17E15FF0"/>
    <w:rsid w:val="17E626AB"/>
    <w:rsid w:val="17ECAB2F"/>
    <w:rsid w:val="17EDC05D"/>
    <w:rsid w:val="17F3B4AA"/>
    <w:rsid w:val="17F5D35D"/>
    <w:rsid w:val="17F6DF2A"/>
    <w:rsid w:val="17FC3F93"/>
    <w:rsid w:val="18046CC9"/>
    <w:rsid w:val="18049A87"/>
    <w:rsid w:val="1811FC0B"/>
    <w:rsid w:val="181C4A56"/>
    <w:rsid w:val="1822C42C"/>
    <w:rsid w:val="1837908C"/>
    <w:rsid w:val="183D4DD2"/>
    <w:rsid w:val="184695D7"/>
    <w:rsid w:val="18514BB6"/>
    <w:rsid w:val="185C6D9C"/>
    <w:rsid w:val="185FE91B"/>
    <w:rsid w:val="18758547"/>
    <w:rsid w:val="187D193F"/>
    <w:rsid w:val="18826961"/>
    <w:rsid w:val="1884C9DF"/>
    <w:rsid w:val="188EFB81"/>
    <w:rsid w:val="189B9310"/>
    <w:rsid w:val="189C48CB"/>
    <w:rsid w:val="189DF0D7"/>
    <w:rsid w:val="18A23395"/>
    <w:rsid w:val="18A73CAE"/>
    <w:rsid w:val="18AB9787"/>
    <w:rsid w:val="18AC6ABF"/>
    <w:rsid w:val="18B2D8E2"/>
    <w:rsid w:val="18BCB313"/>
    <w:rsid w:val="18BD3436"/>
    <w:rsid w:val="18C54C35"/>
    <w:rsid w:val="18C777E4"/>
    <w:rsid w:val="18CBCE6E"/>
    <w:rsid w:val="18D4E324"/>
    <w:rsid w:val="18D55933"/>
    <w:rsid w:val="18D5A8E5"/>
    <w:rsid w:val="18DF2570"/>
    <w:rsid w:val="18EECECB"/>
    <w:rsid w:val="18F12C0C"/>
    <w:rsid w:val="18FE1EF6"/>
    <w:rsid w:val="18FEFCF3"/>
    <w:rsid w:val="1902ED2C"/>
    <w:rsid w:val="1905FBD4"/>
    <w:rsid w:val="190B6D09"/>
    <w:rsid w:val="190C2569"/>
    <w:rsid w:val="190E961A"/>
    <w:rsid w:val="1910AD5D"/>
    <w:rsid w:val="191136FD"/>
    <w:rsid w:val="1928D499"/>
    <w:rsid w:val="19323A2E"/>
    <w:rsid w:val="1933E1C1"/>
    <w:rsid w:val="19397290"/>
    <w:rsid w:val="194D915D"/>
    <w:rsid w:val="194E44F8"/>
    <w:rsid w:val="19505348"/>
    <w:rsid w:val="1954A300"/>
    <w:rsid w:val="1958A43C"/>
    <w:rsid w:val="195A840A"/>
    <w:rsid w:val="1963E359"/>
    <w:rsid w:val="1968F02A"/>
    <w:rsid w:val="196E5338"/>
    <w:rsid w:val="197302DE"/>
    <w:rsid w:val="1977A51A"/>
    <w:rsid w:val="1978D8B0"/>
    <w:rsid w:val="197C782F"/>
    <w:rsid w:val="1989CAFD"/>
    <w:rsid w:val="198B6EB3"/>
    <w:rsid w:val="199975AC"/>
    <w:rsid w:val="199FFE02"/>
    <w:rsid w:val="19A3B9DA"/>
    <w:rsid w:val="19AA2B9A"/>
    <w:rsid w:val="19AA5F21"/>
    <w:rsid w:val="19AD0856"/>
    <w:rsid w:val="19B9FA8B"/>
    <w:rsid w:val="19C1A470"/>
    <w:rsid w:val="19C57DC9"/>
    <w:rsid w:val="19C6A951"/>
    <w:rsid w:val="19C7582A"/>
    <w:rsid w:val="19D41947"/>
    <w:rsid w:val="19FC1921"/>
    <w:rsid w:val="19FC2934"/>
    <w:rsid w:val="19FCD241"/>
    <w:rsid w:val="19FD6C9A"/>
    <w:rsid w:val="19FDE660"/>
    <w:rsid w:val="1A00A3BC"/>
    <w:rsid w:val="1A059558"/>
    <w:rsid w:val="1A084CD4"/>
    <w:rsid w:val="1A0A87EA"/>
    <w:rsid w:val="1A0D1D3C"/>
    <w:rsid w:val="1A101FB1"/>
    <w:rsid w:val="1A112D1D"/>
    <w:rsid w:val="1A151584"/>
    <w:rsid w:val="1A1C5392"/>
    <w:rsid w:val="1A2002C8"/>
    <w:rsid w:val="1A219784"/>
    <w:rsid w:val="1A398D2E"/>
    <w:rsid w:val="1A3AF134"/>
    <w:rsid w:val="1A4479A9"/>
    <w:rsid w:val="1A495967"/>
    <w:rsid w:val="1A548414"/>
    <w:rsid w:val="1A572C53"/>
    <w:rsid w:val="1A5823CC"/>
    <w:rsid w:val="1A59981F"/>
    <w:rsid w:val="1A5C0D74"/>
    <w:rsid w:val="1A61023C"/>
    <w:rsid w:val="1A61915F"/>
    <w:rsid w:val="1A6628A7"/>
    <w:rsid w:val="1A6A9D41"/>
    <w:rsid w:val="1A6E4063"/>
    <w:rsid w:val="1A7E841D"/>
    <w:rsid w:val="1A80920D"/>
    <w:rsid w:val="1A860D3A"/>
    <w:rsid w:val="1A89C3A3"/>
    <w:rsid w:val="1A8CAFC6"/>
    <w:rsid w:val="1A8D8EE3"/>
    <w:rsid w:val="1A9582A4"/>
    <w:rsid w:val="1A9A72A5"/>
    <w:rsid w:val="1A9AEBFD"/>
    <w:rsid w:val="1A9E1B63"/>
    <w:rsid w:val="1A9FBD03"/>
    <w:rsid w:val="1AA58850"/>
    <w:rsid w:val="1AA8F0C0"/>
    <w:rsid w:val="1AB0B9D4"/>
    <w:rsid w:val="1AB44D98"/>
    <w:rsid w:val="1AB4E114"/>
    <w:rsid w:val="1AB5581C"/>
    <w:rsid w:val="1AB83190"/>
    <w:rsid w:val="1AC2BD30"/>
    <w:rsid w:val="1AC3FE1B"/>
    <w:rsid w:val="1AC48461"/>
    <w:rsid w:val="1AC50EA3"/>
    <w:rsid w:val="1ACA71C6"/>
    <w:rsid w:val="1ADAF42F"/>
    <w:rsid w:val="1ADD47DA"/>
    <w:rsid w:val="1AEA1EC6"/>
    <w:rsid w:val="1AEC40CE"/>
    <w:rsid w:val="1AEF1B13"/>
    <w:rsid w:val="1AF91D2A"/>
    <w:rsid w:val="1AFFB625"/>
    <w:rsid w:val="1B0DB8A5"/>
    <w:rsid w:val="1B0FB94C"/>
    <w:rsid w:val="1B163A63"/>
    <w:rsid w:val="1B190F44"/>
    <w:rsid w:val="1B1A80B8"/>
    <w:rsid w:val="1B1F6076"/>
    <w:rsid w:val="1B265EBA"/>
    <w:rsid w:val="1B38EB19"/>
    <w:rsid w:val="1B41CE2A"/>
    <w:rsid w:val="1B495F03"/>
    <w:rsid w:val="1B4D559B"/>
    <w:rsid w:val="1B5279AF"/>
    <w:rsid w:val="1B59832D"/>
    <w:rsid w:val="1B5CA142"/>
    <w:rsid w:val="1B5F435A"/>
    <w:rsid w:val="1B60B34A"/>
    <w:rsid w:val="1B73CA68"/>
    <w:rsid w:val="1B74E297"/>
    <w:rsid w:val="1B778914"/>
    <w:rsid w:val="1B77A3E5"/>
    <w:rsid w:val="1B7A3E8C"/>
    <w:rsid w:val="1B7D0F21"/>
    <w:rsid w:val="1B83436D"/>
    <w:rsid w:val="1B8BE081"/>
    <w:rsid w:val="1B8D9107"/>
    <w:rsid w:val="1B8E1A31"/>
    <w:rsid w:val="1B95AB05"/>
    <w:rsid w:val="1B9CE536"/>
    <w:rsid w:val="1B9E55A9"/>
    <w:rsid w:val="1B9F5145"/>
    <w:rsid w:val="1BA1AC0F"/>
    <w:rsid w:val="1BA37C46"/>
    <w:rsid w:val="1BA522B4"/>
    <w:rsid w:val="1BD8C85E"/>
    <w:rsid w:val="1BD97F25"/>
    <w:rsid w:val="1BE05AE3"/>
    <w:rsid w:val="1BE131A9"/>
    <w:rsid w:val="1BE37138"/>
    <w:rsid w:val="1BEA19A3"/>
    <w:rsid w:val="1BEB6E53"/>
    <w:rsid w:val="1BEE2AE2"/>
    <w:rsid w:val="1C02BFB8"/>
    <w:rsid w:val="1C097F87"/>
    <w:rsid w:val="1C0CCE0C"/>
    <w:rsid w:val="1C1877EB"/>
    <w:rsid w:val="1C18F552"/>
    <w:rsid w:val="1C1BFFE3"/>
    <w:rsid w:val="1C27F4C3"/>
    <w:rsid w:val="1C300C55"/>
    <w:rsid w:val="1C37F93C"/>
    <w:rsid w:val="1C3EFA08"/>
    <w:rsid w:val="1C41C0C5"/>
    <w:rsid w:val="1C498F3A"/>
    <w:rsid w:val="1C52E329"/>
    <w:rsid w:val="1C5B1A2C"/>
    <w:rsid w:val="1C68E0A5"/>
    <w:rsid w:val="1C6D8613"/>
    <w:rsid w:val="1C6DB9D5"/>
    <w:rsid w:val="1C6EBFDC"/>
    <w:rsid w:val="1C806AF2"/>
    <w:rsid w:val="1C818F1F"/>
    <w:rsid w:val="1C8440DE"/>
    <w:rsid w:val="1C889917"/>
    <w:rsid w:val="1C8930F3"/>
    <w:rsid w:val="1C8A2F4C"/>
    <w:rsid w:val="1C9044FE"/>
    <w:rsid w:val="1C9850DC"/>
    <w:rsid w:val="1C9C502D"/>
    <w:rsid w:val="1C9F3C56"/>
    <w:rsid w:val="1C9FC6A3"/>
    <w:rsid w:val="1CA0181F"/>
    <w:rsid w:val="1CA8A0F7"/>
    <w:rsid w:val="1CA8FAD3"/>
    <w:rsid w:val="1CB3B6CB"/>
    <w:rsid w:val="1CB6B63D"/>
    <w:rsid w:val="1CB8DB8F"/>
    <w:rsid w:val="1CBCAB08"/>
    <w:rsid w:val="1CC1C12E"/>
    <w:rsid w:val="1CC2C45C"/>
    <w:rsid w:val="1CC9C7B1"/>
    <w:rsid w:val="1CCC51EC"/>
    <w:rsid w:val="1CD95A38"/>
    <w:rsid w:val="1CDB5A9C"/>
    <w:rsid w:val="1CEDFFE1"/>
    <w:rsid w:val="1CF8A7AC"/>
    <w:rsid w:val="1CFCBE3C"/>
    <w:rsid w:val="1CFED4D8"/>
    <w:rsid w:val="1D0590DE"/>
    <w:rsid w:val="1D0A98D2"/>
    <w:rsid w:val="1D19DA70"/>
    <w:rsid w:val="1D1BE21E"/>
    <w:rsid w:val="1D1E3481"/>
    <w:rsid w:val="1D24944C"/>
    <w:rsid w:val="1D2A313C"/>
    <w:rsid w:val="1D2C2C41"/>
    <w:rsid w:val="1D2C2D19"/>
    <w:rsid w:val="1D34EDD2"/>
    <w:rsid w:val="1D3B6BC2"/>
    <w:rsid w:val="1D3EC655"/>
    <w:rsid w:val="1D46966F"/>
    <w:rsid w:val="1D49A695"/>
    <w:rsid w:val="1D4DFCC7"/>
    <w:rsid w:val="1D4EB842"/>
    <w:rsid w:val="1D500098"/>
    <w:rsid w:val="1D5372AB"/>
    <w:rsid w:val="1D589D0B"/>
    <w:rsid w:val="1D5C02CD"/>
    <w:rsid w:val="1D6052BE"/>
    <w:rsid w:val="1D60D90D"/>
    <w:rsid w:val="1D648729"/>
    <w:rsid w:val="1D64C816"/>
    <w:rsid w:val="1D6B2BCB"/>
    <w:rsid w:val="1D6F81E9"/>
    <w:rsid w:val="1D712408"/>
    <w:rsid w:val="1D72EA17"/>
    <w:rsid w:val="1D7E5D7A"/>
    <w:rsid w:val="1D81B4A1"/>
    <w:rsid w:val="1D82F89D"/>
    <w:rsid w:val="1D85F944"/>
    <w:rsid w:val="1D8A4C0C"/>
    <w:rsid w:val="1D8F011F"/>
    <w:rsid w:val="1D90CE48"/>
    <w:rsid w:val="1D950E23"/>
    <w:rsid w:val="1D96B4FA"/>
    <w:rsid w:val="1D98916C"/>
    <w:rsid w:val="1D9D0A4C"/>
    <w:rsid w:val="1DA2A689"/>
    <w:rsid w:val="1DB720FE"/>
    <w:rsid w:val="1DB7629D"/>
    <w:rsid w:val="1DB9587A"/>
    <w:rsid w:val="1DBAE675"/>
    <w:rsid w:val="1DC89A77"/>
    <w:rsid w:val="1DD3F629"/>
    <w:rsid w:val="1DDA46AA"/>
    <w:rsid w:val="1DE1B320"/>
    <w:rsid w:val="1DEF5CB7"/>
    <w:rsid w:val="1DF24160"/>
    <w:rsid w:val="1DF5ED11"/>
    <w:rsid w:val="1DFC17ED"/>
    <w:rsid w:val="1DFFE763"/>
    <w:rsid w:val="1E11D020"/>
    <w:rsid w:val="1E165409"/>
    <w:rsid w:val="1E1BE946"/>
    <w:rsid w:val="1E1BF00D"/>
    <w:rsid w:val="1E1F4C51"/>
    <w:rsid w:val="1E2CAC7B"/>
    <w:rsid w:val="1E2CFC6E"/>
    <w:rsid w:val="1E2D7CFF"/>
    <w:rsid w:val="1E2EA413"/>
    <w:rsid w:val="1E3338F3"/>
    <w:rsid w:val="1E3ACE58"/>
    <w:rsid w:val="1E3EF070"/>
    <w:rsid w:val="1E44C7E1"/>
    <w:rsid w:val="1E45E5F5"/>
    <w:rsid w:val="1E4DF339"/>
    <w:rsid w:val="1E4E4A7A"/>
    <w:rsid w:val="1E4E8B0D"/>
    <w:rsid w:val="1E4FD8F5"/>
    <w:rsid w:val="1E597E00"/>
    <w:rsid w:val="1E59B62B"/>
    <w:rsid w:val="1E5F700B"/>
    <w:rsid w:val="1E6236C9"/>
    <w:rsid w:val="1E665C41"/>
    <w:rsid w:val="1E67120A"/>
    <w:rsid w:val="1E710B53"/>
    <w:rsid w:val="1E711286"/>
    <w:rsid w:val="1E713330"/>
    <w:rsid w:val="1E7EBE2D"/>
    <w:rsid w:val="1E868F6B"/>
    <w:rsid w:val="1E870E2D"/>
    <w:rsid w:val="1E89319C"/>
    <w:rsid w:val="1E8D4637"/>
    <w:rsid w:val="1E905857"/>
    <w:rsid w:val="1E93AA8C"/>
    <w:rsid w:val="1E940F8C"/>
    <w:rsid w:val="1E98540C"/>
    <w:rsid w:val="1E996C61"/>
    <w:rsid w:val="1E99DC29"/>
    <w:rsid w:val="1EA0FCB1"/>
    <w:rsid w:val="1EA130FE"/>
    <w:rsid w:val="1EA4F0DD"/>
    <w:rsid w:val="1EA9237B"/>
    <w:rsid w:val="1EB71350"/>
    <w:rsid w:val="1EB78B9A"/>
    <w:rsid w:val="1EC03EEB"/>
    <w:rsid w:val="1EC07F7E"/>
    <w:rsid w:val="1EC2570F"/>
    <w:rsid w:val="1EC2EEF7"/>
    <w:rsid w:val="1EC5470F"/>
    <w:rsid w:val="1ECB3928"/>
    <w:rsid w:val="1ECB6BF9"/>
    <w:rsid w:val="1ECD64D6"/>
    <w:rsid w:val="1ECE7A0C"/>
    <w:rsid w:val="1EDA392F"/>
    <w:rsid w:val="1EDE0551"/>
    <w:rsid w:val="1EE2FFC4"/>
    <w:rsid w:val="1EE36566"/>
    <w:rsid w:val="1EED3E1B"/>
    <w:rsid w:val="1EEF77F9"/>
    <w:rsid w:val="1EF7CDA0"/>
    <w:rsid w:val="1F17D51B"/>
    <w:rsid w:val="1F18B64E"/>
    <w:rsid w:val="1F1A4CAD"/>
    <w:rsid w:val="1F1F386B"/>
    <w:rsid w:val="1F2890C9"/>
    <w:rsid w:val="1F28AAD1"/>
    <w:rsid w:val="1F293DA3"/>
    <w:rsid w:val="1F307AE5"/>
    <w:rsid w:val="1F3273EF"/>
    <w:rsid w:val="1F32F677"/>
    <w:rsid w:val="1F37E8C4"/>
    <w:rsid w:val="1F3A0AA1"/>
    <w:rsid w:val="1F3DB8E4"/>
    <w:rsid w:val="1F40D8F5"/>
    <w:rsid w:val="1F41CFD3"/>
    <w:rsid w:val="1F4B1141"/>
    <w:rsid w:val="1F5135B6"/>
    <w:rsid w:val="1F5B3164"/>
    <w:rsid w:val="1F64512F"/>
    <w:rsid w:val="1F69C211"/>
    <w:rsid w:val="1F706E01"/>
    <w:rsid w:val="1F737DBA"/>
    <w:rsid w:val="1F7A7E0C"/>
    <w:rsid w:val="1F826B15"/>
    <w:rsid w:val="1F8844DF"/>
    <w:rsid w:val="1F887518"/>
    <w:rsid w:val="1F8B2532"/>
    <w:rsid w:val="1F96AB9C"/>
    <w:rsid w:val="1F9C5D89"/>
    <w:rsid w:val="1FAAA8E4"/>
    <w:rsid w:val="1FB152BC"/>
    <w:rsid w:val="1FB401C8"/>
    <w:rsid w:val="1FBFD7C1"/>
    <w:rsid w:val="1FCB010B"/>
    <w:rsid w:val="1FCB6C93"/>
    <w:rsid w:val="1FCCD7EA"/>
    <w:rsid w:val="1FCED62C"/>
    <w:rsid w:val="1FD1896F"/>
    <w:rsid w:val="1FD5540B"/>
    <w:rsid w:val="1FD6492D"/>
    <w:rsid w:val="1FDB29FE"/>
    <w:rsid w:val="1FDBA28B"/>
    <w:rsid w:val="1FE09E3A"/>
    <w:rsid w:val="1FE176F5"/>
    <w:rsid w:val="1FE4086C"/>
    <w:rsid w:val="1FE73883"/>
    <w:rsid w:val="1FE9550E"/>
    <w:rsid w:val="1FEAD3C2"/>
    <w:rsid w:val="1FF83C46"/>
    <w:rsid w:val="1FF8CA78"/>
    <w:rsid w:val="1FFAD4D9"/>
    <w:rsid w:val="2000087A"/>
    <w:rsid w:val="20054B7D"/>
    <w:rsid w:val="20105524"/>
    <w:rsid w:val="2010C343"/>
    <w:rsid w:val="2015EE85"/>
    <w:rsid w:val="2018ACD9"/>
    <w:rsid w:val="202937AC"/>
    <w:rsid w:val="2030BE41"/>
    <w:rsid w:val="203120E6"/>
    <w:rsid w:val="204212F3"/>
    <w:rsid w:val="2043F397"/>
    <w:rsid w:val="20493332"/>
    <w:rsid w:val="204A802E"/>
    <w:rsid w:val="205028C6"/>
    <w:rsid w:val="20571708"/>
    <w:rsid w:val="205D3E26"/>
    <w:rsid w:val="20633663"/>
    <w:rsid w:val="2063639D"/>
    <w:rsid w:val="2067683B"/>
    <w:rsid w:val="20702388"/>
    <w:rsid w:val="20765716"/>
    <w:rsid w:val="2077D6EE"/>
    <w:rsid w:val="207E5F51"/>
    <w:rsid w:val="20800BC8"/>
    <w:rsid w:val="2082B7B4"/>
    <w:rsid w:val="20834AAE"/>
    <w:rsid w:val="20873CB3"/>
    <w:rsid w:val="20894152"/>
    <w:rsid w:val="208A3BA8"/>
    <w:rsid w:val="2092DFD4"/>
    <w:rsid w:val="209A15CF"/>
    <w:rsid w:val="209BDC71"/>
    <w:rsid w:val="20A542DD"/>
    <w:rsid w:val="20A9DEC6"/>
    <w:rsid w:val="20AEE713"/>
    <w:rsid w:val="20AF262A"/>
    <w:rsid w:val="20BCAB0A"/>
    <w:rsid w:val="20C0B292"/>
    <w:rsid w:val="20C6B5E7"/>
    <w:rsid w:val="20CF0C09"/>
    <w:rsid w:val="20CFA925"/>
    <w:rsid w:val="20D4DB33"/>
    <w:rsid w:val="20D9AFD3"/>
    <w:rsid w:val="20D9C7E7"/>
    <w:rsid w:val="20DD8CDB"/>
    <w:rsid w:val="20E3DADB"/>
    <w:rsid w:val="20E931BE"/>
    <w:rsid w:val="20EE464C"/>
    <w:rsid w:val="20F10D79"/>
    <w:rsid w:val="20F1F5BA"/>
    <w:rsid w:val="20F71E85"/>
    <w:rsid w:val="20F75230"/>
    <w:rsid w:val="210555A8"/>
    <w:rsid w:val="2106B145"/>
    <w:rsid w:val="210E3539"/>
    <w:rsid w:val="210F0962"/>
    <w:rsid w:val="2115E45B"/>
    <w:rsid w:val="21178A40"/>
    <w:rsid w:val="21190AEC"/>
    <w:rsid w:val="2120CF70"/>
    <w:rsid w:val="21266F8D"/>
    <w:rsid w:val="212D0754"/>
    <w:rsid w:val="2130F94C"/>
    <w:rsid w:val="213128AA"/>
    <w:rsid w:val="213C1E27"/>
    <w:rsid w:val="213E7F0C"/>
    <w:rsid w:val="214778A4"/>
    <w:rsid w:val="214AF440"/>
    <w:rsid w:val="214CB4BC"/>
    <w:rsid w:val="2157CEC0"/>
    <w:rsid w:val="21593A60"/>
    <w:rsid w:val="215A813B"/>
    <w:rsid w:val="216052C3"/>
    <w:rsid w:val="2161CBB6"/>
    <w:rsid w:val="21685CB8"/>
    <w:rsid w:val="21697974"/>
    <w:rsid w:val="216B2595"/>
    <w:rsid w:val="217C84B6"/>
    <w:rsid w:val="217D6EF7"/>
    <w:rsid w:val="218CC20B"/>
    <w:rsid w:val="219080D2"/>
    <w:rsid w:val="2190E817"/>
    <w:rsid w:val="21925B2E"/>
    <w:rsid w:val="21932B98"/>
    <w:rsid w:val="21A2D46E"/>
    <w:rsid w:val="21A87A3F"/>
    <w:rsid w:val="21B25146"/>
    <w:rsid w:val="21B2C4AA"/>
    <w:rsid w:val="21BD7E54"/>
    <w:rsid w:val="21C073AC"/>
    <w:rsid w:val="21C39945"/>
    <w:rsid w:val="21CA4AB3"/>
    <w:rsid w:val="21CF1794"/>
    <w:rsid w:val="21D1C8C8"/>
    <w:rsid w:val="21E589E0"/>
    <w:rsid w:val="21E6E6A2"/>
    <w:rsid w:val="21EA9A27"/>
    <w:rsid w:val="21EBF6FD"/>
    <w:rsid w:val="21F68DE2"/>
    <w:rsid w:val="21F81658"/>
    <w:rsid w:val="22010B1E"/>
    <w:rsid w:val="2213D7F7"/>
    <w:rsid w:val="221BE9D7"/>
    <w:rsid w:val="221CFCEA"/>
    <w:rsid w:val="221E479B"/>
    <w:rsid w:val="221F68B3"/>
    <w:rsid w:val="2222D7E2"/>
    <w:rsid w:val="2224B91B"/>
    <w:rsid w:val="2233EB38"/>
    <w:rsid w:val="223CA8A0"/>
    <w:rsid w:val="22422BC0"/>
    <w:rsid w:val="224F824C"/>
    <w:rsid w:val="2255C418"/>
    <w:rsid w:val="2259499F"/>
    <w:rsid w:val="225BD8CF"/>
    <w:rsid w:val="225FB41B"/>
    <w:rsid w:val="22633E30"/>
    <w:rsid w:val="2263BB61"/>
    <w:rsid w:val="22697BBD"/>
    <w:rsid w:val="2273CDD8"/>
    <w:rsid w:val="22750E62"/>
    <w:rsid w:val="227C467E"/>
    <w:rsid w:val="2283610C"/>
    <w:rsid w:val="2283A3FA"/>
    <w:rsid w:val="22909FD4"/>
    <w:rsid w:val="22975EC3"/>
    <w:rsid w:val="22A2E25D"/>
    <w:rsid w:val="22A5E5E4"/>
    <w:rsid w:val="22AAC450"/>
    <w:rsid w:val="22B99A99"/>
    <w:rsid w:val="22BB70E1"/>
    <w:rsid w:val="22BD80C6"/>
    <w:rsid w:val="22C0B5B6"/>
    <w:rsid w:val="22C59290"/>
    <w:rsid w:val="22CB0021"/>
    <w:rsid w:val="22D5D8BE"/>
    <w:rsid w:val="22DEE200"/>
    <w:rsid w:val="22E6A2A8"/>
    <w:rsid w:val="22ECBD28"/>
    <w:rsid w:val="22ED4E91"/>
    <w:rsid w:val="22F129DD"/>
    <w:rsid w:val="22F6A0DA"/>
    <w:rsid w:val="2300A23F"/>
    <w:rsid w:val="2301E959"/>
    <w:rsid w:val="2302D59E"/>
    <w:rsid w:val="2305FC19"/>
    <w:rsid w:val="23095801"/>
    <w:rsid w:val="230E4D9C"/>
    <w:rsid w:val="23162B64"/>
    <w:rsid w:val="231A744C"/>
    <w:rsid w:val="231ED7A0"/>
    <w:rsid w:val="2328087D"/>
    <w:rsid w:val="23338B46"/>
    <w:rsid w:val="23364215"/>
    <w:rsid w:val="2336D04A"/>
    <w:rsid w:val="233FD172"/>
    <w:rsid w:val="233FD6A0"/>
    <w:rsid w:val="2345148D"/>
    <w:rsid w:val="23484209"/>
    <w:rsid w:val="234B83B3"/>
    <w:rsid w:val="2357BB1E"/>
    <w:rsid w:val="23598EBC"/>
    <w:rsid w:val="235C75E3"/>
    <w:rsid w:val="236F2F21"/>
    <w:rsid w:val="2372BDD7"/>
    <w:rsid w:val="23746F50"/>
    <w:rsid w:val="237BC463"/>
    <w:rsid w:val="237CAB52"/>
    <w:rsid w:val="23821E52"/>
    <w:rsid w:val="23843429"/>
    <w:rsid w:val="238BA049"/>
    <w:rsid w:val="2397B291"/>
    <w:rsid w:val="23982E1B"/>
    <w:rsid w:val="23A18A03"/>
    <w:rsid w:val="23A39985"/>
    <w:rsid w:val="23ADB001"/>
    <w:rsid w:val="23B15ADF"/>
    <w:rsid w:val="23B2786B"/>
    <w:rsid w:val="23BA6F94"/>
    <w:rsid w:val="23BCCC0F"/>
    <w:rsid w:val="23C452BA"/>
    <w:rsid w:val="23C5CDE1"/>
    <w:rsid w:val="23C94466"/>
    <w:rsid w:val="23CE6A54"/>
    <w:rsid w:val="23F412C3"/>
    <w:rsid w:val="23F739EF"/>
    <w:rsid w:val="23FAFB08"/>
    <w:rsid w:val="23FB67D6"/>
    <w:rsid w:val="240536B9"/>
    <w:rsid w:val="24057AE6"/>
    <w:rsid w:val="24065626"/>
    <w:rsid w:val="240725FF"/>
    <w:rsid w:val="240BD1EB"/>
    <w:rsid w:val="24184101"/>
    <w:rsid w:val="241A5FE0"/>
    <w:rsid w:val="241DDE7F"/>
    <w:rsid w:val="2420B8D4"/>
    <w:rsid w:val="242774DF"/>
    <w:rsid w:val="243300BA"/>
    <w:rsid w:val="2433F60E"/>
    <w:rsid w:val="24378F81"/>
    <w:rsid w:val="24450BB2"/>
    <w:rsid w:val="24466143"/>
    <w:rsid w:val="2447B6A8"/>
    <w:rsid w:val="244D2FA0"/>
    <w:rsid w:val="244FE0E2"/>
    <w:rsid w:val="24531803"/>
    <w:rsid w:val="2464B725"/>
    <w:rsid w:val="2465B5E8"/>
    <w:rsid w:val="2467E947"/>
    <w:rsid w:val="246DC1E9"/>
    <w:rsid w:val="2471EB28"/>
    <w:rsid w:val="2472CD18"/>
    <w:rsid w:val="2477033F"/>
    <w:rsid w:val="247AA6A2"/>
    <w:rsid w:val="248397B8"/>
    <w:rsid w:val="24845B6A"/>
    <w:rsid w:val="2486229B"/>
    <w:rsid w:val="248A6EFE"/>
    <w:rsid w:val="24933D73"/>
    <w:rsid w:val="2498F3AA"/>
    <w:rsid w:val="249CB0F4"/>
    <w:rsid w:val="249EDBCD"/>
    <w:rsid w:val="24AB9839"/>
    <w:rsid w:val="24AFD0B6"/>
    <w:rsid w:val="24B25336"/>
    <w:rsid w:val="24C27E8B"/>
    <w:rsid w:val="24C8B6F0"/>
    <w:rsid w:val="24CA7F74"/>
    <w:rsid w:val="24DA7E62"/>
    <w:rsid w:val="24DBCBFD"/>
    <w:rsid w:val="24E0B435"/>
    <w:rsid w:val="24F01C7A"/>
    <w:rsid w:val="24F2D423"/>
    <w:rsid w:val="2500409F"/>
    <w:rsid w:val="25037EF6"/>
    <w:rsid w:val="2503B1C7"/>
    <w:rsid w:val="2508DBE1"/>
    <w:rsid w:val="2525FD93"/>
    <w:rsid w:val="252D972C"/>
    <w:rsid w:val="253D271D"/>
    <w:rsid w:val="2543418C"/>
    <w:rsid w:val="254681E6"/>
    <w:rsid w:val="2550C12F"/>
    <w:rsid w:val="255DC710"/>
    <w:rsid w:val="256B906B"/>
    <w:rsid w:val="2574B674"/>
    <w:rsid w:val="2578BE47"/>
    <w:rsid w:val="257AAD00"/>
    <w:rsid w:val="257B43B6"/>
    <w:rsid w:val="25833633"/>
    <w:rsid w:val="2585FD60"/>
    <w:rsid w:val="258FE476"/>
    <w:rsid w:val="259E81B1"/>
    <w:rsid w:val="25ACFED9"/>
    <w:rsid w:val="25AFF1AC"/>
    <w:rsid w:val="25B6EDA6"/>
    <w:rsid w:val="25B94682"/>
    <w:rsid w:val="25BB7FE0"/>
    <w:rsid w:val="25BFC741"/>
    <w:rsid w:val="25C03AA5"/>
    <w:rsid w:val="25C307C4"/>
    <w:rsid w:val="25CC0247"/>
    <w:rsid w:val="25CF2465"/>
    <w:rsid w:val="25CF3723"/>
    <w:rsid w:val="25D347B5"/>
    <w:rsid w:val="25D3BDF7"/>
    <w:rsid w:val="25D6C714"/>
    <w:rsid w:val="25D94100"/>
    <w:rsid w:val="25DF2422"/>
    <w:rsid w:val="25E8B153"/>
    <w:rsid w:val="25EABF2D"/>
    <w:rsid w:val="25F2CF7E"/>
    <w:rsid w:val="25F4E89B"/>
    <w:rsid w:val="25F96CF8"/>
    <w:rsid w:val="25FC9EBE"/>
    <w:rsid w:val="25FDDCBF"/>
    <w:rsid w:val="25FFC07A"/>
    <w:rsid w:val="2600AB43"/>
    <w:rsid w:val="2603D5C5"/>
    <w:rsid w:val="2607955D"/>
    <w:rsid w:val="260FB665"/>
    <w:rsid w:val="26121BDE"/>
    <w:rsid w:val="261A35A9"/>
    <w:rsid w:val="261BD26B"/>
    <w:rsid w:val="261F1567"/>
    <w:rsid w:val="26266A7A"/>
    <w:rsid w:val="262AA44B"/>
    <w:rsid w:val="26338FDC"/>
    <w:rsid w:val="2634C40B"/>
    <w:rsid w:val="264D1B4B"/>
    <w:rsid w:val="2655D358"/>
    <w:rsid w:val="2659661A"/>
    <w:rsid w:val="26626308"/>
    <w:rsid w:val="266397FC"/>
    <w:rsid w:val="267455A8"/>
    <w:rsid w:val="2678DD9A"/>
    <w:rsid w:val="267B67DE"/>
    <w:rsid w:val="267C9010"/>
    <w:rsid w:val="267D4C2E"/>
    <w:rsid w:val="26809D42"/>
    <w:rsid w:val="2682DDA3"/>
    <w:rsid w:val="2687D69A"/>
    <w:rsid w:val="26952192"/>
    <w:rsid w:val="26964C4C"/>
    <w:rsid w:val="2696DA65"/>
    <w:rsid w:val="269DFC69"/>
    <w:rsid w:val="26A5C937"/>
    <w:rsid w:val="26B239CE"/>
    <w:rsid w:val="26B66515"/>
    <w:rsid w:val="26B71483"/>
    <w:rsid w:val="26B7E03C"/>
    <w:rsid w:val="26BE5470"/>
    <w:rsid w:val="26C0984F"/>
    <w:rsid w:val="26C39A97"/>
    <w:rsid w:val="26CCF45D"/>
    <w:rsid w:val="26D335ED"/>
    <w:rsid w:val="26D7555D"/>
    <w:rsid w:val="26D81E52"/>
    <w:rsid w:val="26DD55DA"/>
    <w:rsid w:val="26DD88AB"/>
    <w:rsid w:val="26DFE5AB"/>
    <w:rsid w:val="26E1395D"/>
    <w:rsid w:val="26E380E8"/>
    <w:rsid w:val="26EA7B3C"/>
    <w:rsid w:val="26EB7E8C"/>
    <w:rsid w:val="26F690B2"/>
    <w:rsid w:val="26FB9B88"/>
    <w:rsid w:val="26FCEE9F"/>
    <w:rsid w:val="26FF1CA9"/>
    <w:rsid w:val="26FFB814"/>
    <w:rsid w:val="2708F686"/>
    <w:rsid w:val="270A08FA"/>
    <w:rsid w:val="270DD27E"/>
    <w:rsid w:val="270FF0DA"/>
    <w:rsid w:val="27112C37"/>
    <w:rsid w:val="271CBB08"/>
    <w:rsid w:val="271DAAFA"/>
    <w:rsid w:val="272FFBCB"/>
    <w:rsid w:val="27306100"/>
    <w:rsid w:val="27333A8A"/>
    <w:rsid w:val="273370D8"/>
    <w:rsid w:val="27348220"/>
    <w:rsid w:val="27422063"/>
    <w:rsid w:val="27498CEC"/>
    <w:rsid w:val="274EF37C"/>
    <w:rsid w:val="2751BE24"/>
    <w:rsid w:val="2759993A"/>
    <w:rsid w:val="275CF94D"/>
    <w:rsid w:val="275D15C5"/>
    <w:rsid w:val="276AEA31"/>
    <w:rsid w:val="276CB8FD"/>
    <w:rsid w:val="27736E34"/>
    <w:rsid w:val="2777A638"/>
    <w:rsid w:val="2777F813"/>
    <w:rsid w:val="27838E5A"/>
    <w:rsid w:val="2783A5D0"/>
    <w:rsid w:val="278464C8"/>
    <w:rsid w:val="27852B82"/>
    <w:rsid w:val="27881C4F"/>
    <w:rsid w:val="278AC6F1"/>
    <w:rsid w:val="2795252C"/>
    <w:rsid w:val="279FC91D"/>
    <w:rsid w:val="27A1669C"/>
    <w:rsid w:val="27A5A1B0"/>
    <w:rsid w:val="27A89116"/>
    <w:rsid w:val="27AFCBF3"/>
    <w:rsid w:val="27B974F4"/>
    <w:rsid w:val="27BD131C"/>
    <w:rsid w:val="27C64466"/>
    <w:rsid w:val="27CD6938"/>
    <w:rsid w:val="27D037A9"/>
    <w:rsid w:val="27D292A2"/>
    <w:rsid w:val="27D8C7EF"/>
    <w:rsid w:val="27DA4B3C"/>
    <w:rsid w:val="27DA4D57"/>
    <w:rsid w:val="27E61CF8"/>
    <w:rsid w:val="27E9A811"/>
    <w:rsid w:val="27EE94B5"/>
    <w:rsid w:val="27EEA4D5"/>
    <w:rsid w:val="2800FFD5"/>
    <w:rsid w:val="2808BD1F"/>
    <w:rsid w:val="2810FFBD"/>
    <w:rsid w:val="28119FBB"/>
    <w:rsid w:val="2811D1D4"/>
    <w:rsid w:val="2811DC55"/>
    <w:rsid w:val="28145B25"/>
    <w:rsid w:val="28223804"/>
    <w:rsid w:val="2824F145"/>
    <w:rsid w:val="28307EBD"/>
    <w:rsid w:val="284216F8"/>
    <w:rsid w:val="28489491"/>
    <w:rsid w:val="284C41C8"/>
    <w:rsid w:val="284D6525"/>
    <w:rsid w:val="284F44F6"/>
    <w:rsid w:val="2852B47E"/>
    <w:rsid w:val="285434E7"/>
    <w:rsid w:val="28581169"/>
    <w:rsid w:val="28608D20"/>
    <w:rsid w:val="28620D5A"/>
    <w:rsid w:val="286D5611"/>
    <w:rsid w:val="2874846C"/>
    <w:rsid w:val="2880DD99"/>
    <w:rsid w:val="2881D0DF"/>
    <w:rsid w:val="2884BDF8"/>
    <w:rsid w:val="28854F7E"/>
    <w:rsid w:val="288800A5"/>
    <w:rsid w:val="28888E7A"/>
    <w:rsid w:val="288C690D"/>
    <w:rsid w:val="289A66A5"/>
    <w:rsid w:val="289FF4CA"/>
    <w:rsid w:val="28A8CE17"/>
    <w:rsid w:val="28A9416D"/>
    <w:rsid w:val="28AB1520"/>
    <w:rsid w:val="28B2E4B5"/>
    <w:rsid w:val="28B9A213"/>
    <w:rsid w:val="28BD397B"/>
    <w:rsid w:val="28CB4CCE"/>
    <w:rsid w:val="28CD5D62"/>
    <w:rsid w:val="28D07DB9"/>
    <w:rsid w:val="28D44DCE"/>
    <w:rsid w:val="28D86600"/>
    <w:rsid w:val="28DE0322"/>
    <w:rsid w:val="28E4B588"/>
    <w:rsid w:val="28E8F37B"/>
    <w:rsid w:val="28F95E14"/>
    <w:rsid w:val="2902DCEA"/>
    <w:rsid w:val="2908268C"/>
    <w:rsid w:val="291A83E0"/>
    <w:rsid w:val="291AF5C3"/>
    <w:rsid w:val="291F8435"/>
    <w:rsid w:val="291FE290"/>
    <w:rsid w:val="2923CE0D"/>
    <w:rsid w:val="2929F9E3"/>
    <w:rsid w:val="292B9684"/>
    <w:rsid w:val="292BC955"/>
    <w:rsid w:val="292C0744"/>
    <w:rsid w:val="29330520"/>
    <w:rsid w:val="2940AA4E"/>
    <w:rsid w:val="29510AA6"/>
    <w:rsid w:val="29568748"/>
    <w:rsid w:val="295A7FF4"/>
    <w:rsid w:val="295AC149"/>
    <w:rsid w:val="295B7B9C"/>
    <w:rsid w:val="29634137"/>
    <w:rsid w:val="2966A091"/>
    <w:rsid w:val="296E181E"/>
    <w:rsid w:val="2971AAAE"/>
    <w:rsid w:val="297B15CD"/>
    <w:rsid w:val="2983478B"/>
    <w:rsid w:val="29881345"/>
    <w:rsid w:val="2988B9B1"/>
    <w:rsid w:val="2990EF4F"/>
    <w:rsid w:val="299DBDC6"/>
    <w:rsid w:val="299E33D9"/>
    <w:rsid w:val="29A2D21B"/>
    <w:rsid w:val="29A5AFF7"/>
    <w:rsid w:val="29A64E53"/>
    <w:rsid w:val="29AC183F"/>
    <w:rsid w:val="29B0C646"/>
    <w:rsid w:val="29B717F9"/>
    <w:rsid w:val="29B7A8D9"/>
    <w:rsid w:val="29BD0C46"/>
    <w:rsid w:val="29D0B233"/>
    <w:rsid w:val="29D6096F"/>
    <w:rsid w:val="29E666DE"/>
    <w:rsid w:val="29ECB7BE"/>
    <w:rsid w:val="29F03AA2"/>
    <w:rsid w:val="29F370DF"/>
    <w:rsid w:val="29F510A4"/>
    <w:rsid w:val="29FB4971"/>
    <w:rsid w:val="29FC65B7"/>
    <w:rsid w:val="2A04FEC2"/>
    <w:rsid w:val="2A080D4B"/>
    <w:rsid w:val="2A0FB237"/>
    <w:rsid w:val="2A13FC68"/>
    <w:rsid w:val="2A31975A"/>
    <w:rsid w:val="2A4096EF"/>
    <w:rsid w:val="2A4B53EC"/>
    <w:rsid w:val="2A4F58D8"/>
    <w:rsid w:val="2A4F7FFC"/>
    <w:rsid w:val="2A5E2530"/>
    <w:rsid w:val="2A611068"/>
    <w:rsid w:val="2A6D29C2"/>
    <w:rsid w:val="2A748536"/>
    <w:rsid w:val="2A79DEFA"/>
    <w:rsid w:val="2A7CBD48"/>
    <w:rsid w:val="2A955EC8"/>
    <w:rsid w:val="2A9FF0B6"/>
    <w:rsid w:val="2AA5BD55"/>
    <w:rsid w:val="2AAD5CCA"/>
    <w:rsid w:val="2AB465C6"/>
    <w:rsid w:val="2ABBEE85"/>
    <w:rsid w:val="2AC1C4F0"/>
    <w:rsid w:val="2AC5EBC5"/>
    <w:rsid w:val="2AC8B27B"/>
    <w:rsid w:val="2AC9D132"/>
    <w:rsid w:val="2AD2D268"/>
    <w:rsid w:val="2AD30539"/>
    <w:rsid w:val="2ADF2FB5"/>
    <w:rsid w:val="2AF172BC"/>
    <w:rsid w:val="2AFACD17"/>
    <w:rsid w:val="2AFE0E6D"/>
    <w:rsid w:val="2AFFCFEA"/>
    <w:rsid w:val="2B0C5024"/>
    <w:rsid w:val="2B12EE95"/>
    <w:rsid w:val="2B180A97"/>
    <w:rsid w:val="2B1F0B3C"/>
    <w:rsid w:val="2B32E0BA"/>
    <w:rsid w:val="2B4019EC"/>
    <w:rsid w:val="2B4A23C4"/>
    <w:rsid w:val="2B4C9100"/>
    <w:rsid w:val="2B4D6447"/>
    <w:rsid w:val="2B5025D3"/>
    <w:rsid w:val="2B558C62"/>
    <w:rsid w:val="2B5AC5A7"/>
    <w:rsid w:val="2B6B0904"/>
    <w:rsid w:val="2B6D4A3F"/>
    <w:rsid w:val="2B73668A"/>
    <w:rsid w:val="2B8510DB"/>
    <w:rsid w:val="2B8D2412"/>
    <w:rsid w:val="2B94C3D4"/>
    <w:rsid w:val="2B9611CE"/>
    <w:rsid w:val="2B9B02F9"/>
    <w:rsid w:val="2B9B290F"/>
    <w:rsid w:val="2B9F3858"/>
    <w:rsid w:val="2BA84972"/>
    <w:rsid w:val="2BA971EA"/>
    <w:rsid w:val="2BCC4157"/>
    <w:rsid w:val="2BD74FAE"/>
    <w:rsid w:val="2BDEB3EB"/>
    <w:rsid w:val="2BDF8D2C"/>
    <w:rsid w:val="2BE0B9D7"/>
    <w:rsid w:val="2BE2D6F2"/>
    <w:rsid w:val="2BE3ADA1"/>
    <w:rsid w:val="2BE5A003"/>
    <w:rsid w:val="2BEAE4DF"/>
    <w:rsid w:val="2BF76B2C"/>
    <w:rsid w:val="2C00E6EB"/>
    <w:rsid w:val="2C08D79B"/>
    <w:rsid w:val="2C09002B"/>
    <w:rsid w:val="2C0A31A6"/>
    <w:rsid w:val="2C18749A"/>
    <w:rsid w:val="2C1B665B"/>
    <w:rsid w:val="2C27CE27"/>
    <w:rsid w:val="2C2BCA36"/>
    <w:rsid w:val="2C2E18D3"/>
    <w:rsid w:val="2C2F966E"/>
    <w:rsid w:val="2C30097F"/>
    <w:rsid w:val="2C30C159"/>
    <w:rsid w:val="2C35D51D"/>
    <w:rsid w:val="2C36BD99"/>
    <w:rsid w:val="2C3E111F"/>
    <w:rsid w:val="2C41A562"/>
    <w:rsid w:val="2C43841F"/>
    <w:rsid w:val="2C4EF339"/>
    <w:rsid w:val="2C4F91DC"/>
    <w:rsid w:val="2C5DE1B2"/>
    <w:rsid w:val="2C69F715"/>
    <w:rsid w:val="2C6A8313"/>
    <w:rsid w:val="2C799334"/>
    <w:rsid w:val="2C7C2B3D"/>
    <w:rsid w:val="2C7CB672"/>
    <w:rsid w:val="2C7DB965"/>
    <w:rsid w:val="2C815E09"/>
    <w:rsid w:val="2C83080E"/>
    <w:rsid w:val="2C847885"/>
    <w:rsid w:val="2C85E492"/>
    <w:rsid w:val="2C8780C4"/>
    <w:rsid w:val="2C8902F0"/>
    <w:rsid w:val="2C895B4A"/>
    <w:rsid w:val="2C8FD021"/>
    <w:rsid w:val="2C90DA71"/>
    <w:rsid w:val="2C95C70C"/>
    <w:rsid w:val="2CAFEEDC"/>
    <w:rsid w:val="2CB5D8DF"/>
    <w:rsid w:val="2CBFC2FB"/>
    <w:rsid w:val="2CC8F96C"/>
    <w:rsid w:val="2CCCD627"/>
    <w:rsid w:val="2CD1A999"/>
    <w:rsid w:val="2CD65750"/>
    <w:rsid w:val="2CD8EC91"/>
    <w:rsid w:val="2CE645E1"/>
    <w:rsid w:val="2CE87712"/>
    <w:rsid w:val="2CF5FD81"/>
    <w:rsid w:val="2CF9A7D4"/>
    <w:rsid w:val="2D0092CD"/>
    <w:rsid w:val="2D0FA665"/>
    <w:rsid w:val="2D149300"/>
    <w:rsid w:val="2D23FAA8"/>
    <w:rsid w:val="2D2C4CBF"/>
    <w:rsid w:val="2D358979"/>
    <w:rsid w:val="2D3D6FD3"/>
    <w:rsid w:val="2D486407"/>
    <w:rsid w:val="2D51FAAE"/>
    <w:rsid w:val="2D5240AD"/>
    <w:rsid w:val="2D55CD7D"/>
    <w:rsid w:val="2D591B60"/>
    <w:rsid w:val="2D5C3524"/>
    <w:rsid w:val="2D6909F1"/>
    <w:rsid w:val="2D8EB631"/>
    <w:rsid w:val="2D90ABD7"/>
    <w:rsid w:val="2D911BBC"/>
    <w:rsid w:val="2D9B4385"/>
    <w:rsid w:val="2D9E124F"/>
    <w:rsid w:val="2D9E3ECF"/>
    <w:rsid w:val="2DA1147B"/>
    <w:rsid w:val="2DA5B0CE"/>
    <w:rsid w:val="2DA5D931"/>
    <w:rsid w:val="2DAA2C40"/>
    <w:rsid w:val="2DAF9F6B"/>
    <w:rsid w:val="2DB47CF3"/>
    <w:rsid w:val="2DBDECEF"/>
    <w:rsid w:val="2DC0B47D"/>
    <w:rsid w:val="2DC4E4C3"/>
    <w:rsid w:val="2DC84107"/>
    <w:rsid w:val="2DD2D4F4"/>
    <w:rsid w:val="2DDADC2F"/>
    <w:rsid w:val="2DE33EDA"/>
    <w:rsid w:val="2DE68BB1"/>
    <w:rsid w:val="2DE76360"/>
    <w:rsid w:val="2DEB2256"/>
    <w:rsid w:val="2DEC633D"/>
    <w:rsid w:val="2DEDB6A5"/>
    <w:rsid w:val="2DEFA4FF"/>
    <w:rsid w:val="2DF020C8"/>
    <w:rsid w:val="2DF2F558"/>
    <w:rsid w:val="2DF77FC3"/>
    <w:rsid w:val="2E000795"/>
    <w:rsid w:val="2E0670A9"/>
    <w:rsid w:val="2E0AD0F8"/>
    <w:rsid w:val="2E0F529E"/>
    <w:rsid w:val="2E1E2696"/>
    <w:rsid w:val="2E2207F0"/>
    <w:rsid w:val="2E26AD93"/>
    <w:rsid w:val="2E272DEC"/>
    <w:rsid w:val="2E2A24EB"/>
    <w:rsid w:val="2E2F69C0"/>
    <w:rsid w:val="2E300C51"/>
    <w:rsid w:val="2E30413F"/>
    <w:rsid w:val="2E322C47"/>
    <w:rsid w:val="2E339817"/>
    <w:rsid w:val="2E48E099"/>
    <w:rsid w:val="2E4DB3BD"/>
    <w:rsid w:val="2E5523E1"/>
    <w:rsid w:val="2E5B9495"/>
    <w:rsid w:val="2E90C14A"/>
    <w:rsid w:val="2E9DE5BE"/>
    <w:rsid w:val="2E9DFAC1"/>
    <w:rsid w:val="2EA2D958"/>
    <w:rsid w:val="2EAD5694"/>
    <w:rsid w:val="2EB37DB2"/>
    <w:rsid w:val="2EB830A0"/>
    <w:rsid w:val="2EBBE5D8"/>
    <w:rsid w:val="2ECC3040"/>
    <w:rsid w:val="2ECD939E"/>
    <w:rsid w:val="2ECEC28E"/>
    <w:rsid w:val="2ECF2817"/>
    <w:rsid w:val="2ED0C6C9"/>
    <w:rsid w:val="2ED46E51"/>
    <w:rsid w:val="2ED56F56"/>
    <w:rsid w:val="2ED94034"/>
    <w:rsid w:val="2EDF66CF"/>
    <w:rsid w:val="2EE01C76"/>
    <w:rsid w:val="2EE2B59E"/>
    <w:rsid w:val="2EEAA63C"/>
    <w:rsid w:val="2EEC23ED"/>
    <w:rsid w:val="2EEF7C8F"/>
    <w:rsid w:val="2EF884BE"/>
    <w:rsid w:val="2F03021D"/>
    <w:rsid w:val="2F0325F8"/>
    <w:rsid w:val="2F0A6672"/>
    <w:rsid w:val="2F0C1273"/>
    <w:rsid w:val="2F1370F3"/>
    <w:rsid w:val="2F15E353"/>
    <w:rsid w:val="2F170434"/>
    <w:rsid w:val="2F1B0A9B"/>
    <w:rsid w:val="2F1C9656"/>
    <w:rsid w:val="2F245DBE"/>
    <w:rsid w:val="2F25E8E5"/>
    <w:rsid w:val="2F2FDC37"/>
    <w:rsid w:val="2F32EE54"/>
    <w:rsid w:val="2F3356EB"/>
    <w:rsid w:val="2F382805"/>
    <w:rsid w:val="2F3C0120"/>
    <w:rsid w:val="2F42A12B"/>
    <w:rsid w:val="2F479159"/>
    <w:rsid w:val="2F49633B"/>
    <w:rsid w:val="2F500512"/>
    <w:rsid w:val="2F70025F"/>
    <w:rsid w:val="2F77CAE2"/>
    <w:rsid w:val="2F8111BA"/>
    <w:rsid w:val="2F8185F6"/>
    <w:rsid w:val="2F82969A"/>
    <w:rsid w:val="2F8CBD7C"/>
    <w:rsid w:val="2F96BAF3"/>
    <w:rsid w:val="2FA1FBE4"/>
    <w:rsid w:val="2FA6F548"/>
    <w:rsid w:val="2FB20122"/>
    <w:rsid w:val="2FB6812C"/>
    <w:rsid w:val="2FC0EB10"/>
    <w:rsid w:val="2FC13A44"/>
    <w:rsid w:val="2FC1993C"/>
    <w:rsid w:val="2FC9C101"/>
    <w:rsid w:val="2FD2BFAE"/>
    <w:rsid w:val="2FD3C3F2"/>
    <w:rsid w:val="2FD96EE6"/>
    <w:rsid w:val="2FDB631D"/>
    <w:rsid w:val="2FDE16C0"/>
    <w:rsid w:val="2FDF2D97"/>
    <w:rsid w:val="2FE08D9D"/>
    <w:rsid w:val="2FEC976B"/>
    <w:rsid w:val="2FF0D7F8"/>
    <w:rsid w:val="2FF0F77F"/>
    <w:rsid w:val="2FF27842"/>
    <w:rsid w:val="2FFED857"/>
    <w:rsid w:val="2FFEF193"/>
    <w:rsid w:val="30081888"/>
    <w:rsid w:val="300F744B"/>
    <w:rsid w:val="3016EF4A"/>
    <w:rsid w:val="301C1CF8"/>
    <w:rsid w:val="30216E1B"/>
    <w:rsid w:val="302D50D6"/>
    <w:rsid w:val="3046A75C"/>
    <w:rsid w:val="304A0FE6"/>
    <w:rsid w:val="304A9643"/>
    <w:rsid w:val="304FB059"/>
    <w:rsid w:val="3051C95A"/>
    <w:rsid w:val="30531751"/>
    <w:rsid w:val="30585319"/>
    <w:rsid w:val="3060AE0D"/>
    <w:rsid w:val="306600CD"/>
    <w:rsid w:val="30722F1D"/>
    <w:rsid w:val="30725177"/>
    <w:rsid w:val="3072904F"/>
    <w:rsid w:val="3073EA8A"/>
    <w:rsid w:val="307A94DA"/>
    <w:rsid w:val="30824CFF"/>
    <w:rsid w:val="3083D188"/>
    <w:rsid w:val="3088CF97"/>
    <w:rsid w:val="30906DD0"/>
    <w:rsid w:val="3097DB6F"/>
    <w:rsid w:val="30A5B8F3"/>
    <w:rsid w:val="30A63007"/>
    <w:rsid w:val="30B963C5"/>
    <w:rsid w:val="30C5B32E"/>
    <w:rsid w:val="30C78117"/>
    <w:rsid w:val="30CAD2D8"/>
    <w:rsid w:val="30CDBFE5"/>
    <w:rsid w:val="30DC43BC"/>
    <w:rsid w:val="30DCFCDC"/>
    <w:rsid w:val="30E9921E"/>
    <w:rsid w:val="30FADF5C"/>
    <w:rsid w:val="3102191B"/>
    <w:rsid w:val="31023F4D"/>
    <w:rsid w:val="310A94B7"/>
    <w:rsid w:val="3119B7C9"/>
    <w:rsid w:val="3128A7B4"/>
    <w:rsid w:val="3128DB3B"/>
    <w:rsid w:val="31291E60"/>
    <w:rsid w:val="312B3224"/>
    <w:rsid w:val="312E1B83"/>
    <w:rsid w:val="31301CA4"/>
    <w:rsid w:val="313188FD"/>
    <w:rsid w:val="31366C52"/>
    <w:rsid w:val="3137C4CD"/>
    <w:rsid w:val="3139C2BA"/>
    <w:rsid w:val="313A33A4"/>
    <w:rsid w:val="313E07A9"/>
    <w:rsid w:val="313E4CF3"/>
    <w:rsid w:val="31400368"/>
    <w:rsid w:val="3146406B"/>
    <w:rsid w:val="31471F61"/>
    <w:rsid w:val="3147D17E"/>
    <w:rsid w:val="31559242"/>
    <w:rsid w:val="315C6D7E"/>
    <w:rsid w:val="315C823C"/>
    <w:rsid w:val="3167EE31"/>
    <w:rsid w:val="31696862"/>
    <w:rsid w:val="3169DB3A"/>
    <w:rsid w:val="3169E9AF"/>
    <w:rsid w:val="316D46B9"/>
    <w:rsid w:val="316FF560"/>
    <w:rsid w:val="317005D9"/>
    <w:rsid w:val="3170B490"/>
    <w:rsid w:val="3181278A"/>
    <w:rsid w:val="3189FDD2"/>
    <w:rsid w:val="318D96A0"/>
    <w:rsid w:val="318E48A3"/>
    <w:rsid w:val="3191ABA5"/>
    <w:rsid w:val="31977034"/>
    <w:rsid w:val="319B7873"/>
    <w:rsid w:val="319BF0E4"/>
    <w:rsid w:val="31A37F43"/>
    <w:rsid w:val="31A90F2F"/>
    <w:rsid w:val="31B99B9A"/>
    <w:rsid w:val="31BE8AA6"/>
    <w:rsid w:val="31C2DABC"/>
    <w:rsid w:val="31C2FEBF"/>
    <w:rsid w:val="31C8E6DF"/>
    <w:rsid w:val="31D19507"/>
    <w:rsid w:val="31D833FB"/>
    <w:rsid w:val="31EA27BE"/>
    <w:rsid w:val="31ED2F22"/>
    <w:rsid w:val="31FAAB53"/>
    <w:rsid w:val="31FE4050"/>
    <w:rsid w:val="32019E5D"/>
    <w:rsid w:val="3203E12F"/>
    <w:rsid w:val="32051E4E"/>
    <w:rsid w:val="3207C915"/>
    <w:rsid w:val="32134647"/>
    <w:rsid w:val="32167019"/>
    <w:rsid w:val="32167FB0"/>
    <w:rsid w:val="321CE169"/>
    <w:rsid w:val="321E7B58"/>
    <w:rsid w:val="322020F1"/>
    <w:rsid w:val="322382B1"/>
    <w:rsid w:val="3224B0C6"/>
    <w:rsid w:val="322E9B72"/>
    <w:rsid w:val="3231E57E"/>
    <w:rsid w:val="323AA433"/>
    <w:rsid w:val="3241B1A7"/>
    <w:rsid w:val="3242E7AC"/>
    <w:rsid w:val="3248B445"/>
    <w:rsid w:val="32618117"/>
    <w:rsid w:val="326273AA"/>
    <w:rsid w:val="32688581"/>
    <w:rsid w:val="326BFC37"/>
    <w:rsid w:val="32706BA0"/>
    <w:rsid w:val="327123B1"/>
    <w:rsid w:val="327403BE"/>
    <w:rsid w:val="327E3180"/>
    <w:rsid w:val="3281A6A9"/>
    <w:rsid w:val="3282000E"/>
    <w:rsid w:val="32916982"/>
    <w:rsid w:val="32975CEE"/>
    <w:rsid w:val="329C37B3"/>
    <w:rsid w:val="329DA79D"/>
    <w:rsid w:val="329F2EC1"/>
    <w:rsid w:val="32A0C3C8"/>
    <w:rsid w:val="32A4CEA0"/>
    <w:rsid w:val="32AA530C"/>
    <w:rsid w:val="32AEFD9E"/>
    <w:rsid w:val="32BBB081"/>
    <w:rsid w:val="32BEA303"/>
    <w:rsid w:val="32CC3F5D"/>
    <w:rsid w:val="32CE5AB4"/>
    <w:rsid w:val="32CFD828"/>
    <w:rsid w:val="32D859E5"/>
    <w:rsid w:val="32DF367E"/>
    <w:rsid w:val="32E373F3"/>
    <w:rsid w:val="32F06684"/>
    <w:rsid w:val="32FDA92F"/>
    <w:rsid w:val="330FE7D5"/>
    <w:rsid w:val="33134C6C"/>
    <w:rsid w:val="331CE403"/>
    <w:rsid w:val="332157C2"/>
    <w:rsid w:val="3325A008"/>
    <w:rsid w:val="3327828D"/>
    <w:rsid w:val="332B8E15"/>
    <w:rsid w:val="332C6B49"/>
    <w:rsid w:val="332C96D1"/>
    <w:rsid w:val="335111F0"/>
    <w:rsid w:val="3351E231"/>
    <w:rsid w:val="33596F20"/>
    <w:rsid w:val="335F8393"/>
    <w:rsid w:val="33654220"/>
    <w:rsid w:val="33682C3A"/>
    <w:rsid w:val="336D4770"/>
    <w:rsid w:val="3371E1CB"/>
    <w:rsid w:val="3374F070"/>
    <w:rsid w:val="337ACAE9"/>
    <w:rsid w:val="337E51AA"/>
    <w:rsid w:val="338F9180"/>
    <w:rsid w:val="3398C124"/>
    <w:rsid w:val="33A15D97"/>
    <w:rsid w:val="33A20E81"/>
    <w:rsid w:val="33A75068"/>
    <w:rsid w:val="33B5E785"/>
    <w:rsid w:val="33B715CA"/>
    <w:rsid w:val="33DBD74A"/>
    <w:rsid w:val="33DC221B"/>
    <w:rsid w:val="33DCEB69"/>
    <w:rsid w:val="33E42642"/>
    <w:rsid w:val="33E927DD"/>
    <w:rsid w:val="33E92AB6"/>
    <w:rsid w:val="33E9B91D"/>
    <w:rsid w:val="33F046FD"/>
    <w:rsid w:val="33F83C61"/>
    <w:rsid w:val="33F8CCA2"/>
    <w:rsid w:val="34017FB9"/>
    <w:rsid w:val="3401ED1C"/>
    <w:rsid w:val="340BFAB2"/>
    <w:rsid w:val="340D0581"/>
    <w:rsid w:val="340ECA14"/>
    <w:rsid w:val="340F86AF"/>
    <w:rsid w:val="3415EC4E"/>
    <w:rsid w:val="341A7B24"/>
    <w:rsid w:val="341C4C7E"/>
    <w:rsid w:val="3425A5F3"/>
    <w:rsid w:val="3425ADF7"/>
    <w:rsid w:val="342BBAB4"/>
    <w:rsid w:val="342E1ECC"/>
    <w:rsid w:val="342E4A6A"/>
    <w:rsid w:val="3432D359"/>
    <w:rsid w:val="343705CD"/>
    <w:rsid w:val="3438C7A6"/>
    <w:rsid w:val="3438FA77"/>
    <w:rsid w:val="3442225F"/>
    <w:rsid w:val="344EC8BF"/>
    <w:rsid w:val="34519140"/>
    <w:rsid w:val="3457A485"/>
    <w:rsid w:val="345848F7"/>
    <w:rsid w:val="345E1F62"/>
    <w:rsid w:val="3461A178"/>
    <w:rsid w:val="346725EE"/>
    <w:rsid w:val="346AFC0D"/>
    <w:rsid w:val="3470CFF4"/>
    <w:rsid w:val="3488C11F"/>
    <w:rsid w:val="34897B32"/>
    <w:rsid w:val="348B5713"/>
    <w:rsid w:val="3495776F"/>
    <w:rsid w:val="3498865A"/>
    <w:rsid w:val="349C6206"/>
    <w:rsid w:val="34A13202"/>
    <w:rsid w:val="34A4C2C8"/>
    <w:rsid w:val="34A4FBD4"/>
    <w:rsid w:val="34A6A679"/>
    <w:rsid w:val="34A6EEF9"/>
    <w:rsid w:val="34A80AFC"/>
    <w:rsid w:val="34A82C61"/>
    <w:rsid w:val="34AA3F36"/>
    <w:rsid w:val="34B93206"/>
    <w:rsid w:val="34BB0921"/>
    <w:rsid w:val="34C3A762"/>
    <w:rsid w:val="34C6850B"/>
    <w:rsid w:val="34C7ECB2"/>
    <w:rsid w:val="34C9FCD5"/>
    <w:rsid w:val="34CA2015"/>
    <w:rsid w:val="34D529E3"/>
    <w:rsid w:val="34DD65A2"/>
    <w:rsid w:val="34E4009A"/>
    <w:rsid w:val="34EA629E"/>
    <w:rsid w:val="34ECBDAE"/>
    <w:rsid w:val="34ED2350"/>
    <w:rsid w:val="34FDDC5C"/>
    <w:rsid w:val="3500462D"/>
    <w:rsid w:val="35018B8A"/>
    <w:rsid w:val="3501FF88"/>
    <w:rsid w:val="35052E41"/>
    <w:rsid w:val="350D9087"/>
    <w:rsid w:val="350E0DC4"/>
    <w:rsid w:val="350FC1E7"/>
    <w:rsid w:val="35115849"/>
    <w:rsid w:val="3515965B"/>
    <w:rsid w:val="3518FF0A"/>
    <w:rsid w:val="35193B35"/>
    <w:rsid w:val="351D8902"/>
    <w:rsid w:val="3520CA8F"/>
    <w:rsid w:val="35290BFA"/>
    <w:rsid w:val="352D3E5B"/>
    <w:rsid w:val="35318050"/>
    <w:rsid w:val="35318784"/>
    <w:rsid w:val="3531E76E"/>
    <w:rsid w:val="353504B4"/>
    <w:rsid w:val="3536FCF2"/>
    <w:rsid w:val="353E798E"/>
    <w:rsid w:val="3547F5D3"/>
    <w:rsid w:val="354C3E46"/>
    <w:rsid w:val="354D3C13"/>
    <w:rsid w:val="355135EE"/>
    <w:rsid w:val="3557309F"/>
    <w:rsid w:val="3559C79F"/>
    <w:rsid w:val="355F17C1"/>
    <w:rsid w:val="35660D70"/>
    <w:rsid w:val="3566F072"/>
    <w:rsid w:val="3568EC99"/>
    <w:rsid w:val="3568EEC8"/>
    <w:rsid w:val="356F5894"/>
    <w:rsid w:val="356F99BB"/>
    <w:rsid w:val="3574507C"/>
    <w:rsid w:val="3578813D"/>
    <w:rsid w:val="3578AB6A"/>
    <w:rsid w:val="357C309A"/>
    <w:rsid w:val="35828C22"/>
    <w:rsid w:val="3583560D"/>
    <w:rsid w:val="35852B50"/>
    <w:rsid w:val="3590ECAE"/>
    <w:rsid w:val="359DEDCA"/>
    <w:rsid w:val="35A0B1FF"/>
    <w:rsid w:val="35A2664D"/>
    <w:rsid w:val="35A5AFCB"/>
    <w:rsid w:val="35B4942D"/>
    <w:rsid w:val="35B5B420"/>
    <w:rsid w:val="35B608ED"/>
    <w:rsid w:val="35C08ED5"/>
    <w:rsid w:val="35C2E0AC"/>
    <w:rsid w:val="35C32A5F"/>
    <w:rsid w:val="35C7807D"/>
    <w:rsid w:val="35CA14F5"/>
    <w:rsid w:val="35D809D4"/>
    <w:rsid w:val="35E8E43A"/>
    <w:rsid w:val="35EA5C24"/>
    <w:rsid w:val="35F24518"/>
    <w:rsid w:val="35F2CBE0"/>
    <w:rsid w:val="35F342DA"/>
    <w:rsid w:val="35F5ACEF"/>
    <w:rsid w:val="35F5E7E1"/>
    <w:rsid w:val="35F658A4"/>
    <w:rsid w:val="35FAD7AA"/>
    <w:rsid w:val="35FE794F"/>
    <w:rsid w:val="35FF84DB"/>
    <w:rsid w:val="360061C9"/>
    <w:rsid w:val="360067EB"/>
    <w:rsid w:val="360165DC"/>
    <w:rsid w:val="3604F0C1"/>
    <w:rsid w:val="3609E8EF"/>
    <w:rsid w:val="361229AA"/>
    <w:rsid w:val="361AC3D3"/>
    <w:rsid w:val="361C3BB5"/>
    <w:rsid w:val="36334C3B"/>
    <w:rsid w:val="3633D770"/>
    <w:rsid w:val="3634EA83"/>
    <w:rsid w:val="36351ED0"/>
    <w:rsid w:val="363ADED0"/>
    <w:rsid w:val="36441A86"/>
    <w:rsid w:val="36461C87"/>
    <w:rsid w:val="36485F4D"/>
    <w:rsid w:val="365C1714"/>
    <w:rsid w:val="366044AD"/>
    <w:rsid w:val="3664E57E"/>
    <w:rsid w:val="3667A3FE"/>
    <w:rsid w:val="36694A83"/>
    <w:rsid w:val="366A35B9"/>
    <w:rsid w:val="366B21C5"/>
    <w:rsid w:val="366F5B32"/>
    <w:rsid w:val="36728C5F"/>
    <w:rsid w:val="3673EEA1"/>
    <w:rsid w:val="3679EA21"/>
    <w:rsid w:val="368584D9"/>
    <w:rsid w:val="3693F992"/>
    <w:rsid w:val="369434E5"/>
    <w:rsid w:val="3699DB50"/>
    <w:rsid w:val="369B09B7"/>
    <w:rsid w:val="369D7E46"/>
    <w:rsid w:val="36A29686"/>
    <w:rsid w:val="36AAB577"/>
    <w:rsid w:val="36AECDF6"/>
    <w:rsid w:val="36B8E414"/>
    <w:rsid w:val="36B91861"/>
    <w:rsid w:val="36D2C963"/>
    <w:rsid w:val="36D3DEED"/>
    <w:rsid w:val="36D9100B"/>
    <w:rsid w:val="36E25958"/>
    <w:rsid w:val="36E5BA27"/>
    <w:rsid w:val="36EDFE58"/>
    <w:rsid w:val="36EED2A9"/>
    <w:rsid w:val="36F1B1C7"/>
    <w:rsid w:val="36F24AB4"/>
    <w:rsid w:val="36F7417C"/>
    <w:rsid w:val="36F871D2"/>
    <w:rsid w:val="36F91E63"/>
    <w:rsid w:val="36FF1AE0"/>
    <w:rsid w:val="3703FC54"/>
    <w:rsid w:val="3706CC16"/>
    <w:rsid w:val="370B91B9"/>
    <w:rsid w:val="3717F323"/>
    <w:rsid w:val="371C95BB"/>
    <w:rsid w:val="37203127"/>
    <w:rsid w:val="37289D56"/>
    <w:rsid w:val="373741A3"/>
    <w:rsid w:val="37383850"/>
    <w:rsid w:val="373AC2E0"/>
    <w:rsid w:val="373BDD56"/>
    <w:rsid w:val="3740A8FE"/>
    <w:rsid w:val="37447413"/>
    <w:rsid w:val="37460709"/>
    <w:rsid w:val="374C4141"/>
    <w:rsid w:val="374F3B10"/>
    <w:rsid w:val="3754D88E"/>
    <w:rsid w:val="375D90C1"/>
    <w:rsid w:val="3760376E"/>
    <w:rsid w:val="376524FE"/>
    <w:rsid w:val="37655238"/>
    <w:rsid w:val="37686AF5"/>
    <w:rsid w:val="376A6643"/>
    <w:rsid w:val="376CA13D"/>
    <w:rsid w:val="377F94D6"/>
    <w:rsid w:val="3785DFA3"/>
    <w:rsid w:val="37863EEB"/>
    <w:rsid w:val="3789B4C3"/>
    <w:rsid w:val="379402D8"/>
    <w:rsid w:val="379763C5"/>
    <w:rsid w:val="379C9F3A"/>
    <w:rsid w:val="379DF5EA"/>
    <w:rsid w:val="379E17B6"/>
    <w:rsid w:val="37A7577F"/>
    <w:rsid w:val="37B4CD18"/>
    <w:rsid w:val="37C1685E"/>
    <w:rsid w:val="37C83AFB"/>
    <w:rsid w:val="37CA3196"/>
    <w:rsid w:val="37CA41FB"/>
    <w:rsid w:val="37D7D26C"/>
    <w:rsid w:val="37D89EF2"/>
    <w:rsid w:val="37E35ACD"/>
    <w:rsid w:val="37E90872"/>
    <w:rsid w:val="37F895D0"/>
    <w:rsid w:val="37F92297"/>
    <w:rsid w:val="37FCBA6C"/>
    <w:rsid w:val="3805D0DA"/>
    <w:rsid w:val="38078D6E"/>
    <w:rsid w:val="380982B4"/>
    <w:rsid w:val="380ED114"/>
    <w:rsid w:val="38140194"/>
    <w:rsid w:val="3815E759"/>
    <w:rsid w:val="38172D04"/>
    <w:rsid w:val="3821E99A"/>
    <w:rsid w:val="38290405"/>
    <w:rsid w:val="382AD657"/>
    <w:rsid w:val="382C8000"/>
    <w:rsid w:val="382D5538"/>
    <w:rsid w:val="382E49FF"/>
    <w:rsid w:val="382EC0DB"/>
    <w:rsid w:val="3837C9ED"/>
    <w:rsid w:val="38441F45"/>
    <w:rsid w:val="3847D138"/>
    <w:rsid w:val="3847FF07"/>
    <w:rsid w:val="384B0936"/>
    <w:rsid w:val="38560187"/>
    <w:rsid w:val="385A7B06"/>
    <w:rsid w:val="385DF67B"/>
    <w:rsid w:val="38624A22"/>
    <w:rsid w:val="38648B0B"/>
    <w:rsid w:val="3865C8F3"/>
    <w:rsid w:val="386DEABB"/>
    <w:rsid w:val="387E0CBB"/>
    <w:rsid w:val="387F5CC6"/>
    <w:rsid w:val="3880E080"/>
    <w:rsid w:val="3882FF09"/>
    <w:rsid w:val="388D1EF6"/>
    <w:rsid w:val="3895E333"/>
    <w:rsid w:val="3898DB91"/>
    <w:rsid w:val="389D7D2F"/>
    <w:rsid w:val="38A7B8DE"/>
    <w:rsid w:val="38B23DC5"/>
    <w:rsid w:val="38BBD2AE"/>
    <w:rsid w:val="38CEF89D"/>
    <w:rsid w:val="38D5E648"/>
    <w:rsid w:val="38E228A0"/>
    <w:rsid w:val="38E59697"/>
    <w:rsid w:val="38EBD2A1"/>
    <w:rsid w:val="38EF2B4C"/>
    <w:rsid w:val="38EFD635"/>
    <w:rsid w:val="38F19736"/>
    <w:rsid w:val="38FDF483"/>
    <w:rsid w:val="39048406"/>
    <w:rsid w:val="39059526"/>
    <w:rsid w:val="390729D7"/>
    <w:rsid w:val="39165D62"/>
    <w:rsid w:val="391E247E"/>
    <w:rsid w:val="39240BD2"/>
    <w:rsid w:val="3924CB00"/>
    <w:rsid w:val="39263381"/>
    <w:rsid w:val="392CFE90"/>
    <w:rsid w:val="392D4B9F"/>
    <w:rsid w:val="392EFD4C"/>
    <w:rsid w:val="3931ADF0"/>
    <w:rsid w:val="3934EEFB"/>
    <w:rsid w:val="393CB2DA"/>
    <w:rsid w:val="393E1609"/>
    <w:rsid w:val="394189B1"/>
    <w:rsid w:val="394EB7E0"/>
    <w:rsid w:val="394EE925"/>
    <w:rsid w:val="3951E45D"/>
    <w:rsid w:val="3958DE2A"/>
    <w:rsid w:val="395AB20E"/>
    <w:rsid w:val="395B63FB"/>
    <w:rsid w:val="395EC833"/>
    <w:rsid w:val="39600CAF"/>
    <w:rsid w:val="3969B6B5"/>
    <w:rsid w:val="396C4E41"/>
    <w:rsid w:val="396E3CFE"/>
    <w:rsid w:val="397920CF"/>
    <w:rsid w:val="397AD5D9"/>
    <w:rsid w:val="3986693C"/>
    <w:rsid w:val="398C5D89"/>
    <w:rsid w:val="39980C20"/>
    <w:rsid w:val="3999C36D"/>
    <w:rsid w:val="39A64222"/>
    <w:rsid w:val="39AD2D12"/>
    <w:rsid w:val="39AD7552"/>
    <w:rsid w:val="39BB200B"/>
    <w:rsid w:val="39C37EE8"/>
    <w:rsid w:val="39CA4ABF"/>
    <w:rsid w:val="39CDDDD3"/>
    <w:rsid w:val="39CF671E"/>
    <w:rsid w:val="39D1DF62"/>
    <w:rsid w:val="39D20120"/>
    <w:rsid w:val="39D70B00"/>
    <w:rsid w:val="39D785AE"/>
    <w:rsid w:val="39E01862"/>
    <w:rsid w:val="39E3DB88"/>
    <w:rsid w:val="39F18271"/>
    <w:rsid w:val="39F276DC"/>
    <w:rsid w:val="39F97C64"/>
    <w:rsid w:val="39FB9CDB"/>
    <w:rsid w:val="39FDD0AD"/>
    <w:rsid w:val="3A0322EA"/>
    <w:rsid w:val="3A123F1F"/>
    <w:rsid w:val="3A126516"/>
    <w:rsid w:val="3A130793"/>
    <w:rsid w:val="3A1CBD24"/>
    <w:rsid w:val="3A1DD34B"/>
    <w:rsid w:val="3A263C7D"/>
    <w:rsid w:val="3A2CFA57"/>
    <w:rsid w:val="3A327847"/>
    <w:rsid w:val="3A360304"/>
    <w:rsid w:val="3A367960"/>
    <w:rsid w:val="3A3B591E"/>
    <w:rsid w:val="3A3D113E"/>
    <w:rsid w:val="3A42EF8A"/>
    <w:rsid w:val="3A4781AF"/>
    <w:rsid w:val="3A4C3193"/>
    <w:rsid w:val="3A4D5AD7"/>
    <w:rsid w:val="3A52F69D"/>
    <w:rsid w:val="3A5C76F5"/>
    <w:rsid w:val="3A670DEE"/>
    <w:rsid w:val="3A6C52C5"/>
    <w:rsid w:val="3A6D22D1"/>
    <w:rsid w:val="3A6F2A90"/>
    <w:rsid w:val="3A731535"/>
    <w:rsid w:val="3A76B758"/>
    <w:rsid w:val="3A778526"/>
    <w:rsid w:val="3A7BF9EF"/>
    <w:rsid w:val="3A86772B"/>
    <w:rsid w:val="3A87576D"/>
    <w:rsid w:val="3A8A5AAE"/>
    <w:rsid w:val="3A92E112"/>
    <w:rsid w:val="3A954C28"/>
    <w:rsid w:val="3A9F8CBD"/>
    <w:rsid w:val="3AA417B3"/>
    <w:rsid w:val="3AA875C8"/>
    <w:rsid w:val="3AB1620E"/>
    <w:rsid w:val="3AB2E4E9"/>
    <w:rsid w:val="3AB487C0"/>
    <w:rsid w:val="3AB6E855"/>
    <w:rsid w:val="3AB7E474"/>
    <w:rsid w:val="3AB86B58"/>
    <w:rsid w:val="3ABE2E57"/>
    <w:rsid w:val="3AC21C77"/>
    <w:rsid w:val="3AC3A735"/>
    <w:rsid w:val="3ACC95D3"/>
    <w:rsid w:val="3AD034CE"/>
    <w:rsid w:val="3AD923D7"/>
    <w:rsid w:val="3AE01EED"/>
    <w:rsid w:val="3AE032AB"/>
    <w:rsid w:val="3AE1DC97"/>
    <w:rsid w:val="3AE55217"/>
    <w:rsid w:val="3AF1C7AA"/>
    <w:rsid w:val="3AF381F6"/>
    <w:rsid w:val="3AFBD025"/>
    <w:rsid w:val="3AFBFAE9"/>
    <w:rsid w:val="3AFD98CA"/>
    <w:rsid w:val="3AFFC0AF"/>
    <w:rsid w:val="3B0162CE"/>
    <w:rsid w:val="3B03543A"/>
    <w:rsid w:val="3B05B4FC"/>
    <w:rsid w:val="3B09FDCA"/>
    <w:rsid w:val="3B0D3CE0"/>
    <w:rsid w:val="3B112915"/>
    <w:rsid w:val="3B14BB37"/>
    <w:rsid w:val="3B1E34A8"/>
    <w:rsid w:val="3B267297"/>
    <w:rsid w:val="3B3252C4"/>
    <w:rsid w:val="3B341C41"/>
    <w:rsid w:val="3B38C514"/>
    <w:rsid w:val="3B39B8D7"/>
    <w:rsid w:val="3B3D628B"/>
    <w:rsid w:val="3B4AC45B"/>
    <w:rsid w:val="3B567A75"/>
    <w:rsid w:val="3B58850F"/>
    <w:rsid w:val="3B6D3DA2"/>
    <w:rsid w:val="3B6FBCF8"/>
    <w:rsid w:val="3B815030"/>
    <w:rsid w:val="3B848E3C"/>
    <w:rsid w:val="3B8A0DC2"/>
    <w:rsid w:val="3B8E4B84"/>
    <w:rsid w:val="3B94877B"/>
    <w:rsid w:val="3B96F063"/>
    <w:rsid w:val="3BA723B7"/>
    <w:rsid w:val="3BAB037F"/>
    <w:rsid w:val="3BB0BF2C"/>
    <w:rsid w:val="3BB6879C"/>
    <w:rsid w:val="3BB84CC8"/>
    <w:rsid w:val="3BBFA5B7"/>
    <w:rsid w:val="3BC1988A"/>
    <w:rsid w:val="3BC45B11"/>
    <w:rsid w:val="3BC79B4E"/>
    <w:rsid w:val="3BCCC337"/>
    <w:rsid w:val="3BCE9153"/>
    <w:rsid w:val="3BCF2F46"/>
    <w:rsid w:val="3BDB63A7"/>
    <w:rsid w:val="3BDEFCA4"/>
    <w:rsid w:val="3BE2E0B3"/>
    <w:rsid w:val="3BE7B62F"/>
    <w:rsid w:val="3BE9B64E"/>
    <w:rsid w:val="3BEDDEC9"/>
    <w:rsid w:val="3BF49ACF"/>
    <w:rsid w:val="3BF9FC64"/>
    <w:rsid w:val="3C065CA8"/>
    <w:rsid w:val="3C068F79"/>
    <w:rsid w:val="3C0E20E9"/>
    <w:rsid w:val="3C153002"/>
    <w:rsid w:val="3C194481"/>
    <w:rsid w:val="3C22C741"/>
    <w:rsid w:val="3C25562E"/>
    <w:rsid w:val="3C364F82"/>
    <w:rsid w:val="3C38A913"/>
    <w:rsid w:val="3C3AF7B7"/>
    <w:rsid w:val="3C452049"/>
    <w:rsid w:val="3C4D04D3"/>
    <w:rsid w:val="3C587A32"/>
    <w:rsid w:val="3C5B7443"/>
    <w:rsid w:val="3C5D86FA"/>
    <w:rsid w:val="3C5DA5CD"/>
    <w:rsid w:val="3C613E9B"/>
    <w:rsid w:val="3C7864E3"/>
    <w:rsid w:val="3C7AEAA0"/>
    <w:rsid w:val="3C899DC2"/>
    <w:rsid w:val="3C8A967D"/>
    <w:rsid w:val="3C98053B"/>
    <w:rsid w:val="3C9C83D5"/>
    <w:rsid w:val="3CA2694F"/>
    <w:rsid w:val="3CA5C34E"/>
    <w:rsid w:val="3CAC9A11"/>
    <w:rsid w:val="3CAE862D"/>
    <w:rsid w:val="3CB89B1B"/>
    <w:rsid w:val="3CBDDB57"/>
    <w:rsid w:val="3CBE3AD7"/>
    <w:rsid w:val="3CC47B62"/>
    <w:rsid w:val="3CC542F1"/>
    <w:rsid w:val="3CC7C544"/>
    <w:rsid w:val="3CD7870F"/>
    <w:rsid w:val="3CE74695"/>
    <w:rsid w:val="3CF33E40"/>
    <w:rsid w:val="3CF985CE"/>
    <w:rsid w:val="3CFA6044"/>
    <w:rsid w:val="3CFC17D9"/>
    <w:rsid w:val="3D0CC0FD"/>
    <w:rsid w:val="3D0F0CE8"/>
    <w:rsid w:val="3D179068"/>
    <w:rsid w:val="3D1AC66B"/>
    <w:rsid w:val="3D1DACA8"/>
    <w:rsid w:val="3D23294A"/>
    <w:rsid w:val="3D290DA7"/>
    <w:rsid w:val="3D2A48DD"/>
    <w:rsid w:val="3D2BEB03"/>
    <w:rsid w:val="3D39B9B5"/>
    <w:rsid w:val="3D527040"/>
    <w:rsid w:val="3D55F8EE"/>
    <w:rsid w:val="3D5844DF"/>
    <w:rsid w:val="3D5D2A0A"/>
    <w:rsid w:val="3D5E6520"/>
    <w:rsid w:val="3D625420"/>
    <w:rsid w:val="3D63139F"/>
    <w:rsid w:val="3D64D4F6"/>
    <w:rsid w:val="3D6DB819"/>
    <w:rsid w:val="3D71089B"/>
    <w:rsid w:val="3D73D258"/>
    <w:rsid w:val="3D74F8B7"/>
    <w:rsid w:val="3D760B54"/>
    <w:rsid w:val="3D7C20D6"/>
    <w:rsid w:val="3D7E6AA5"/>
    <w:rsid w:val="3D818B9B"/>
    <w:rsid w:val="3D81DA17"/>
    <w:rsid w:val="3D87D7A5"/>
    <w:rsid w:val="3D932617"/>
    <w:rsid w:val="3D995237"/>
    <w:rsid w:val="3D9C85D2"/>
    <w:rsid w:val="3DA9062A"/>
    <w:rsid w:val="3DA96410"/>
    <w:rsid w:val="3DADB391"/>
    <w:rsid w:val="3DAE8AF2"/>
    <w:rsid w:val="3DB8A0B7"/>
    <w:rsid w:val="3DB9A9F1"/>
    <w:rsid w:val="3DC089C4"/>
    <w:rsid w:val="3DC38D32"/>
    <w:rsid w:val="3DCA041E"/>
    <w:rsid w:val="3DCF24D8"/>
    <w:rsid w:val="3DE275EF"/>
    <w:rsid w:val="3DE3DA05"/>
    <w:rsid w:val="3DEE9873"/>
    <w:rsid w:val="3DFA1C56"/>
    <w:rsid w:val="3DFDDAD7"/>
    <w:rsid w:val="3E043E5B"/>
    <w:rsid w:val="3E05955A"/>
    <w:rsid w:val="3E075C05"/>
    <w:rsid w:val="3E07E899"/>
    <w:rsid w:val="3E12D12A"/>
    <w:rsid w:val="3E1EF72D"/>
    <w:rsid w:val="3E280572"/>
    <w:rsid w:val="3E28D0F4"/>
    <w:rsid w:val="3E37E5BB"/>
    <w:rsid w:val="3E3975B8"/>
    <w:rsid w:val="3E43F0E5"/>
    <w:rsid w:val="3E4FECCB"/>
    <w:rsid w:val="3E522B90"/>
    <w:rsid w:val="3E52527B"/>
    <w:rsid w:val="3E52ABD2"/>
    <w:rsid w:val="3E54D023"/>
    <w:rsid w:val="3E553FD7"/>
    <w:rsid w:val="3E5F1A8E"/>
    <w:rsid w:val="3E5FCEAC"/>
    <w:rsid w:val="3E61DC49"/>
    <w:rsid w:val="3E6C80F7"/>
    <w:rsid w:val="3E70C221"/>
    <w:rsid w:val="3E718A2E"/>
    <w:rsid w:val="3E761862"/>
    <w:rsid w:val="3E78F0BE"/>
    <w:rsid w:val="3E79943A"/>
    <w:rsid w:val="3E7F4FFD"/>
    <w:rsid w:val="3E84648E"/>
    <w:rsid w:val="3E89191B"/>
    <w:rsid w:val="3E8E9B76"/>
    <w:rsid w:val="3E9519B7"/>
    <w:rsid w:val="3EAC36CB"/>
    <w:rsid w:val="3EAD922D"/>
    <w:rsid w:val="3EBD6BB0"/>
    <w:rsid w:val="3EC3BB5E"/>
    <w:rsid w:val="3EC6F765"/>
    <w:rsid w:val="3EC98D53"/>
    <w:rsid w:val="3EC9B9EC"/>
    <w:rsid w:val="3ECEBE73"/>
    <w:rsid w:val="3ED1FBE3"/>
    <w:rsid w:val="3ED323E3"/>
    <w:rsid w:val="3ED91830"/>
    <w:rsid w:val="3EE3C930"/>
    <w:rsid w:val="3EE64AB9"/>
    <w:rsid w:val="3EE7C10C"/>
    <w:rsid w:val="3EE94A3A"/>
    <w:rsid w:val="3EE97B44"/>
    <w:rsid w:val="3EEA83FC"/>
    <w:rsid w:val="3EF3C216"/>
    <w:rsid w:val="3EFBB171"/>
    <w:rsid w:val="3F0BEE54"/>
    <w:rsid w:val="3F12853B"/>
    <w:rsid w:val="3F1DD8A3"/>
    <w:rsid w:val="3F2B3CD4"/>
    <w:rsid w:val="3F322FDE"/>
    <w:rsid w:val="3F37C400"/>
    <w:rsid w:val="3F386503"/>
    <w:rsid w:val="3F4040E9"/>
    <w:rsid w:val="3F408E1B"/>
    <w:rsid w:val="3F45C462"/>
    <w:rsid w:val="3F510DBA"/>
    <w:rsid w:val="3F54D5BF"/>
    <w:rsid w:val="3F555F5F"/>
    <w:rsid w:val="3F55BCAE"/>
    <w:rsid w:val="3F583A56"/>
    <w:rsid w:val="3F5860FA"/>
    <w:rsid w:val="3F5B2FAE"/>
    <w:rsid w:val="3F5B72F0"/>
    <w:rsid w:val="3F681649"/>
    <w:rsid w:val="3F706694"/>
    <w:rsid w:val="3F8537D8"/>
    <w:rsid w:val="3F8A0148"/>
    <w:rsid w:val="3F91AF97"/>
    <w:rsid w:val="3F92779B"/>
    <w:rsid w:val="3F9AEB35"/>
    <w:rsid w:val="3F9D0112"/>
    <w:rsid w:val="3FA059AC"/>
    <w:rsid w:val="3FA250B1"/>
    <w:rsid w:val="3FA846D3"/>
    <w:rsid w:val="3FCB1015"/>
    <w:rsid w:val="3FCDA56C"/>
    <w:rsid w:val="3FCFB6B2"/>
    <w:rsid w:val="3FD4B987"/>
    <w:rsid w:val="3FD58382"/>
    <w:rsid w:val="3FE25B05"/>
    <w:rsid w:val="3FEA28EA"/>
    <w:rsid w:val="3FF6C828"/>
    <w:rsid w:val="3FF76998"/>
    <w:rsid w:val="3FF82444"/>
    <w:rsid w:val="4003F8A8"/>
    <w:rsid w:val="400C4EAF"/>
    <w:rsid w:val="400EC10F"/>
    <w:rsid w:val="4025A4F2"/>
    <w:rsid w:val="4026EC52"/>
    <w:rsid w:val="402ED9D8"/>
    <w:rsid w:val="4030F9F3"/>
    <w:rsid w:val="40360A4B"/>
    <w:rsid w:val="403B9694"/>
    <w:rsid w:val="403FE716"/>
    <w:rsid w:val="40418D75"/>
    <w:rsid w:val="4041DBF1"/>
    <w:rsid w:val="4048DA51"/>
    <w:rsid w:val="4050EADF"/>
    <w:rsid w:val="4054514B"/>
    <w:rsid w:val="40590F33"/>
    <w:rsid w:val="405B6BC4"/>
    <w:rsid w:val="405C86E3"/>
    <w:rsid w:val="405DEB9C"/>
    <w:rsid w:val="40635EE2"/>
    <w:rsid w:val="4064B9EC"/>
    <w:rsid w:val="4065BC23"/>
    <w:rsid w:val="406C6F7F"/>
    <w:rsid w:val="4070D704"/>
    <w:rsid w:val="407537C5"/>
    <w:rsid w:val="4077CE79"/>
    <w:rsid w:val="40862A55"/>
    <w:rsid w:val="4090ACE7"/>
    <w:rsid w:val="409B2CFA"/>
    <w:rsid w:val="409FE839"/>
    <w:rsid w:val="409FF115"/>
    <w:rsid w:val="40AA83DA"/>
    <w:rsid w:val="40AC791E"/>
    <w:rsid w:val="40AEA2F4"/>
    <w:rsid w:val="40B24FE5"/>
    <w:rsid w:val="40B41970"/>
    <w:rsid w:val="40B503B2"/>
    <w:rsid w:val="40B50815"/>
    <w:rsid w:val="40B8A5F5"/>
    <w:rsid w:val="40BC2D2A"/>
    <w:rsid w:val="40C06B45"/>
    <w:rsid w:val="40C33643"/>
    <w:rsid w:val="40C9C4DF"/>
    <w:rsid w:val="40CEA132"/>
    <w:rsid w:val="40CF1421"/>
    <w:rsid w:val="40D52A07"/>
    <w:rsid w:val="40D55DD0"/>
    <w:rsid w:val="40D74A71"/>
    <w:rsid w:val="40DC9052"/>
    <w:rsid w:val="40DCBFC1"/>
    <w:rsid w:val="40E22755"/>
    <w:rsid w:val="40E67B9B"/>
    <w:rsid w:val="40EAB1D3"/>
    <w:rsid w:val="40EC0FCB"/>
    <w:rsid w:val="40EDE5CD"/>
    <w:rsid w:val="40EF47F8"/>
    <w:rsid w:val="40EF696E"/>
    <w:rsid w:val="40F0E7BF"/>
    <w:rsid w:val="40F3A82B"/>
    <w:rsid w:val="40F3DEBA"/>
    <w:rsid w:val="40F7A384"/>
    <w:rsid w:val="40FA4D90"/>
    <w:rsid w:val="40FF6DE7"/>
    <w:rsid w:val="410F5E23"/>
    <w:rsid w:val="41160702"/>
    <w:rsid w:val="411A732D"/>
    <w:rsid w:val="411D44ED"/>
    <w:rsid w:val="41213072"/>
    <w:rsid w:val="4126532B"/>
    <w:rsid w:val="4127314C"/>
    <w:rsid w:val="4127D881"/>
    <w:rsid w:val="412D2A67"/>
    <w:rsid w:val="412F3643"/>
    <w:rsid w:val="4131E107"/>
    <w:rsid w:val="4139E2F4"/>
    <w:rsid w:val="414A0AA7"/>
    <w:rsid w:val="41510868"/>
    <w:rsid w:val="415D885B"/>
    <w:rsid w:val="415EDBEB"/>
    <w:rsid w:val="4168C4B2"/>
    <w:rsid w:val="417CE8C9"/>
    <w:rsid w:val="418D8765"/>
    <w:rsid w:val="4199A163"/>
    <w:rsid w:val="4199A6C0"/>
    <w:rsid w:val="419AACC7"/>
    <w:rsid w:val="419FBE18"/>
    <w:rsid w:val="41A0A114"/>
    <w:rsid w:val="41A722F1"/>
    <w:rsid w:val="41B514AB"/>
    <w:rsid w:val="41BD1DCE"/>
    <w:rsid w:val="41BE095F"/>
    <w:rsid w:val="41C1C624"/>
    <w:rsid w:val="41CA1A71"/>
    <w:rsid w:val="41CCDB80"/>
    <w:rsid w:val="41D550F8"/>
    <w:rsid w:val="41D634A9"/>
    <w:rsid w:val="41DD0E62"/>
    <w:rsid w:val="41DEE40C"/>
    <w:rsid w:val="41E6B45C"/>
    <w:rsid w:val="41E94B16"/>
    <w:rsid w:val="41E9DF00"/>
    <w:rsid w:val="41EA77C1"/>
    <w:rsid w:val="41F26573"/>
    <w:rsid w:val="41FC4551"/>
    <w:rsid w:val="4200C46F"/>
    <w:rsid w:val="42087DEB"/>
    <w:rsid w:val="4209F899"/>
    <w:rsid w:val="422B1C82"/>
    <w:rsid w:val="422E4205"/>
    <w:rsid w:val="422FE950"/>
    <w:rsid w:val="423314D1"/>
    <w:rsid w:val="423515CB"/>
    <w:rsid w:val="423779F9"/>
    <w:rsid w:val="423F9307"/>
    <w:rsid w:val="424B5DBF"/>
    <w:rsid w:val="42530209"/>
    <w:rsid w:val="42577051"/>
    <w:rsid w:val="425CB14F"/>
    <w:rsid w:val="425E395D"/>
    <w:rsid w:val="4268B0AB"/>
    <w:rsid w:val="42725089"/>
    <w:rsid w:val="42732286"/>
    <w:rsid w:val="427440FD"/>
    <w:rsid w:val="427A3F8B"/>
    <w:rsid w:val="427C219E"/>
    <w:rsid w:val="428025D9"/>
    <w:rsid w:val="4281A2CF"/>
    <w:rsid w:val="4286745C"/>
    <w:rsid w:val="42885839"/>
    <w:rsid w:val="428EDA96"/>
    <w:rsid w:val="428FABE0"/>
    <w:rsid w:val="429084CD"/>
    <w:rsid w:val="4294B78D"/>
    <w:rsid w:val="42960FE6"/>
    <w:rsid w:val="429D125B"/>
    <w:rsid w:val="429D1C14"/>
    <w:rsid w:val="429F2AE7"/>
    <w:rsid w:val="42A0772F"/>
    <w:rsid w:val="42A8597C"/>
    <w:rsid w:val="42AA50F1"/>
    <w:rsid w:val="42AA8D24"/>
    <w:rsid w:val="42AC4749"/>
    <w:rsid w:val="42B46276"/>
    <w:rsid w:val="42C04964"/>
    <w:rsid w:val="42D53E06"/>
    <w:rsid w:val="42D944CB"/>
    <w:rsid w:val="42D9FBA7"/>
    <w:rsid w:val="42DA4F62"/>
    <w:rsid w:val="42E158AA"/>
    <w:rsid w:val="42E25789"/>
    <w:rsid w:val="42E325B7"/>
    <w:rsid w:val="42E4F3F9"/>
    <w:rsid w:val="42EAE26D"/>
    <w:rsid w:val="42EF5C63"/>
    <w:rsid w:val="42F132FE"/>
    <w:rsid w:val="42FCBEEB"/>
    <w:rsid w:val="430C3354"/>
    <w:rsid w:val="431390C5"/>
    <w:rsid w:val="4319644F"/>
    <w:rsid w:val="43225331"/>
    <w:rsid w:val="432C4ABD"/>
    <w:rsid w:val="432F8953"/>
    <w:rsid w:val="43387CEB"/>
    <w:rsid w:val="4338B2CF"/>
    <w:rsid w:val="4340B6D7"/>
    <w:rsid w:val="4342FD3A"/>
    <w:rsid w:val="43446066"/>
    <w:rsid w:val="4345A660"/>
    <w:rsid w:val="434652DD"/>
    <w:rsid w:val="43470D3D"/>
    <w:rsid w:val="4347D0C8"/>
    <w:rsid w:val="43498F37"/>
    <w:rsid w:val="434B393C"/>
    <w:rsid w:val="43512D89"/>
    <w:rsid w:val="435B035A"/>
    <w:rsid w:val="436FBA29"/>
    <w:rsid w:val="436FC7EB"/>
    <w:rsid w:val="437024D6"/>
    <w:rsid w:val="4371419C"/>
    <w:rsid w:val="437565C2"/>
    <w:rsid w:val="43759798"/>
    <w:rsid w:val="4375E07E"/>
    <w:rsid w:val="43792760"/>
    <w:rsid w:val="438821E7"/>
    <w:rsid w:val="4390302B"/>
    <w:rsid w:val="439651A8"/>
    <w:rsid w:val="439B49D6"/>
    <w:rsid w:val="439BCB82"/>
    <w:rsid w:val="43A08B00"/>
    <w:rsid w:val="43A3AE81"/>
    <w:rsid w:val="43AC2A5B"/>
    <w:rsid w:val="43AE8EDD"/>
    <w:rsid w:val="43AF542D"/>
    <w:rsid w:val="43BB66F2"/>
    <w:rsid w:val="43BF3C13"/>
    <w:rsid w:val="43C2398F"/>
    <w:rsid w:val="43C3AAF0"/>
    <w:rsid w:val="43C41F71"/>
    <w:rsid w:val="43C82FF7"/>
    <w:rsid w:val="43CE8BE5"/>
    <w:rsid w:val="43DC51AF"/>
    <w:rsid w:val="43DCC42E"/>
    <w:rsid w:val="43E2408A"/>
    <w:rsid w:val="43E26540"/>
    <w:rsid w:val="43E2A34B"/>
    <w:rsid w:val="43F09B87"/>
    <w:rsid w:val="43F0CE58"/>
    <w:rsid w:val="43F3EF4B"/>
    <w:rsid w:val="43FC7DA3"/>
    <w:rsid w:val="4401707E"/>
    <w:rsid w:val="440E1E45"/>
    <w:rsid w:val="44117B44"/>
    <w:rsid w:val="4412D3E5"/>
    <w:rsid w:val="44196014"/>
    <w:rsid w:val="4423456E"/>
    <w:rsid w:val="442B5408"/>
    <w:rsid w:val="443668BC"/>
    <w:rsid w:val="4440C9EF"/>
    <w:rsid w:val="444D90E2"/>
    <w:rsid w:val="444EC64D"/>
    <w:rsid w:val="4452C99D"/>
    <w:rsid w:val="4464EDD8"/>
    <w:rsid w:val="4466BC36"/>
    <w:rsid w:val="4471282B"/>
    <w:rsid w:val="44744683"/>
    <w:rsid w:val="447AF306"/>
    <w:rsid w:val="44871B54"/>
    <w:rsid w:val="44909513"/>
    <w:rsid w:val="44A4CAF1"/>
    <w:rsid w:val="44A9E4C7"/>
    <w:rsid w:val="44AF029E"/>
    <w:rsid w:val="44B5D1B7"/>
    <w:rsid w:val="44B69615"/>
    <w:rsid w:val="44BDC364"/>
    <w:rsid w:val="44C5D80F"/>
    <w:rsid w:val="44C61FCE"/>
    <w:rsid w:val="44C810B9"/>
    <w:rsid w:val="44CC5F8B"/>
    <w:rsid w:val="44CFAEC1"/>
    <w:rsid w:val="44DAAA4E"/>
    <w:rsid w:val="44E55960"/>
    <w:rsid w:val="44F24C4A"/>
    <w:rsid w:val="44F4DC00"/>
    <w:rsid w:val="44F4EA75"/>
    <w:rsid w:val="44FA9046"/>
    <w:rsid w:val="44FADEC2"/>
    <w:rsid w:val="44FD8A12"/>
    <w:rsid w:val="45045B39"/>
    <w:rsid w:val="4506FB7F"/>
    <w:rsid w:val="4509B80E"/>
    <w:rsid w:val="451289B3"/>
    <w:rsid w:val="45129B1F"/>
    <w:rsid w:val="45335684"/>
    <w:rsid w:val="45388F27"/>
    <w:rsid w:val="453ABC50"/>
    <w:rsid w:val="4542ED1E"/>
    <w:rsid w:val="4546F270"/>
    <w:rsid w:val="4558330F"/>
    <w:rsid w:val="45662F53"/>
    <w:rsid w:val="45663281"/>
    <w:rsid w:val="456C51E6"/>
    <w:rsid w:val="4578C9FE"/>
    <w:rsid w:val="458D9AD8"/>
    <w:rsid w:val="458EBEA7"/>
    <w:rsid w:val="4593167D"/>
    <w:rsid w:val="459AFD60"/>
    <w:rsid w:val="459E817F"/>
    <w:rsid w:val="45A01B34"/>
    <w:rsid w:val="45A1B984"/>
    <w:rsid w:val="45A4843D"/>
    <w:rsid w:val="45A5A8A5"/>
    <w:rsid w:val="45A8414E"/>
    <w:rsid w:val="45A87991"/>
    <w:rsid w:val="45A9DA57"/>
    <w:rsid w:val="45AA272A"/>
    <w:rsid w:val="45AB9E5E"/>
    <w:rsid w:val="45B3FA06"/>
    <w:rsid w:val="45BB91C4"/>
    <w:rsid w:val="45BDE6DF"/>
    <w:rsid w:val="45C9F76A"/>
    <w:rsid w:val="45CB5726"/>
    <w:rsid w:val="45D0354C"/>
    <w:rsid w:val="45E3EE6C"/>
    <w:rsid w:val="45E4AA47"/>
    <w:rsid w:val="45E76F80"/>
    <w:rsid w:val="45F75DE5"/>
    <w:rsid w:val="45FB1F82"/>
    <w:rsid w:val="460387A8"/>
    <w:rsid w:val="4605C3FC"/>
    <w:rsid w:val="4606BC5D"/>
    <w:rsid w:val="460844E4"/>
    <w:rsid w:val="460887E3"/>
    <w:rsid w:val="4616EA2D"/>
    <w:rsid w:val="461B8115"/>
    <w:rsid w:val="461DE8B7"/>
    <w:rsid w:val="461EF0A2"/>
    <w:rsid w:val="46200B80"/>
    <w:rsid w:val="46224342"/>
    <w:rsid w:val="46288DDD"/>
    <w:rsid w:val="462AE13A"/>
    <w:rsid w:val="462B2C05"/>
    <w:rsid w:val="463017ED"/>
    <w:rsid w:val="4638B8AF"/>
    <w:rsid w:val="463D4B97"/>
    <w:rsid w:val="46433FE4"/>
    <w:rsid w:val="464619CF"/>
    <w:rsid w:val="464B5A9A"/>
    <w:rsid w:val="4655D584"/>
    <w:rsid w:val="46584888"/>
    <w:rsid w:val="465A83B7"/>
    <w:rsid w:val="465CD53B"/>
    <w:rsid w:val="46680402"/>
    <w:rsid w:val="466CB2E3"/>
    <w:rsid w:val="467341DC"/>
    <w:rsid w:val="467A3955"/>
    <w:rsid w:val="467C542B"/>
    <w:rsid w:val="4681E927"/>
    <w:rsid w:val="46865663"/>
    <w:rsid w:val="46866E26"/>
    <w:rsid w:val="4696C050"/>
    <w:rsid w:val="46979235"/>
    <w:rsid w:val="4698B51B"/>
    <w:rsid w:val="46A864CC"/>
    <w:rsid w:val="46ABE3C4"/>
    <w:rsid w:val="46B1A9D2"/>
    <w:rsid w:val="46B8031F"/>
    <w:rsid w:val="46BBAAC0"/>
    <w:rsid w:val="46C8E88F"/>
    <w:rsid w:val="46CE3B0A"/>
    <w:rsid w:val="46D13F01"/>
    <w:rsid w:val="46D4DE62"/>
    <w:rsid w:val="46D7905E"/>
    <w:rsid w:val="46D8E146"/>
    <w:rsid w:val="46DB4F43"/>
    <w:rsid w:val="46EB98EC"/>
    <w:rsid w:val="46F06F7C"/>
    <w:rsid w:val="46F975AA"/>
    <w:rsid w:val="4700FF0A"/>
    <w:rsid w:val="470164AC"/>
    <w:rsid w:val="471235F5"/>
    <w:rsid w:val="4715A04D"/>
    <w:rsid w:val="471A593D"/>
    <w:rsid w:val="471AABFE"/>
    <w:rsid w:val="4720805B"/>
    <w:rsid w:val="4724B02F"/>
    <w:rsid w:val="4728EA88"/>
    <w:rsid w:val="472AED5E"/>
    <w:rsid w:val="472DC83F"/>
    <w:rsid w:val="472E2F5D"/>
    <w:rsid w:val="473341EC"/>
    <w:rsid w:val="47361C87"/>
    <w:rsid w:val="473D135B"/>
    <w:rsid w:val="4743F323"/>
    <w:rsid w:val="474A4A54"/>
    <w:rsid w:val="47527826"/>
    <w:rsid w:val="475FAE67"/>
    <w:rsid w:val="476A5708"/>
    <w:rsid w:val="4773A799"/>
    <w:rsid w:val="4775756F"/>
    <w:rsid w:val="4778254E"/>
    <w:rsid w:val="47799BA3"/>
    <w:rsid w:val="477AC891"/>
    <w:rsid w:val="477E461E"/>
    <w:rsid w:val="478330B7"/>
    <w:rsid w:val="4784C5CA"/>
    <w:rsid w:val="47857542"/>
    <w:rsid w:val="478B47A7"/>
    <w:rsid w:val="47988DDF"/>
    <w:rsid w:val="479D2757"/>
    <w:rsid w:val="479EE916"/>
    <w:rsid w:val="47A82CFF"/>
    <w:rsid w:val="47ADC2C1"/>
    <w:rsid w:val="47B235A1"/>
    <w:rsid w:val="47B658A8"/>
    <w:rsid w:val="47BCFCF9"/>
    <w:rsid w:val="47C8A82A"/>
    <w:rsid w:val="47CA4A49"/>
    <w:rsid w:val="47CCBCA9"/>
    <w:rsid w:val="47CECF48"/>
    <w:rsid w:val="47D178A7"/>
    <w:rsid w:val="47E13D14"/>
    <w:rsid w:val="47E79C79"/>
    <w:rsid w:val="47EB8563"/>
    <w:rsid w:val="47F5F406"/>
    <w:rsid w:val="47F6BA3B"/>
    <w:rsid w:val="47F6E2CB"/>
    <w:rsid w:val="47F88695"/>
    <w:rsid w:val="48043D9F"/>
    <w:rsid w:val="48065993"/>
    <w:rsid w:val="48068674"/>
    <w:rsid w:val="480BFF52"/>
    <w:rsid w:val="480EE679"/>
    <w:rsid w:val="4811C04B"/>
    <w:rsid w:val="4813C637"/>
    <w:rsid w:val="48144487"/>
    <w:rsid w:val="4815C229"/>
    <w:rsid w:val="481BA09A"/>
    <w:rsid w:val="4827A895"/>
    <w:rsid w:val="48319990"/>
    <w:rsid w:val="4833E154"/>
    <w:rsid w:val="483BA368"/>
    <w:rsid w:val="483BC06E"/>
    <w:rsid w:val="483C3EBA"/>
    <w:rsid w:val="484442DB"/>
    <w:rsid w:val="4846188C"/>
    <w:rsid w:val="48492BDF"/>
    <w:rsid w:val="484CD1D0"/>
    <w:rsid w:val="484EE53A"/>
    <w:rsid w:val="4855C7CE"/>
    <w:rsid w:val="4857B19A"/>
    <w:rsid w:val="485E326B"/>
    <w:rsid w:val="48601239"/>
    <w:rsid w:val="4860450A"/>
    <w:rsid w:val="48673315"/>
    <w:rsid w:val="486AF661"/>
    <w:rsid w:val="48787AE5"/>
    <w:rsid w:val="488ACAAB"/>
    <w:rsid w:val="48950ABD"/>
    <w:rsid w:val="489A7FBC"/>
    <w:rsid w:val="48AC910C"/>
    <w:rsid w:val="48ADD86C"/>
    <w:rsid w:val="48B0EB37"/>
    <w:rsid w:val="48B2B82A"/>
    <w:rsid w:val="48B3A601"/>
    <w:rsid w:val="48B727F1"/>
    <w:rsid w:val="48B7FB78"/>
    <w:rsid w:val="48B933CC"/>
    <w:rsid w:val="48BBE408"/>
    <w:rsid w:val="48C35DCE"/>
    <w:rsid w:val="48C75D6D"/>
    <w:rsid w:val="48D840BE"/>
    <w:rsid w:val="48DBB73C"/>
    <w:rsid w:val="48F3379F"/>
    <w:rsid w:val="48F65C69"/>
    <w:rsid w:val="48F8C465"/>
    <w:rsid w:val="490E1C2F"/>
    <w:rsid w:val="491433F8"/>
    <w:rsid w:val="4914BCAD"/>
    <w:rsid w:val="4916D926"/>
    <w:rsid w:val="491A8D71"/>
    <w:rsid w:val="4923830B"/>
    <w:rsid w:val="49261458"/>
    <w:rsid w:val="492FDEB6"/>
    <w:rsid w:val="49307CA9"/>
    <w:rsid w:val="4934D0F2"/>
    <w:rsid w:val="49380949"/>
    <w:rsid w:val="493DEF91"/>
    <w:rsid w:val="493F4E2E"/>
    <w:rsid w:val="493FA8ED"/>
    <w:rsid w:val="4947B7A6"/>
    <w:rsid w:val="4947DBA2"/>
    <w:rsid w:val="494B213F"/>
    <w:rsid w:val="494B82FF"/>
    <w:rsid w:val="49548F14"/>
    <w:rsid w:val="49583123"/>
    <w:rsid w:val="495A1243"/>
    <w:rsid w:val="495C2443"/>
    <w:rsid w:val="4962A7DB"/>
    <w:rsid w:val="49642EF2"/>
    <w:rsid w:val="49683EB7"/>
    <w:rsid w:val="4969ABB3"/>
    <w:rsid w:val="49720977"/>
    <w:rsid w:val="4977D178"/>
    <w:rsid w:val="4985A5E3"/>
    <w:rsid w:val="4988A70C"/>
    <w:rsid w:val="498B04F7"/>
    <w:rsid w:val="499D3068"/>
    <w:rsid w:val="49A0E7BB"/>
    <w:rsid w:val="49A2A8CA"/>
    <w:rsid w:val="49A73514"/>
    <w:rsid w:val="49A8C791"/>
    <w:rsid w:val="49AA536C"/>
    <w:rsid w:val="49B323AF"/>
    <w:rsid w:val="49C3228E"/>
    <w:rsid w:val="49C3842D"/>
    <w:rsid w:val="49C996CB"/>
    <w:rsid w:val="49D32D88"/>
    <w:rsid w:val="49D73300"/>
    <w:rsid w:val="49E34C43"/>
    <w:rsid w:val="49EA35F1"/>
    <w:rsid w:val="49F09C10"/>
    <w:rsid w:val="49F37707"/>
    <w:rsid w:val="49FADD86"/>
    <w:rsid w:val="4A0098E7"/>
    <w:rsid w:val="4A0839AC"/>
    <w:rsid w:val="4A10B136"/>
    <w:rsid w:val="4A14570F"/>
    <w:rsid w:val="4A16C8D5"/>
    <w:rsid w:val="4A1B40F3"/>
    <w:rsid w:val="4A1D4F76"/>
    <w:rsid w:val="4A232BD6"/>
    <w:rsid w:val="4A2DAA0B"/>
    <w:rsid w:val="4A31D73D"/>
    <w:rsid w:val="4A39C3CE"/>
    <w:rsid w:val="4A3F10C0"/>
    <w:rsid w:val="4A43BF0F"/>
    <w:rsid w:val="4A4841BF"/>
    <w:rsid w:val="4A55C0E1"/>
    <w:rsid w:val="4A5C6963"/>
    <w:rsid w:val="4A5D9394"/>
    <w:rsid w:val="4A8667F0"/>
    <w:rsid w:val="4A88A28F"/>
    <w:rsid w:val="4A8B52F3"/>
    <w:rsid w:val="4A9AFB2E"/>
    <w:rsid w:val="4AA5EFEA"/>
    <w:rsid w:val="4AAF0F54"/>
    <w:rsid w:val="4AB1EA4B"/>
    <w:rsid w:val="4AB70AF0"/>
    <w:rsid w:val="4ABCB6BB"/>
    <w:rsid w:val="4AC341C8"/>
    <w:rsid w:val="4AC65285"/>
    <w:rsid w:val="4ADF31A3"/>
    <w:rsid w:val="4AE5918A"/>
    <w:rsid w:val="4AE84A0D"/>
    <w:rsid w:val="4AEDB625"/>
    <w:rsid w:val="4AF0AFDB"/>
    <w:rsid w:val="4AFB3D4A"/>
    <w:rsid w:val="4AFCAAE7"/>
    <w:rsid w:val="4AFEE3C3"/>
    <w:rsid w:val="4B0418FE"/>
    <w:rsid w:val="4B0AA5A3"/>
    <w:rsid w:val="4B0D2DA5"/>
    <w:rsid w:val="4B0F45F2"/>
    <w:rsid w:val="4B11FA24"/>
    <w:rsid w:val="4B15A4D7"/>
    <w:rsid w:val="4B1A4205"/>
    <w:rsid w:val="4B1FBDB0"/>
    <w:rsid w:val="4B2858D8"/>
    <w:rsid w:val="4B2D0D3E"/>
    <w:rsid w:val="4B2D9E10"/>
    <w:rsid w:val="4B348354"/>
    <w:rsid w:val="4B365536"/>
    <w:rsid w:val="4B36D613"/>
    <w:rsid w:val="4B3832FF"/>
    <w:rsid w:val="4B3C26A5"/>
    <w:rsid w:val="4B40BADC"/>
    <w:rsid w:val="4B47BC1D"/>
    <w:rsid w:val="4B47DA29"/>
    <w:rsid w:val="4B4C81C0"/>
    <w:rsid w:val="4B52A47B"/>
    <w:rsid w:val="4B593040"/>
    <w:rsid w:val="4B5F4957"/>
    <w:rsid w:val="4B623855"/>
    <w:rsid w:val="4B62F770"/>
    <w:rsid w:val="4B635CB3"/>
    <w:rsid w:val="4B6F5AD4"/>
    <w:rsid w:val="4B7405AE"/>
    <w:rsid w:val="4B747DD3"/>
    <w:rsid w:val="4B774FD0"/>
    <w:rsid w:val="4B870BBF"/>
    <w:rsid w:val="4B8CD118"/>
    <w:rsid w:val="4B90B7AB"/>
    <w:rsid w:val="4B9915BD"/>
    <w:rsid w:val="4B9A4D49"/>
    <w:rsid w:val="4B9AAA98"/>
    <w:rsid w:val="4BAA2770"/>
    <w:rsid w:val="4BAD492D"/>
    <w:rsid w:val="4BAF231F"/>
    <w:rsid w:val="4BAFE5F4"/>
    <w:rsid w:val="4BB37997"/>
    <w:rsid w:val="4BB55A07"/>
    <w:rsid w:val="4BB59485"/>
    <w:rsid w:val="4BC23937"/>
    <w:rsid w:val="4BC55EE9"/>
    <w:rsid w:val="4BC66EA4"/>
    <w:rsid w:val="4BCD80FA"/>
    <w:rsid w:val="4BCEA1A1"/>
    <w:rsid w:val="4BDD9D8B"/>
    <w:rsid w:val="4BEC94CB"/>
    <w:rsid w:val="4BF05156"/>
    <w:rsid w:val="4BF41A0E"/>
    <w:rsid w:val="4BF7A47C"/>
    <w:rsid w:val="4BFA7FE1"/>
    <w:rsid w:val="4BFAE41E"/>
    <w:rsid w:val="4BFC0302"/>
    <w:rsid w:val="4BFF179E"/>
    <w:rsid w:val="4C09FDCB"/>
    <w:rsid w:val="4C251FB5"/>
    <w:rsid w:val="4C25E949"/>
    <w:rsid w:val="4C2DC975"/>
    <w:rsid w:val="4C301929"/>
    <w:rsid w:val="4C36FD65"/>
    <w:rsid w:val="4C39BF69"/>
    <w:rsid w:val="4C3D955A"/>
    <w:rsid w:val="4C3EA86D"/>
    <w:rsid w:val="4C3FF454"/>
    <w:rsid w:val="4C624541"/>
    <w:rsid w:val="4C6C7734"/>
    <w:rsid w:val="4C6EB4C3"/>
    <w:rsid w:val="4C756093"/>
    <w:rsid w:val="4C77B83E"/>
    <w:rsid w:val="4C7C4A49"/>
    <w:rsid w:val="4C809421"/>
    <w:rsid w:val="4C8160EB"/>
    <w:rsid w:val="4C8FB380"/>
    <w:rsid w:val="4C8FDF7A"/>
    <w:rsid w:val="4CA354FA"/>
    <w:rsid w:val="4CB34204"/>
    <w:rsid w:val="4CBB4196"/>
    <w:rsid w:val="4CC262E7"/>
    <w:rsid w:val="4CC7906E"/>
    <w:rsid w:val="4CD26760"/>
    <w:rsid w:val="4CDB53E6"/>
    <w:rsid w:val="4CDC874D"/>
    <w:rsid w:val="4CDD9A60"/>
    <w:rsid w:val="4CE15CB6"/>
    <w:rsid w:val="4CE9DF24"/>
    <w:rsid w:val="4CECF8D6"/>
    <w:rsid w:val="4CEE14AC"/>
    <w:rsid w:val="4CF8004B"/>
    <w:rsid w:val="4CFE3A2C"/>
    <w:rsid w:val="4CFEE987"/>
    <w:rsid w:val="4D15151E"/>
    <w:rsid w:val="4D156A0A"/>
    <w:rsid w:val="4D157C3C"/>
    <w:rsid w:val="4D17E58E"/>
    <w:rsid w:val="4D1B3405"/>
    <w:rsid w:val="4D2E50A9"/>
    <w:rsid w:val="4D2F484C"/>
    <w:rsid w:val="4D2F4C14"/>
    <w:rsid w:val="4D312A0E"/>
    <w:rsid w:val="4D34230B"/>
    <w:rsid w:val="4D357EDA"/>
    <w:rsid w:val="4D381D7D"/>
    <w:rsid w:val="4D3B2E7D"/>
    <w:rsid w:val="4D4E979D"/>
    <w:rsid w:val="4D58F8FA"/>
    <w:rsid w:val="4D5A1A3C"/>
    <w:rsid w:val="4D5A1BBA"/>
    <w:rsid w:val="4D670DB1"/>
    <w:rsid w:val="4D680350"/>
    <w:rsid w:val="4D6AF772"/>
    <w:rsid w:val="4D74242D"/>
    <w:rsid w:val="4D748CC4"/>
    <w:rsid w:val="4D75035B"/>
    <w:rsid w:val="4D753069"/>
    <w:rsid w:val="4D7543B0"/>
    <w:rsid w:val="4D76CC53"/>
    <w:rsid w:val="4D7A7534"/>
    <w:rsid w:val="4D827BA3"/>
    <w:rsid w:val="4D852503"/>
    <w:rsid w:val="4D8952C0"/>
    <w:rsid w:val="4D8DC05E"/>
    <w:rsid w:val="4D992236"/>
    <w:rsid w:val="4D9D4C41"/>
    <w:rsid w:val="4D9DCB76"/>
    <w:rsid w:val="4DA10F28"/>
    <w:rsid w:val="4DA34DA5"/>
    <w:rsid w:val="4DA5804C"/>
    <w:rsid w:val="4DA68AE0"/>
    <w:rsid w:val="4DA6BF2D"/>
    <w:rsid w:val="4DB2A11A"/>
    <w:rsid w:val="4DBBC342"/>
    <w:rsid w:val="4DC72B4D"/>
    <w:rsid w:val="4DD34EA9"/>
    <w:rsid w:val="4DD5D9E6"/>
    <w:rsid w:val="4DE12CFB"/>
    <w:rsid w:val="4DE370A2"/>
    <w:rsid w:val="4DE88EEE"/>
    <w:rsid w:val="4DE8C0C4"/>
    <w:rsid w:val="4DECAB50"/>
    <w:rsid w:val="4DED6477"/>
    <w:rsid w:val="4DF0035E"/>
    <w:rsid w:val="4DF83C66"/>
    <w:rsid w:val="4DFAC0E2"/>
    <w:rsid w:val="4DFD5051"/>
    <w:rsid w:val="4E020318"/>
    <w:rsid w:val="4E09F00D"/>
    <w:rsid w:val="4E0FBC6E"/>
    <w:rsid w:val="4E12E7E1"/>
    <w:rsid w:val="4E18B39E"/>
    <w:rsid w:val="4E24E86F"/>
    <w:rsid w:val="4E251B40"/>
    <w:rsid w:val="4E28D7CB"/>
    <w:rsid w:val="4E2B137D"/>
    <w:rsid w:val="4E46E149"/>
    <w:rsid w:val="4E47C604"/>
    <w:rsid w:val="4E4EE6FC"/>
    <w:rsid w:val="4E502474"/>
    <w:rsid w:val="4E523E68"/>
    <w:rsid w:val="4E5C8921"/>
    <w:rsid w:val="4E636CA8"/>
    <w:rsid w:val="4E652AD1"/>
    <w:rsid w:val="4E671523"/>
    <w:rsid w:val="4E79F9A3"/>
    <w:rsid w:val="4E7DD189"/>
    <w:rsid w:val="4E7FC801"/>
    <w:rsid w:val="4E85EE76"/>
    <w:rsid w:val="4E86E4C3"/>
    <w:rsid w:val="4E87CAA7"/>
    <w:rsid w:val="4E8C6436"/>
    <w:rsid w:val="4E8F2BFC"/>
    <w:rsid w:val="4E9852EB"/>
    <w:rsid w:val="4E9C7A5E"/>
    <w:rsid w:val="4EA40D13"/>
    <w:rsid w:val="4EA766D9"/>
    <w:rsid w:val="4EA9481B"/>
    <w:rsid w:val="4EAA2960"/>
    <w:rsid w:val="4EB27C67"/>
    <w:rsid w:val="4EB310C0"/>
    <w:rsid w:val="4EB65E31"/>
    <w:rsid w:val="4EC26110"/>
    <w:rsid w:val="4ED5DF82"/>
    <w:rsid w:val="4EDB57FE"/>
    <w:rsid w:val="4EDC06A0"/>
    <w:rsid w:val="4EDE7BF5"/>
    <w:rsid w:val="4EE1FEDD"/>
    <w:rsid w:val="4EE59FD1"/>
    <w:rsid w:val="4EE921C1"/>
    <w:rsid w:val="4EEAB5B1"/>
    <w:rsid w:val="4EEB759D"/>
    <w:rsid w:val="4EF782AA"/>
    <w:rsid w:val="4EFED623"/>
    <w:rsid w:val="4F0AA535"/>
    <w:rsid w:val="4F0CE84B"/>
    <w:rsid w:val="4F2C1A3E"/>
    <w:rsid w:val="4F2E86B2"/>
    <w:rsid w:val="4F32B614"/>
    <w:rsid w:val="4F3E821F"/>
    <w:rsid w:val="4F45C154"/>
    <w:rsid w:val="4F4A4B7C"/>
    <w:rsid w:val="4F61420D"/>
    <w:rsid w:val="4F6624BA"/>
    <w:rsid w:val="4F69CA99"/>
    <w:rsid w:val="4F6AE87D"/>
    <w:rsid w:val="4F6F1F0A"/>
    <w:rsid w:val="4F6FF1B7"/>
    <w:rsid w:val="4F8DCE84"/>
    <w:rsid w:val="4F90FAA2"/>
    <w:rsid w:val="4F961B73"/>
    <w:rsid w:val="4F988DF0"/>
    <w:rsid w:val="4FA8516E"/>
    <w:rsid w:val="4FAA3FCC"/>
    <w:rsid w:val="4FAB42E9"/>
    <w:rsid w:val="4FAD9393"/>
    <w:rsid w:val="4FAFA27D"/>
    <w:rsid w:val="4FB13D7D"/>
    <w:rsid w:val="4FBF254F"/>
    <w:rsid w:val="4FBFEF82"/>
    <w:rsid w:val="4FDF1CD2"/>
    <w:rsid w:val="4FF0D1B5"/>
    <w:rsid w:val="4FF56914"/>
    <w:rsid w:val="5014821E"/>
    <w:rsid w:val="5014A3AA"/>
    <w:rsid w:val="5018EA8A"/>
    <w:rsid w:val="50195D9E"/>
    <w:rsid w:val="501E28E1"/>
    <w:rsid w:val="50314DBB"/>
    <w:rsid w:val="5037B480"/>
    <w:rsid w:val="5037DC30"/>
    <w:rsid w:val="50392618"/>
    <w:rsid w:val="50451708"/>
    <w:rsid w:val="504BCB5A"/>
    <w:rsid w:val="5053A64C"/>
    <w:rsid w:val="5054A65C"/>
    <w:rsid w:val="50550688"/>
    <w:rsid w:val="505A15AB"/>
    <w:rsid w:val="5065712A"/>
    <w:rsid w:val="5065BF6B"/>
    <w:rsid w:val="5069F2CD"/>
    <w:rsid w:val="506A0E3D"/>
    <w:rsid w:val="506C8824"/>
    <w:rsid w:val="5077A92C"/>
    <w:rsid w:val="5077EDF5"/>
    <w:rsid w:val="50797D78"/>
    <w:rsid w:val="507CB028"/>
    <w:rsid w:val="507E62C6"/>
    <w:rsid w:val="5080A860"/>
    <w:rsid w:val="508BB25E"/>
    <w:rsid w:val="50A18995"/>
    <w:rsid w:val="50AE8204"/>
    <w:rsid w:val="50B2C51A"/>
    <w:rsid w:val="50B4322A"/>
    <w:rsid w:val="50BB4E78"/>
    <w:rsid w:val="50C311AA"/>
    <w:rsid w:val="50C59ABD"/>
    <w:rsid w:val="50C5DDD8"/>
    <w:rsid w:val="50CAD42C"/>
    <w:rsid w:val="50D2B581"/>
    <w:rsid w:val="50D52C04"/>
    <w:rsid w:val="50DC8117"/>
    <w:rsid w:val="50DDFB48"/>
    <w:rsid w:val="50DEE6AB"/>
    <w:rsid w:val="50E397B9"/>
    <w:rsid w:val="50F1852C"/>
    <w:rsid w:val="50F2D53E"/>
    <w:rsid w:val="50F74B31"/>
    <w:rsid w:val="50F8C2AE"/>
    <w:rsid w:val="50F9FC7C"/>
    <w:rsid w:val="50FC0268"/>
    <w:rsid w:val="50FC59F1"/>
    <w:rsid w:val="510DCCFC"/>
    <w:rsid w:val="510F460F"/>
    <w:rsid w:val="510F49E6"/>
    <w:rsid w:val="510F7472"/>
    <w:rsid w:val="511C4719"/>
    <w:rsid w:val="511D6883"/>
    <w:rsid w:val="511EFEAE"/>
    <w:rsid w:val="512DAE7F"/>
    <w:rsid w:val="5130484A"/>
    <w:rsid w:val="5138B5EE"/>
    <w:rsid w:val="5139C870"/>
    <w:rsid w:val="513CA339"/>
    <w:rsid w:val="514236CF"/>
    <w:rsid w:val="51435A85"/>
    <w:rsid w:val="5144CFCC"/>
    <w:rsid w:val="514CA6BE"/>
    <w:rsid w:val="514D613C"/>
    <w:rsid w:val="515440D5"/>
    <w:rsid w:val="515744CC"/>
    <w:rsid w:val="516B9C2D"/>
    <w:rsid w:val="516D7B62"/>
    <w:rsid w:val="517034BC"/>
    <w:rsid w:val="51786621"/>
    <w:rsid w:val="5179C167"/>
    <w:rsid w:val="517B5526"/>
    <w:rsid w:val="517C81A4"/>
    <w:rsid w:val="517F421B"/>
    <w:rsid w:val="51817FC7"/>
    <w:rsid w:val="518A76A2"/>
    <w:rsid w:val="518C1503"/>
    <w:rsid w:val="51902050"/>
    <w:rsid w:val="51918CA9"/>
    <w:rsid w:val="51974FFA"/>
    <w:rsid w:val="519902FD"/>
    <w:rsid w:val="519D3CFC"/>
    <w:rsid w:val="51AA505B"/>
    <w:rsid w:val="51B595EE"/>
    <w:rsid w:val="51BC712A"/>
    <w:rsid w:val="51BF3EFD"/>
    <w:rsid w:val="51C04446"/>
    <w:rsid w:val="51C7F1DD"/>
    <w:rsid w:val="51CB5674"/>
    <w:rsid w:val="51D99B13"/>
    <w:rsid w:val="51DE1629"/>
    <w:rsid w:val="51DED768"/>
    <w:rsid w:val="51E1A61F"/>
    <w:rsid w:val="51E33755"/>
    <w:rsid w:val="51ED4C74"/>
    <w:rsid w:val="51EEC17F"/>
    <w:rsid w:val="51F2E0F6"/>
    <w:rsid w:val="51F4EF5F"/>
    <w:rsid w:val="51F879CE"/>
    <w:rsid w:val="51FA8CDD"/>
    <w:rsid w:val="520D007D"/>
    <w:rsid w:val="520E0927"/>
    <w:rsid w:val="520EE44A"/>
    <w:rsid w:val="521A40A3"/>
    <w:rsid w:val="5226C24A"/>
    <w:rsid w:val="522796CC"/>
    <w:rsid w:val="522A982E"/>
    <w:rsid w:val="522B8AD0"/>
    <w:rsid w:val="522DDBB4"/>
    <w:rsid w:val="523699DB"/>
    <w:rsid w:val="52388AAB"/>
    <w:rsid w:val="5241AE7F"/>
    <w:rsid w:val="524CFFFD"/>
    <w:rsid w:val="5258DCC4"/>
    <w:rsid w:val="525A7913"/>
    <w:rsid w:val="525BE427"/>
    <w:rsid w:val="52758B9A"/>
    <w:rsid w:val="52793FB6"/>
    <w:rsid w:val="52799102"/>
    <w:rsid w:val="528787E1"/>
    <w:rsid w:val="5287DF52"/>
    <w:rsid w:val="528FFA59"/>
    <w:rsid w:val="5291F6EC"/>
    <w:rsid w:val="52983CA0"/>
    <w:rsid w:val="52A9C820"/>
    <w:rsid w:val="52AF59E1"/>
    <w:rsid w:val="52B048E7"/>
    <w:rsid w:val="52B3E4FF"/>
    <w:rsid w:val="52B8C474"/>
    <w:rsid w:val="52B9BC92"/>
    <w:rsid w:val="52C1E1C7"/>
    <w:rsid w:val="52C8CFF1"/>
    <w:rsid w:val="52D4ACA1"/>
    <w:rsid w:val="52D8128A"/>
    <w:rsid w:val="52E67933"/>
    <w:rsid w:val="52F38432"/>
    <w:rsid w:val="52F985C4"/>
    <w:rsid w:val="52FDF710"/>
    <w:rsid w:val="53063312"/>
    <w:rsid w:val="530BE5D6"/>
    <w:rsid w:val="53180DB4"/>
    <w:rsid w:val="531FC1FC"/>
    <w:rsid w:val="53232C1B"/>
    <w:rsid w:val="53291E69"/>
    <w:rsid w:val="532AB8E5"/>
    <w:rsid w:val="532B7E32"/>
    <w:rsid w:val="5335C89D"/>
    <w:rsid w:val="53377ADC"/>
    <w:rsid w:val="533833F9"/>
    <w:rsid w:val="533BF3AB"/>
    <w:rsid w:val="5341A962"/>
    <w:rsid w:val="534EB479"/>
    <w:rsid w:val="534F9638"/>
    <w:rsid w:val="5352E92A"/>
    <w:rsid w:val="53584D75"/>
    <w:rsid w:val="5359B11D"/>
    <w:rsid w:val="535E1932"/>
    <w:rsid w:val="536BF1EC"/>
    <w:rsid w:val="5376AB50"/>
    <w:rsid w:val="5384701E"/>
    <w:rsid w:val="5386E7D4"/>
    <w:rsid w:val="5387EBF0"/>
    <w:rsid w:val="538AA55F"/>
    <w:rsid w:val="538CC774"/>
    <w:rsid w:val="539954DB"/>
    <w:rsid w:val="539A4891"/>
    <w:rsid w:val="53A316AC"/>
    <w:rsid w:val="53B2C3CD"/>
    <w:rsid w:val="53B2C414"/>
    <w:rsid w:val="53B308BE"/>
    <w:rsid w:val="53B4E270"/>
    <w:rsid w:val="53B84707"/>
    <w:rsid w:val="53C0030F"/>
    <w:rsid w:val="53C7D376"/>
    <w:rsid w:val="53D3913E"/>
    <w:rsid w:val="53D9779A"/>
    <w:rsid w:val="53E2DC0E"/>
    <w:rsid w:val="53E36119"/>
    <w:rsid w:val="53E7D2C3"/>
    <w:rsid w:val="53F0BCE9"/>
    <w:rsid w:val="53F22942"/>
    <w:rsid w:val="53F3F0E3"/>
    <w:rsid w:val="53F68BB4"/>
    <w:rsid w:val="53FA01EF"/>
    <w:rsid w:val="540495A7"/>
    <w:rsid w:val="54165DE1"/>
    <w:rsid w:val="5419971E"/>
    <w:rsid w:val="541B1245"/>
    <w:rsid w:val="541FDC8D"/>
    <w:rsid w:val="54221564"/>
    <w:rsid w:val="542A0AC2"/>
    <w:rsid w:val="542CC371"/>
    <w:rsid w:val="542E59C3"/>
    <w:rsid w:val="54354B42"/>
    <w:rsid w:val="5435E7E2"/>
    <w:rsid w:val="5436EA09"/>
    <w:rsid w:val="543BA6A9"/>
    <w:rsid w:val="543CFEAC"/>
    <w:rsid w:val="543EA815"/>
    <w:rsid w:val="54415BEC"/>
    <w:rsid w:val="5446C543"/>
    <w:rsid w:val="5456B38B"/>
    <w:rsid w:val="545B2BAA"/>
    <w:rsid w:val="545EC0DE"/>
    <w:rsid w:val="546878C4"/>
    <w:rsid w:val="54698C96"/>
    <w:rsid w:val="54755ABE"/>
    <w:rsid w:val="5476877A"/>
    <w:rsid w:val="547B3467"/>
    <w:rsid w:val="5480D1E5"/>
    <w:rsid w:val="54896711"/>
    <w:rsid w:val="548BBE60"/>
    <w:rsid w:val="548BD8C1"/>
    <w:rsid w:val="548E4E16"/>
    <w:rsid w:val="5490CE88"/>
    <w:rsid w:val="5494596D"/>
    <w:rsid w:val="549D9BCD"/>
    <w:rsid w:val="54A100C3"/>
    <w:rsid w:val="54A75891"/>
    <w:rsid w:val="54B09E5B"/>
    <w:rsid w:val="54BA0438"/>
    <w:rsid w:val="54BB4B98"/>
    <w:rsid w:val="54BC5FB7"/>
    <w:rsid w:val="54BECE80"/>
    <w:rsid w:val="54C1C9F7"/>
    <w:rsid w:val="54CD951C"/>
    <w:rsid w:val="54CF1D12"/>
    <w:rsid w:val="54D0B688"/>
    <w:rsid w:val="54D1FDA5"/>
    <w:rsid w:val="54D34340"/>
    <w:rsid w:val="54D8D5E4"/>
    <w:rsid w:val="54D92251"/>
    <w:rsid w:val="54D98017"/>
    <w:rsid w:val="54E80B17"/>
    <w:rsid w:val="54EB6DA2"/>
    <w:rsid w:val="54ED28D8"/>
    <w:rsid w:val="54ED8E7A"/>
    <w:rsid w:val="54F3BDB6"/>
    <w:rsid w:val="54F7BE28"/>
    <w:rsid w:val="54FA2518"/>
    <w:rsid w:val="54FD02FF"/>
    <w:rsid w:val="55047217"/>
    <w:rsid w:val="550B1A82"/>
    <w:rsid w:val="55169E4B"/>
    <w:rsid w:val="55174191"/>
    <w:rsid w:val="552D0BBC"/>
    <w:rsid w:val="55332357"/>
    <w:rsid w:val="553ACA0E"/>
    <w:rsid w:val="553F4529"/>
    <w:rsid w:val="55408C6C"/>
    <w:rsid w:val="55417CA5"/>
    <w:rsid w:val="55474E5A"/>
    <w:rsid w:val="554CC15A"/>
    <w:rsid w:val="554D3275"/>
    <w:rsid w:val="555F7A98"/>
    <w:rsid w:val="55653179"/>
    <w:rsid w:val="556EF770"/>
    <w:rsid w:val="5578777C"/>
    <w:rsid w:val="55872EE0"/>
    <w:rsid w:val="55886BD2"/>
    <w:rsid w:val="5589B39C"/>
    <w:rsid w:val="558BEC8C"/>
    <w:rsid w:val="55925ADF"/>
    <w:rsid w:val="559351BD"/>
    <w:rsid w:val="5593CD2D"/>
    <w:rsid w:val="559522E6"/>
    <w:rsid w:val="559BD836"/>
    <w:rsid w:val="55B3D620"/>
    <w:rsid w:val="55B50D4D"/>
    <w:rsid w:val="55BEB67D"/>
    <w:rsid w:val="55C40772"/>
    <w:rsid w:val="55CE2AD9"/>
    <w:rsid w:val="55D0881A"/>
    <w:rsid w:val="55D0B919"/>
    <w:rsid w:val="55E0C771"/>
    <w:rsid w:val="55E364E8"/>
    <w:rsid w:val="55F4E929"/>
    <w:rsid w:val="55FA06FD"/>
    <w:rsid w:val="55FBE50C"/>
    <w:rsid w:val="560C32F1"/>
    <w:rsid w:val="560E7E64"/>
    <w:rsid w:val="561A0931"/>
    <w:rsid w:val="561C00E6"/>
    <w:rsid w:val="561C22CE"/>
    <w:rsid w:val="561D908D"/>
    <w:rsid w:val="561EFB13"/>
    <w:rsid w:val="56232E0B"/>
    <w:rsid w:val="5627CE45"/>
    <w:rsid w:val="562C1540"/>
    <w:rsid w:val="562D1E4B"/>
    <w:rsid w:val="56301562"/>
    <w:rsid w:val="5631FA5E"/>
    <w:rsid w:val="563296D8"/>
    <w:rsid w:val="563AF32B"/>
    <w:rsid w:val="563F945C"/>
    <w:rsid w:val="5644CC9C"/>
    <w:rsid w:val="5652DCE8"/>
    <w:rsid w:val="5659DF6D"/>
    <w:rsid w:val="565B0388"/>
    <w:rsid w:val="5664CD2F"/>
    <w:rsid w:val="5667A582"/>
    <w:rsid w:val="5668BDAB"/>
    <w:rsid w:val="566B5746"/>
    <w:rsid w:val="566B754F"/>
    <w:rsid w:val="566E7E04"/>
    <w:rsid w:val="566E9E76"/>
    <w:rsid w:val="5672B5EA"/>
    <w:rsid w:val="5681F5DF"/>
    <w:rsid w:val="56972CC9"/>
    <w:rsid w:val="5699A669"/>
    <w:rsid w:val="569AE497"/>
    <w:rsid w:val="56A1007E"/>
    <w:rsid w:val="56A30D22"/>
    <w:rsid w:val="56A4D80A"/>
    <w:rsid w:val="56A8EB87"/>
    <w:rsid w:val="56AF78CE"/>
    <w:rsid w:val="56B2ACC8"/>
    <w:rsid w:val="56B99BBD"/>
    <w:rsid w:val="56BAA550"/>
    <w:rsid w:val="56BB3886"/>
    <w:rsid w:val="56C0D89E"/>
    <w:rsid w:val="56C8E284"/>
    <w:rsid w:val="56C9C573"/>
    <w:rsid w:val="56E13F46"/>
    <w:rsid w:val="56E2AA21"/>
    <w:rsid w:val="56E93451"/>
    <w:rsid w:val="56EAD72B"/>
    <w:rsid w:val="56F46FBD"/>
    <w:rsid w:val="56F6E004"/>
    <w:rsid w:val="570CDA3E"/>
    <w:rsid w:val="5718A8A9"/>
    <w:rsid w:val="571D0515"/>
    <w:rsid w:val="572AFDEA"/>
    <w:rsid w:val="572B1C2B"/>
    <w:rsid w:val="57385249"/>
    <w:rsid w:val="573C9AA6"/>
    <w:rsid w:val="574278E1"/>
    <w:rsid w:val="57470376"/>
    <w:rsid w:val="574CD108"/>
    <w:rsid w:val="575395C0"/>
    <w:rsid w:val="575430CB"/>
    <w:rsid w:val="575D9F98"/>
    <w:rsid w:val="5761E603"/>
    <w:rsid w:val="576B5AE0"/>
    <w:rsid w:val="576B9565"/>
    <w:rsid w:val="5777C3FE"/>
    <w:rsid w:val="57796957"/>
    <w:rsid w:val="577A2F5A"/>
    <w:rsid w:val="577AF387"/>
    <w:rsid w:val="5781061A"/>
    <w:rsid w:val="578E07FF"/>
    <w:rsid w:val="578EE6F2"/>
    <w:rsid w:val="5795ABF3"/>
    <w:rsid w:val="5795BEF1"/>
    <w:rsid w:val="57A2A62E"/>
    <w:rsid w:val="57A55697"/>
    <w:rsid w:val="57A840A2"/>
    <w:rsid w:val="57AD90C4"/>
    <w:rsid w:val="57B39658"/>
    <w:rsid w:val="57B3F7D2"/>
    <w:rsid w:val="57B790AF"/>
    <w:rsid w:val="57B8C599"/>
    <w:rsid w:val="57C393C8"/>
    <w:rsid w:val="57C41000"/>
    <w:rsid w:val="57CD0721"/>
    <w:rsid w:val="57D2D661"/>
    <w:rsid w:val="57D851F6"/>
    <w:rsid w:val="57E2CA1E"/>
    <w:rsid w:val="57E42357"/>
    <w:rsid w:val="57E4A979"/>
    <w:rsid w:val="57EACB82"/>
    <w:rsid w:val="57EBD74E"/>
    <w:rsid w:val="57EC2C48"/>
    <w:rsid w:val="57ED468C"/>
    <w:rsid w:val="57F5B01A"/>
    <w:rsid w:val="57F79A42"/>
    <w:rsid w:val="57F7D01D"/>
    <w:rsid w:val="57FC1CC4"/>
    <w:rsid w:val="5800EC25"/>
    <w:rsid w:val="58120904"/>
    <w:rsid w:val="581B5889"/>
    <w:rsid w:val="581B68BC"/>
    <w:rsid w:val="58269204"/>
    <w:rsid w:val="58293E64"/>
    <w:rsid w:val="58375262"/>
    <w:rsid w:val="5837F032"/>
    <w:rsid w:val="583BD4C0"/>
    <w:rsid w:val="583ED3B5"/>
    <w:rsid w:val="58409A5B"/>
    <w:rsid w:val="584C1E10"/>
    <w:rsid w:val="584F209E"/>
    <w:rsid w:val="585C6E4E"/>
    <w:rsid w:val="585F478B"/>
    <w:rsid w:val="58692911"/>
    <w:rsid w:val="5869F0F9"/>
    <w:rsid w:val="586D5036"/>
    <w:rsid w:val="5874B960"/>
    <w:rsid w:val="58791D67"/>
    <w:rsid w:val="587BD7C0"/>
    <w:rsid w:val="587E73C1"/>
    <w:rsid w:val="58808B1C"/>
    <w:rsid w:val="58847EC2"/>
    <w:rsid w:val="5885DF88"/>
    <w:rsid w:val="589683E2"/>
    <w:rsid w:val="5899345B"/>
    <w:rsid w:val="5899EB2A"/>
    <w:rsid w:val="589AA80F"/>
    <w:rsid w:val="589BCE69"/>
    <w:rsid w:val="58A1C0E5"/>
    <w:rsid w:val="58A33F70"/>
    <w:rsid w:val="58A40013"/>
    <w:rsid w:val="58A534F5"/>
    <w:rsid w:val="58A8DD70"/>
    <w:rsid w:val="58ADA396"/>
    <w:rsid w:val="58B7D085"/>
    <w:rsid w:val="58B9812E"/>
    <w:rsid w:val="58BCA628"/>
    <w:rsid w:val="58CE09E8"/>
    <w:rsid w:val="58D430AD"/>
    <w:rsid w:val="58D5EB2B"/>
    <w:rsid w:val="58D89CDD"/>
    <w:rsid w:val="58E302B5"/>
    <w:rsid w:val="58E842E4"/>
    <w:rsid w:val="58ED8807"/>
    <w:rsid w:val="58F68B33"/>
    <w:rsid w:val="58FDAC9B"/>
    <w:rsid w:val="590107D3"/>
    <w:rsid w:val="590C59D7"/>
    <w:rsid w:val="590F520B"/>
    <w:rsid w:val="5912CB11"/>
    <w:rsid w:val="5913961A"/>
    <w:rsid w:val="59219BC1"/>
    <w:rsid w:val="59277355"/>
    <w:rsid w:val="59348EE6"/>
    <w:rsid w:val="593A7A01"/>
    <w:rsid w:val="593A8A66"/>
    <w:rsid w:val="593CCAE8"/>
    <w:rsid w:val="59445B1F"/>
    <w:rsid w:val="5948F562"/>
    <w:rsid w:val="594F4945"/>
    <w:rsid w:val="5953C5ED"/>
    <w:rsid w:val="59541037"/>
    <w:rsid w:val="595D226C"/>
    <w:rsid w:val="595DE8CE"/>
    <w:rsid w:val="596C09A4"/>
    <w:rsid w:val="596E6959"/>
    <w:rsid w:val="597480CA"/>
    <w:rsid w:val="597AA310"/>
    <w:rsid w:val="597D6E8D"/>
    <w:rsid w:val="5985ED77"/>
    <w:rsid w:val="59932916"/>
    <w:rsid w:val="5995699C"/>
    <w:rsid w:val="599CD302"/>
    <w:rsid w:val="59A12920"/>
    <w:rsid w:val="59B12F88"/>
    <w:rsid w:val="59B77035"/>
    <w:rsid w:val="59C4227C"/>
    <w:rsid w:val="59C70E75"/>
    <w:rsid w:val="59CC2BC6"/>
    <w:rsid w:val="59D06C6B"/>
    <w:rsid w:val="59D5F155"/>
    <w:rsid w:val="59D6DBD4"/>
    <w:rsid w:val="59DD3765"/>
    <w:rsid w:val="59DFA9F2"/>
    <w:rsid w:val="59E2DDD3"/>
    <w:rsid w:val="59E60F99"/>
    <w:rsid w:val="59EB0E2B"/>
    <w:rsid w:val="59EB1E38"/>
    <w:rsid w:val="59EF122A"/>
    <w:rsid w:val="59F19FE8"/>
    <w:rsid w:val="59F23B7A"/>
    <w:rsid w:val="59F844A6"/>
    <w:rsid w:val="59FB0DB7"/>
    <w:rsid w:val="59FC710A"/>
    <w:rsid w:val="59FEB670"/>
    <w:rsid w:val="5A0AFB97"/>
    <w:rsid w:val="5A0E852D"/>
    <w:rsid w:val="5A0F5AD1"/>
    <w:rsid w:val="5A18D1F2"/>
    <w:rsid w:val="5A1C1105"/>
    <w:rsid w:val="5A258FFE"/>
    <w:rsid w:val="5A306FB9"/>
    <w:rsid w:val="5A3204CC"/>
    <w:rsid w:val="5A34A2B3"/>
    <w:rsid w:val="5A37A66B"/>
    <w:rsid w:val="5A4FB347"/>
    <w:rsid w:val="5A577A6A"/>
    <w:rsid w:val="5A57BC85"/>
    <w:rsid w:val="5A5ADF01"/>
    <w:rsid w:val="5A6144F4"/>
    <w:rsid w:val="5A656DA9"/>
    <w:rsid w:val="5A65C478"/>
    <w:rsid w:val="5A6B0757"/>
    <w:rsid w:val="5A81C149"/>
    <w:rsid w:val="5A853E3E"/>
    <w:rsid w:val="5A86A4D0"/>
    <w:rsid w:val="5A8BE840"/>
    <w:rsid w:val="5A999C9A"/>
    <w:rsid w:val="5A9A52FD"/>
    <w:rsid w:val="5AA4C9AD"/>
    <w:rsid w:val="5AADEBB4"/>
    <w:rsid w:val="5AB1DC49"/>
    <w:rsid w:val="5AB6552C"/>
    <w:rsid w:val="5AB7683F"/>
    <w:rsid w:val="5ABA981C"/>
    <w:rsid w:val="5ABC7C4A"/>
    <w:rsid w:val="5AC538AB"/>
    <w:rsid w:val="5AC63B80"/>
    <w:rsid w:val="5AC9976B"/>
    <w:rsid w:val="5ACE8B76"/>
    <w:rsid w:val="5AD1AADD"/>
    <w:rsid w:val="5AE20CCA"/>
    <w:rsid w:val="5AEBC383"/>
    <w:rsid w:val="5AEC54C3"/>
    <w:rsid w:val="5AEF16EE"/>
    <w:rsid w:val="5AF04AA9"/>
    <w:rsid w:val="5AF76A51"/>
    <w:rsid w:val="5AF82D90"/>
    <w:rsid w:val="5AFEA85F"/>
    <w:rsid w:val="5B02EE44"/>
    <w:rsid w:val="5B09AB05"/>
    <w:rsid w:val="5B0BD7E9"/>
    <w:rsid w:val="5B0E989B"/>
    <w:rsid w:val="5B182EE9"/>
    <w:rsid w:val="5B1C479D"/>
    <w:rsid w:val="5B22F186"/>
    <w:rsid w:val="5B254AA8"/>
    <w:rsid w:val="5B2D3837"/>
    <w:rsid w:val="5B2DE71B"/>
    <w:rsid w:val="5B3FF270"/>
    <w:rsid w:val="5B401039"/>
    <w:rsid w:val="5B47CAEE"/>
    <w:rsid w:val="5B48F77D"/>
    <w:rsid w:val="5B50E0F7"/>
    <w:rsid w:val="5B511B7F"/>
    <w:rsid w:val="5B52482A"/>
    <w:rsid w:val="5B5A941A"/>
    <w:rsid w:val="5B6D735D"/>
    <w:rsid w:val="5B6F65EB"/>
    <w:rsid w:val="5B727F55"/>
    <w:rsid w:val="5B7B956D"/>
    <w:rsid w:val="5B7CA300"/>
    <w:rsid w:val="5B7F9020"/>
    <w:rsid w:val="5B818F1D"/>
    <w:rsid w:val="5B852DC9"/>
    <w:rsid w:val="5B8866B9"/>
    <w:rsid w:val="5B888865"/>
    <w:rsid w:val="5B8E7AB4"/>
    <w:rsid w:val="5B987C91"/>
    <w:rsid w:val="5B9C22DB"/>
    <w:rsid w:val="5BA1F1A9"/>
    <w:rsid w:val="5BA599D4"/>
    <w:rsid w:val="5BB0453F"/>
    <w:rsid w:val="5BB149AB"/>
    <w:rsid w:val="5BB9C633"/>
    <w:rsid w:val="5BC38CF6"/>
    <w:rsid w:val="5BD4BC53"/>
    <w:rsid w:val="5BD65B64"/>
    <w:rsid w:val="5BDF34FD"/>
    <w:rsid w:val="5BE280E8"/>
    <w:rsid w:val="5BE491E8"/>
    <w:rsid w:val="5BEDF78D"/>
    <w:rsid w:val="5BF3DF19"/>
    <w:rsid w:val="5BFBF6B9"/>
    <w:rsid w:val="5C01B9D5"/>
    <w:rsid w:val="5C01DB61"/>
    <w:rsid w:val="5C1273E2"/>
    <w:rsid w:val="5C1278E1"/>
    <w:rsid w:val="5C1DE310"/>
    <w:rsid w:val="5C20B90D"/>
    <w:rsid w:val="5C2B5D01"/>
    <w:rsid w:val="5C2E6244"/>
    <w:rsid w:val="5C302397"/>
    <w:rsid w:val="5C30704C"/>
    <w:rsid w:val="5C34D0ED"/>
    <w:rsid w:val="5C34EA59"/>
    <w:rsid w:val="5C38929F"/>
    <w:rsid w:val="5C437A6C"/>
    <w:rsid w:val="5C5A9EF8"/>
    <w:rsid w:val="5C5EA98F"/>
    <w:rsid w:val="5C6BDE16"/>
    <w:rsid w:val="5C737B75"/>
    <w:rsid w:val="5C7429E1"/>
    <w:rsid w:val="5C7ECC40"/>
    <w:rsid w:val="5C80AC67"/>
    <w:rsid w:val="5C91125B"/>
    <w:rsid w:val="5C949C73"/>
    <w:rsid w:val="5C98C883"/>
    <w:rsid w:val="5CA63C50"/>
    <w:rsid w:val="5CA6795A"/>
    <w:rsid w:val="5CB0B808"/>
    <w:rsid w:val="5CB0FFC5"/>
    <w:rsid w:val="5CB222B6"/>
    <w:rsid w:val="5CB7B2BB"/>
    <w:rsid w:val="5CC45B9B"/>
    <w:rsid w:val="5CC4FD10"/>
    <w:rsid w:val="5CC8E13F"/>
    <w:rsid w:val="5CDC2BDB"/>
    <w:rsid w:val="5CE278A2"/>
    <w:rsid w:val="5CE29F30"/>
    <w:rsid w:val="5CE6C8B5"/>
    <w:rsid w:val="5CE8D291"/>
    <w:rsid w:val="5CEBF450"/>
    <w:rsid w:val="5CED0235"/>
    <w:rsid w:val="5CEECA9A"/>
    <w:rsid w:val="5CF01B61"/>
    <w:rsid w:val="5CF35942"/>
    <w:rsid w:val="5CF79B91"/>
    <w:rsid w:val="5CF9C8E2"/>
    <w:rsid w:val="5D056820"/>
    <w:rsid w:val="5D075F4A"/>
    <w:rsid w:val="5D0A9156"/>
    <w:rsid w:val="5D0CD1D8"/>
    <w:rsid w:val="5D1A2F60"/>
    <w:rsid w:val="5D1D8B62"/>
    <w:rsid w:val="5D1FF3DA"/>
    <w:rsid w:val="5D22B313"/>
    <w:rsid w:val="5D28A428"/>
    <w:rsid w:val="5D2AEC69"/>
    <w:rsid w:val="5D31EEB9"/>
    <w:rsid w:val="5D3CFFD6"/>
    <w:rsid w:val="5D40EAE0"/>
    <w:rsid w:val="5D43A96B"/>
    <w:rsid w:val="5D43F383"/>
    <w:rsid w:val="5D471770"/>
    <w:rsid w:val="5D4A2612"/>
    <w:rsid w:val="5D4AAED5"/>
    <w:rsid w:val="5D4B6B73"/>
    <w:rsid w:val="5D4D0EE1"/>
    <w:rsid w:val="5D4F5111"/>
    <w:rsid w:val="5D4FE6B4"/>
    <w:rsid w:val="5D5C85C9"/>
    <w:rsid w:val="5D5E93FD"/>
    <w:rsid w:val="5D60B64D"/>
    <w:rsid w:val="5D68E811"/>
    <w:rsid w:val="5D6A6F35"/>
    <w:rsid w:val="5D6CE585"/>
    <w:rsid w:val="5D6F0263"/>
    <w:rsid w:val="5D708405"/>
    <w:rsid w:val="5D7C1980"/>
    <w:rsid w:val="5D8206E2"/>
    <w:rsid w:val="5D8B5CFB"/>
    <w:rsid w:val="5D90DA8B"/>
    <w:rsid w:val="5D936372"/>
    <w:rsid w:val="5D93723D"/>
    <w:rsid w:val="5D950591"/>
    <w:rsid w:val="5D98F702"/>
    <w:rsid w:val="5D9AC06B"/>
    <w:rsid w:val="5D9E479A"/>
    <w:rsid w:val="5DA674E3"/>
    <w:rsid w:val="5DA67E92"/>
    <w:rsid w:val="5DA9C095"/>
    <w:rsid w:val="5DACD7EA"/>
    <w:rsid w:val="5DB6AB2D"/>
    <w:rsid w:val="5DBE68CC"/>
    <w:rsid w:val="5DC493C4"/>
    <w:rsid w:val="5DC5038C"/>
    <w:rsid w:val="5DC56009"/>
    <w:rsid w:val="5DC995DA"/>
    <w:rsid w:val="5DCA9497"/>
    <w:rsid w:val="5DCCF097"/>
    <w:rsid w:val="5DCDFCFA"/>
    <w:rsid w:val="5DCE0FF6"/>
    <w:rsid w:val="5DD50E3A"/>
    <w:rsid w:val="5DD88D32"/>
    <w:rsid w:val="5DDA4FA6"/>
    <w:rsid w:val="5DDB045C"/>
    <w:rsid w:val="5DE33E89"/>
    <w:rsid w:val="5DE4F4FE"/>
    <w:rsid w:val="5DE71E91"/>
    <w:rsid w:val="5DF32FFE"/>
    <w:rsid w:val="5DFD4983"/>
    <w:rsid w:val="5E006A63"/>
    <w:rsid w:val="5E00AAF6"/>
    <w:rsid w:val="5E079D5B"/>
    <w:rsid w:val="5E07E6BD"/>
    <w:rsid w:val="5E0DF2DA"/>
    <w:rsid w:val="5E10445E"/>
    <w:rsid w:val="5E181BB9"/>
    <w:rsid w:val="5E19A257"/>
    <w:rsid w:val="5E1BE2DC"/>
    <w:rsid w:val="5E1EF36F"/>
    <w:rsid w:val="5E208316"/>
    <w:rsid w:val="5E2B39DE"/>
    <w:rsid w:val="5E2C1580"/>
    <w:rsid w:val="5E2DA878"/>
    <w:rsid w:val="5E3B8A4B"/>
    <w:rsid w:val="5E40ADA4"/>
    <w:rsid w:val="5E4842A0"/>
    <w:rsid w:val="5E4EEF36"/>
    <w:rsid w:val="5E538B0D"/>
    <w:rsid w:val="5E5532FA"/>
    <w:rsid w:val="5E56B6B7"/>
    <w:rsid w:val="5E58A324"/>
    <w:rsid w:val="5E5E17F9"/>
    <w:rsid w:val="5E5F85B8"/>
    <w:rsid w:val="5E60DBE6"/>
    <w:rsid w:val="5E6AC012"/>
    <w:rsid w:val="5E748A61"/>
    <w:rsid w:val="5E7D5911"/>
    <w:rsid w:val="5E878881"/>
    <w:rsid w:val="5E8B502D"/>
    <w:rsid w:val="5E91EC6B"/>
    <w:rsid w:val="5E9C98F2"/>
    <w:rsid w:val="5E9CE179"/>
    <w:rsid w:val="5EAA74E4"/>
    <w:rsid w:val="5EB16F38"/>
    <w:rsid w:val="5EB3D5C6"/>
    <w:rsid w:val="5ECAA1D1"/>
    <w:rsid w:val="5ED22B4A"/>
    <w:rsid w:val="5EE493D8"/>
    <w:rsid w:val="5EEAEB64"/>
    <w:rsid w:val="5EEE1997"/>
    <w:rsid w:val="5EF0C8A9"/>
    <w:rsid w:val="5EF505B8"/>
    <w:rsid w:val="5EFDB0FE"/>
    <w:rsid w:val="5F04C947"/>
    <w:rsid w:val="5F0DC9F1"/>
    <w:rsid w:val="5F0E5553"/>
    <w:rsid w:val="5F11915A"/>
    <w:rsid w:val="5F11C42B"/>
    <w:rsid w:val="5F127BC4"/>
    <w:rsid w:val="5F13AE91"/>
    <w:rsid w:val="5F175507"/>
    <w:rsid w:val="5F179475"/>
    <w:rsid w:val="5F2398BE"/>
    <w:rsid w:val="5F291763"/>
    <w:rsid w:val="5F2A2DF8"/>
    <w:rsid w:val="5F2A8CD8"/>
    <w:rsid w:val="5F2B00AC"/>
    <w:rsid w:val="5F2C4BB9"/>
    <w:rsid w:val="5F2E9BC1"/>
    <w:rsid w:val="5F39B747"/>
    <w:rsid w:val="5F39E17F"/>
    <w:rsid w:val="5F427C65"/>
    <w:rsid w:val="5F5821D2"/>
    <w:rsid w:val="5F5B6807"/>
    <w:rsid w:val="5F61F763"/>
    <w:rsid w:val="5F620193"/>
    <w:rsid w:val="5F6D3A56"/>
    <w:rsid w:val="5F6FDD7A"/>
    <w:rsid w:val="5F7432BC"/>
    <w:rsid w:val="5F7C68C6"/>
    <w:rsid w:val="5F7FCDE3"/>
    <w:rsid w:val="5F80B717"/>
    <w:rsid w:val="5F86AF66"/>
    <w:rsid w:val="5F87F45F"/>
    <w:rsid w:val="5F8A069C"/>
    <w:rsid w:val="5F95581A"/>
    <w:rsid w:val="5F9919E4"/>
    <w:rsid w:val="5F9FA338"/>
    <w:rsid w:val="5FA18CEB"/>
    <w:rsid w:val="5FADDF17"/>
    <w:rsid w:val="5FB5BE97"/>
    <w:rsid w:val="5FC6B47D"/>
    <w:rsid w:val="5FCF1A31"/>
    <w:rsid w:val="5FCF9D80"/>
    <w:rsid w:val="5FE40D76"/>
    <w:rsid w:val="5FE508B3"/>
    <w:rsid w:val="5FED65FE"/>
    <w:rsid w:val="5FF28718"/>
    <w:rsid w:val="5FFAC291"/>
    <w:rsid w:val="5FFD46E4"/>
    <w:rsid w:val="6004B5CC"/>
    <w:rsid w:val="60074C8B"/>
    <w:rsid w:val="600B002E"/>
    <w:rsid w:val="600B95CB"/>
    <w:rsid w:val="60106AA4"/>
    <w:rsid w:val="60123906"/>
    <w:rsid w:val="6013B42D"/>
    <w:rsid w:val="6014C8BC"/>
    <w:rsid w:val="6016A6CF"/>
    <w:rsid w:val="601A87DC"/>
    <w:rsid w:val="601C1C53"/>
    <w:rsid w:val="601CB817"/>
    <w:rsid w:val="601D4280"/>
    <w:rsid w:val="60209D14"/>
    <w:rsid w:val="602118CD"/>
    <w:rsid w:val="60272CF5"/>
    <w:rsid w:val="602792FB"/>
    <w:rsid w:val="602A3273"/>
    <w:rsid w:val="602B7A8F"/>
    <w:rsid w:val="602D7C39"/>
    <w:rsid w:val="602F09DE"/>
    <w:rsid w:val="602F9E32"/>
    <w:rsid w:val="603929CB"/>
    <w:rsid w:val="603DA35A"/>
    <w:rsid w:val="604C764B"/>
    <w:rsid w:val="6059E487"/>
    <w:rsid w:val="605F7649"/>
    <w:rsid w:val="6060002F"/>
    <w:rsid w:val="6069A66F"/>
    <w:rsid w:val="6070A489"/>
    <w:rsid w:val="607521E5"/>
    <w:rsid w:val="607A3EF0"/>
    <w:rsid w:val="608549D1"/>
    <w:rsid w:val="608B73EB"/>
    <w:rsid w:val="608BD241"/>
    <w:rsid w:val="60996B31"/>
    <w:rsid w:val="60A6714F"/>
    <w:rsid w:val="60A7216E"/>
    <w:rsid w:val="60A8B3CB"/>
    <w:rsid w:val="60A98B63"/>
    <w:rsid w:val="60ADC662"/>
    <w:rsid w:val="60B1494A"/>
    <w:rsid w:val="60D3A1A2"/>
    <w:rsid w:val="60D6A26C"/>
    <w:rsid w:val="60DE46CC"/>
    <w:rsid w:val="60DE8977"/>
    <w:rsid w:val="60E53542"/>
    <w:rsid w:val="60E6FAB3"/>
    <w:rsid w:val="61003982"/>
    <w:rsid w:val="610055E5"/>
    <w:rsid w:val="610478D5"/>
    <w:rsid w:val="61106B67"/>
    <w:rsid w:val="61140B79"/>
    <w:rsid w:val="6115A339"/>
    <w:rsid w:val="61161AFE"/>
    <w:rsid w:val="6117F325"/>
    <w:rsid w:val="611B3643"/>
    <w:rsid w:val="611FF8C2"/>
    <w:rsid w:val="612B6B7A"/>
    <w:rsid w:val="612DEFB1"/>
    <w:rsid w:val="6137AA58"/>
    <w:rsid w:val="6144D900"/>
    <w:rsid w:val="6149FD41"/>
    <w:rsid w:val="614DE979"/>
    <w:rsid w:val="615E8AA4"/>
    <w:rsid w:val="616793D0"/>
    <w:rsid w:val="616A8D28"/>
    <w:rsid w:val="616F2EFE"/>
    <w:rsid w:val="616F400E"/>
    <w:rsid w:val="616F4279"/>
    <w:rsid w:val="6175EA4B"/>
    <w:rsid w:val="619770AC"/>
    <w:rsid w:val="619AB432"/>
    <w:rsid w:val="619C873F"/>
    <w:rsid w:val="619CB0AE"/>
    <w:rsid w:val="61A34D38"/>
    <w:rsid w:val="61A40B33"/>
    <w:rsid w:val="61ADBCC0"/>
    <w:rsid w:val="61AE13DD"/>
    <w:rsid w:val="61B60944"/>
    <w:rsid w:val="61BF1268"/>
    <w:rsid w:val="61C858C8"/>
    <w:rsid w:val="61DB1994"/>
    <w:rsid w:val="61DB2F22"/>
    <w:rsid w:val="61E23A5D"/>
    <w:rsid w:val="61EBADE1"/>
    <w:rsid w:val="61F62784"/>
    <w:rsid w:val="620B6D38"/>
    <w:rsid w:val="620F42D8"/>
    <w:rsid w:val="62123B03"/>
    <w:rsid w:val="6214B4D1"/>
    <w:rsid w:val="6215FFA4"/>
    <w:rsid w:val="621AC78B"/>
    <w:rsid w:val="621BCFF3"/>
    <w:rsid w:val="62212E01"/>
    <w:rsid w:val="6232E2F4"/>
    <w:rsid w:val="623580F5"/>
    <w:rsid w:val="623D198C"/>
    <w:rsid w:val="623E0081"/>
    <w:rsid w:val="62436F87"/>
    <w:rsid w:val="62437D53"/>
    <w:rsid w:val="6246AF9C"/>
    <w:rsid w:val="624EF668"/>
    <w:rsid w:val="625409BE"/>
    <w:rsid w:val="625FA528"/>
    <w:rsid w:val="6265ECF3"/>
    <w:rsid w:val="62681BF5"/>
    <w:rsid w:val="626BEDF4"/>
    <w:rsid w:val="626CA870"/>
    <w:rsid w:val="626E7EE2"/>
    <w:rsid w:val="6273D48E"/>
    <w:rsid w:val="627872AD"/>
    <w:rsid w:val="6279C260"/>
    <w:rsid w:val="627D52DB"/>
    <w:rsid w:val="62936140"/>
    <w:rsid w:val="6294C8C4"/>
    <w:rsid w:val="62977444"/>
    <w:rsid w:val="62ACDE97"/>
    <w:rsid w:val="62AEA7B4"/>
    <w:rsid w:val="62B1E2B0"/>
    <w:rsid w:val="62B9B7A3"/>
    <w:rsid w:val="62C08DB1"/>
    <w:rsid w:val="62CC6164"/>
    <w:rsid w:val="62CD0AE7"/>
    <w:rsid w:val="62CF69F0"/>
    <w:rsid w:val="62D11B49"/>
    <w:rsid w:val="62D3C713"/>
    <w:rsid w:val="62E6BC22"/>
    <w:rsid w:val="62E8B093"/>
    <w:rsid w:val="62EA2417"/>
    <w:rsid w:val="62F06A0F"/>
    <w:rsid w:val="62F2B331"/>
    <w:rsid w:val="62F95EE6"/>
    <w:rsid w:val="62FD8573"/>
    <w:rsid w:val="62FFC965"/>
    <w:rsid w:val="630E7AFB"/>
    <w:rsid w:val="63114A43"/>
    <w:rsid w:val="6312EBEA"/>
    <w:rsid w:val="6318E037"/>
    <w:rsid w:val="63193B98"/>
    <w:rsid w:val="6319A4E2"/>
    <w:rsid w:val="631F6214"/>
    <w:rsid w:val="63217C7C"/>
    <w:rsid w:val="63233EC8"/>
    <w:rsid w:val="632B6EF7"/>
    <w:rsid w:val="6333D531"/>
    <w:rsid w:val="63340B6A"/>
    <w:rsid w:val="63388F57"/>
    <w:rsid w:val="633D4146"/>
    <w:rsid w:val="633F023C"/>
    <w:rsid w:val="633F3CC4"/>
    <w:rsid w:val="63436864"/>
    <w:rsid w:val="6351C9EC"/>
    <w:rsid w:val="6352DA72"/>
    <w:rsid w:val="63594CBB"/>
    <w:rsid w:val="635D3CE3"/>
    <w:rsid w:val="6365ED3C"/>
    <w:rsid w:val="63707DFA"/>
    <w:rsid w:val="63721F23"/>
    <w:rsid w:val="6374AB1A"/>
    <w:rsid w:val="63768189"/>
    <w:rsid w:val="637B449B"/>
    <w:rsid w:val="637D334F"/>
    <w:rsid w:val="637DE217"/>
    <w:rsid w:val="638E1ECB"/>
    <w:rsid w:val="638E91B9"/>
    <w:rsid w:val="63A24B7A"/>
    <w:rsid w:val="63A33ED5"/>
    <w:rsid w:val="63ACC2A7"/>
    <w:rsid w:val="63AE920F"/>
    <w:rsid w:val="63CCE470"/>
    <w:rsid w:val="63D13499"/>
    <w:rsid w:val="63D61C23"/>
    <w:rsid w:val="63D668E1"/>
    <w:rsid w:val="63DAB812"/>
    <w:rsid w:val="63DBA455"/>
    <w:rsid w:val="63E145AC"/>
    <w:rsid w:val="63E383E5"/>
    <w:rsid w:val="63E76D10"/>
    <w:rsid w:val="63E9589B"/>
    <w:rsid w:val="63E9C2DC"/>
    <w:rsid w:val="63EAC6C9"/>
    <w:rsid w:val="63ECBFD0"/>
    <w:rsid w:val="63EF4CE8"/>
    <w:rsid w:val="63F796FE"/>
    <w:rsid w:val="63F85734"/>
    <w:rsid w:val="63FCFBEA"/>
    <w:rsid w:val="63FF10CE"/>
    <w:rsid w:val="640331D6"/>
    <w:rsid w:val="64071946"/>
    <w:rsid w:val="6407D3E5"/>
    <w:rsid w:val="6407D9B5"/>
    <w:rsid w:val="6412814C"/>
    <w:rsid w:val="6413ADF7"/>
    <w:rsid w:val="64198E1B"/>
    <w:rsid w:val="642127C7"/>
    <w:rsid w:val="64245BEE"/>
    <w:rsid w:val="64256D7A"/>
    <w:rsid w:val="643CC1BA"/>
    <w:rsid w:val="64423CAF"/>
    <w:rsid w:val="6446B57F"/>
    <w:rsid w:val="6453F932"/>
    <w:rsid w:val="6457D296"/>
    <w:rsid w:val="645BAD0B"/>
    <w:rsid w:val="64613FDD"/>
    <w:rsid w:val="6463565E"/>
    <w:rsid w:val="64663F4C"/>
    <w:rsid w:val="6467342A"/>
    <w:rsid w:val="646A4463"/>
    <w:rsid w:val="646C2DD4"/>
    <w:rsid w:val="646E064E"/>
    <w:rsid w:val="646E7844"/>
    <w:rsid w:val="64703B3A"/>
    <w:rsid w:val="6472FD7C"/>
    <w:rsid w:val="6476DE2C"/>
    <w:rsid w:val="647750CA"/>
    <w:rsid w:val="6479C856"/>
    <w:rsid w:val="647AE4B2"/>
    <w:rsid w:val="6480C2AA"/>
    <w:rsid w:val="648651F4"/>
    <w:rsid w:val="6486B57B"/>
    <w:rsid w:val="648851D2"/>
    <w:rsid w:val="6488FB6C"/>
    <w:rsid w:val="6495498C"/>
    <w:rsid w:val="64A7594E"/>
    <w:rsid w:val="64A93838"/>
    <w:rsid w:val="64AE5D96"/>
    <w:rsid w:val="64B0DBB1"/>
    <w:rsid w:val="64B506AA"/>
    <w:rsid w:val="64B549A0"/>
    <w:rsid w:val="64BBD9C7"/>
    <w:rsid w:val="64BEE577"/>
    <w:rsid w:val="64C68059"/>
    <w:rsid w:val="64C91E30"/>
    <w:rsid w:val="64D14879"/>
    <w:rsid w:val="64DADD3C"/>
    <w:rsid w:val="64DB186D"/>
    <w:rsid w:val="64DDEA05"/>
    <w:rsid w:val="64DEA53D"/>
    <w:rsid w:val="64ECC2CE"/>
    <w:rsid w:val="64EDB5A5"/>
    <w:rsid w:val="64EEC842"/>
    <w:rsid w:val="64F2B71B"/>
    <w:rsid w:val="64F3127C"/>
    <w:rsid w:val="64FF4E77"/>
    <w:rsid w:val="650D7F7C"/>
    <w:rsid w:val="650DE24E"/>
    <w:rsid w:val="6525ABDB"/>
    <w:rsid w:val="652A053D"/>
    <w:rsid w:val="6532108C"/>
    <w:rsid w:val="65407643"/>
    <w:rsid w:val="65408BCE"/>
    <w:rsid w:val="65420945"/>
    <w:rsid w:val="65455D0C"/>
    <w:rsid w:val="654DA64A"/>
    <w:rsid w:val="6553AE70"/>
    <w:rsid w:val="656689C2"/>
    <w:rsid w:val="65773A4C"/>
    <w:rsid w:val="657DEBB7"/>
    <w:rsid w:val="65879174"/>
    <w:rsid w:val="6588B34D"/>
    <w:rsid w:val="658A88F5"/>
    <w:rsid w:val="658B1308"/>
    <w:rsid w:val="6591A90E"/>
    <w:rsid w:val="6594762D"/>
    <w:rsid w:val="65973B52"/>
    <w:rsid w:val="659C62B8"/>
    <w:rsid w:val="65A14A06"/>
    <w:rsid w:val="65A1AD10"/>
    <w:rsid w:val="65A1FFC6"/>
    <w:rsid w:val="65A30C75"/>
    <w:rsid w:val="65A3AB22"/>
    <w:rsid w:val="65B96EB4"/>
    <w:rsid w:val="65B9B5A3"/>
    <w:rsid w:val="65BA9530"/>
    <w:rsid w:val="65BC2CEC"/>
    <w:rsid w:val="65BF151C"/>
    <w:rsid w:val="65D1B482"/>
    <w:rsid w:val="65D88A63"/>
    <w:rsid w:val="65DB7FBB"/>
    <w:rsid w:val="65E18C78"/>
    <w:rsid w:val="65F3607E"/>
    <w:rsid w:val="65FE0001"/>
    <w:rsid w:val="65FE5D50"/>
    <w:rsid w:val="6601403E"/>
    <w:rsid w:val="6602A838"/>
    <w:rsid w:val="66087D3D"/>
    <w:rsid w:val="660DEE1F"/>
    <w:rsid w:val="6615A29F"/>
    <w:rsid w:val="6618A194"/>
    <w:rsid w:val="662CA126"/>
    <w:rsid w:val="662F25E3"/>
    <w:rsid w:val="66311497"/>
    <w:rsid w:val="66357ABF"/>
    <w:rsid w:val="66424CAB"/>
    <w:rsid w:val="664604B8"/>
    <w:rsid w:val="6648EF2D"/>
    <w:rsid w:val="6650389C"/>
    <w:rsid w:val="6653A692"/>
    <w:rsid w:val="66568377"/>
    <w:rsid w:val="665AA5FB"/>
    <w:rsid w:val="665B7868"/>
    <w:rsid w:val="66635CCF"/>
    <w:rsid w:val="6664A0EF"/>
    <w:rsid w:val="6669440D"/>
    <w:rsid w:val="66699285"/>
    <w:rsid w:val="6672CF69"/>
    <w:rsid w:val="6673CC27"/>
    <w:rsid w:val="6675C4C1"/>
    <w:rsid w:val="66785BAD"/>
    <w:rsid w:val="667B685B"/>
    <w:rsid w:val="667D19D4"/>
    <w:rsid w:val="66816D14"/>
    <w:rsid w:val="66883FB1"/>
    <w:rsid w:val="668A664A"/>
    <w:rsid w:val="668F1BCA"/>
    <w:rsid w:val="669343D3"/>
    <w:rsid w:val="6694009B"/>
    <w:rsid w:val="669423D5"/>
    <w:rsid w:val="66951341"/>
    <w:rsid w:val="6699F2FF"/>
    <w:rsid w:val="669D4F43"/>
    <w:rsid w:val="669E9E9A"/>
    <w:rsid w:val="66A7DDBF"/>
    <w:rsid w:val="66A81EBC"/>
    <w:rsid w:val="66AAD0B9"/>
    <w:rsid w:val="66C7BCCC"/>
    <w:rsid w:val="66CA6FA3"/>
    <w:rsid w:val="66CBB03B"/>
    <w:rsid w:val="66D0BEF8"/>
    <w:rsid w:val="66DE01AE"/>
    <w:rsid w:val="66E24632"/>
    <w:rsid w:val="66E29B69"/>
    <w:rsid w:val="66E2D9DD"/>
    <w:rsid w:val="66E7B932"/>
    <w:rsid w:val="66EBA0BD"/>
    <w:rsid w:val="66EEDB74"/>
    <w:rsid w:val="66F628B7"/>
    <w:rsid w:val="66FB4316"/>
    <w:rsid w:val="67016A34"/>
    <w:rsid w:val="6705C262"/>
    <w:rsid w:val="670BACA5"/>
    <w:rsid w:val="670C4D02"/>
    <w:rsid w:val="670E140E"/>
    <w:rsid w:val="67133C83"/>
    <w:rsid w:val="67172CBF"/>
    <w:rsid w:val="671907D0"/>
    <w:rsid w:val="671A14C2"/>
    <w:rsid w:val="671D476A"/>
    <w:rsid w:val="671E7634"/>
    <w:rsid w:val="6720A5DF"/>
    <w:rsid w:val="672829D0"/>
    <w:rsid w:val="672AB0C9"/>
    <w:rsid w:val="672EDA35"/>
    <w:rsid w:val="672F9AD9"/>
    <w:rsid w:val="6732416A"/>
    <w:rsid w:val="67330A4E"/>
    <w:rsid w:val="673E28E6"/>
    <w:rsid w:val="673F1758"/>
    <w:rsid w:val="674258A1"/>
    <w:rsid w:val="67433751"/>
    <w:rsid w:val="67538685"/>
    <w:rsid w:val="675A193B"/>
    <w:rsid w:val="6764AF64"/>
    <w:rsid w:val="6765B29D"/>
    <w:rsid w:val="6765E274"/>
    <w:rsid w:val="676DBC6D"/>
    <w:rsid w:val="6776767C"/>
    <w:rsid w:val="677994D4"/>
    <w:rsid w:val="677C2126"/>
    <w:rsid w:val="677D86E2"/>
    <w:rsid w:val="677F2890"/>
    <w:rsid w:val="67808C57"/>
    <w:rsid w:val="678B99F4"/>
    <w:rsid w:val="6793F2C6"/>
    <w:rsid w:val="6799DE3A"/>
    <w:rsid w:val="679E696E"/>
    <w:rsid w:val="67A32B64"/>
    <w:rsid w:val="67A5B997"/>
    <w:rsid w:val="67A7499B"/>
    <w:rsid w:val="67BAF45B"/>
    <w:rsid w:val="67BAFDBA"/>
    <w:rsid w:val="67BBC9D8"/>
    <w:rsid w:val="67BE16A1"/>
    <w:rsid w:val="67C9AA82"/>
    <w:rsid w:val="67CDDCC4"/>
    <w:rsid w:val="67D3ED9B"/>
    <w:rsid w:val="67D5145E"/>
    <w:rsid w:val="67DE218E"/>
    <w:rsid w:val="67E6EB7A"/>
    <w:rsid w:val="67E8FE85"/>
    <w:rsid w:val="67EBE561"/>
    <w:rsid w:val="67F14C96"/>
    <w:rsid w:val="67FE257C"/>
    <w:rsid w:val="6803571F"/>
    <w:rsid w:val="6804D467"/>
    <w:rsid w:val="682422E7"/>
    <w:rsid w:val="6829143E"/>
    <w:rsid w:val="682D7378"/>
    <w:rsid w:val="682EA023"/>
    <w:rsid w:val="684846D0"/>
    <w:rsid w:val="684BBD2F"/>
    <w:rsid w:val="684C737C"/>
    <w:rsid w:val="684D2648"/>
    <w:rsid w:val="684D3F9A"/>
    <w:rsid w:val="6875C608"/>
    <w:rsid w:val="68763F38"/>
    <w:rsid w:val="687678DB"/>
    <w:rsid w:val="688895B5"/>
    <w:rsid w:val="68911966"/>
    <w:rsid w:val="689BB4D6"/>
    <w:rsid w:val="68A10F3B"/>
    <w:rsid w:val="68A67AE1"/>
    <w:rsid w:val="68AFA982"/>
    <w:rsid w:val="68B7626D"/>
    <w:rsid w:val="68B95EE7"/>
    <w:rsid w:val="68BE3617"/>
    <w:rsid w:val="68BE67ED"/>
    <w:rsid w:val="68C015E5"/>
    <w:rsid w:val="68C18FD6"/>
    <w:rsid w:val="68C318CA"/>
    <w:rsid w:val="68C9448F"/>
    <w:rsid w:val="68D91A95"/>
    <w:rsid w:val="68E13334"/>
    <w:rsid w:val="68E8322D"/>
    <w:rsid w:val="68EB0700"/>
    <w:rsid w:val="68F54DD1"/>
    <w:rsid w:val="690065D9"/>
    <w:rsid w:val="69043D72"/>
    <w:rsid w:val="6905A5DB"/>
    <w:rsid w:val="690729EF"/>
    <w:rsid w:val="69101A9B"/>
    <w:rsid w:val="69115638"/>
    <w:rsid w:val="6912E24A"/>
    <w:rsid w:val="69143B44"/>
    <w:rsid w:val="691D1470"/>
    <w:rsid w:val="691E7FD0"/>
    <w:rsid w:val="6920E793"/>
    <w:rsid w:val="692439D9"/>
    <w:rsid w:val="6925490E"/>
    <w:rsid w:val="692CEA05"/>
    <w:rsid w:val="692F95AE"/>
    <w:rsid w:val="6930893D"/>
    <w:rsid w:val="69350DDD"/>
    <w:rsid w:val="6945A4F6"/>
    <w:rsid w:val="69462E7D"/>
    <w:rsid w:val="695C9723"/>
    <w:rsid w:val="696104F8"/>
    <w:rsid w:val="69620ABD"/>
    <w:rsid w:val="6962641C"/>
    <w:rsid w:val="6964E1C4"/>
    <w:rsid w:val="6967D71C"/>
    <w:rsid w:val="697600D7"/>
    <w:rsid w:val="697A04CC"/>
    <w:rsid w:val="6981E56D"/>
    <w:rsid w:val="69888AA0"/>
    <w:rsid w:val="698ACEB6"/>
    <w:rsid w:val="69917A9F"/>
    <w:rsid w:val="699969FA"/>
    <w:rsid w:val="69BD0875"/>
    <w:rsid w:val="69CBBA82"/>
    <w:rsid w:val="69CE6440"/>
    <w:rsid w:val="69D48ED9"/>
    <w:rsid w:val="69D8842D"/>
    <w:rsid w:val="69E04C5E"/>
    <w:rsid w:val="69E120A0"/>
    <w:rsid w:val="69E31B12"/>
    <w:rsid w:val="69EA809E"/>
    <w:rsid w:val="69ED5B68"/>
    <w:rsid w:val="69F0656D"/>
    <w:rsid w:val="69FD3414"/>
    <w:rsid w:val="6A0A5718"/>
    <w:rsid w:val="6A0B79EC"/>
    <w:rsid w:val="6A0FFC7F"/>
    <w:rsid w:val="6A1511A4"/>
    <w:rsid w:val="6A1CD693"/>
    <w:rsid w:val="6A1FD275"/>
    <w:rsid w:val="6A37820D"/>
    <w:rsid w:val="6A38D920"/>
    <w:rsid w:val="6A44841D"/>
    <w:rsid w:val="6A456493"/>
    <w:rsid w:val="6A48FF4C"/>
    <w:rsid w:val="6A4A7706"/>
    <w:rsid w:val="6A51AE54"/>
    <w:rsid w:val="6A644217"/>
    <w:rsid w:val="6A687EC8"/>
    <w:rsid w:val="6A6A51E3"/>
    <w:rsid w:val="6A6AF577"/>
    <w:rsid w:val="6A6BB723"/>
    <w:rsid w:val="6A71B393"/>
    <w:rsid w:val="6A754B27"/>
    <w:rsid w:val="6A759016"/>
    <w:rsid w:val="6A77A25A"/>
    <w:rsid w:val="6A7A3455"/>
    <w:rsid w:val="6A980C00"/>
    <w:rsid w:val="6A983ED1"/>
    <w:rsid w:val="6A9C94EF"/>
    <w:rsid w:val="6AAA1259"/>
    <w:rsid w:val="6AAF85F5"/>
    <w:rsid w:val="6ABBBE06"/>
    <w:rsid w:val="6ABEF095"/>
    <w:rsid w:val="6ABF3DC5"/>
    <w:rsid w:val="6AC0323B"/>
    <w:rsid w:val="6AD35ECA"/>
    <w:rsid w:val="6AE8AAB4"/>
    <w:rsid w:val="6AFB3CE0"/>
    <w:rsid w:val="6B04E320"/>
    <w:rsid w:val="6B17AF73"/>
    <w:rsid w:val="6B19A850"/>
    <w:rsid w:val="6B1D2137"/>
    <w:rsid w:val="6B1D5D11"/>
    <w:rsid w:val="6B1DFF61"/>
    <w:rsid w:val="6B20E54F"/>
    <w:rsid w:val="6B22549D"/>
    <w:rsid w:val="6B226FF1"/>
    <w:rsid w:val="6B252D79"/>
    <w:rsid w:val="6B25C4F1"/>
    <w:rsid w:val="6B2A9A75"/>
    <w:rsid w:val="6B492F02"/>
    <w:rsid w:val="6B49921F"/>
    <w:rsid w:val="6B4DBCC3"/>
    <w:rsid w:val="6B4F8DA7"/>
    <w:rsid w:val="6B50B387"/>
    <w:rsid w:val="6B562171"/>
    <w:rsid w:val="6B65DC3E"/>
    <w:rsid w:val="6B685193"/>
    <w:rsid w:val="6B68D37F"/>
    <w:rsid w:val="6B6BB62A"/>
    <w:rsid w:val="6B7DA079"/>
    <w:rsid w:val="6B7F5D9A"/>
    <w:rsid w:val="6B823566"/>
    <w:rsid w:val="6B843812"/>
    <w:rsid w:val="6B85E887"/>
    <w:rsid w:val="6B890915"/>
    <w:rsid w:val="6B8DF01A"/>
    <w:rsid w:val="6B9836AB"/>
    <w:rsid w:val="6B9D0E6D"/>
    <w:rsid w:val="6BAD5535"/>
    <w:rsid w:val="6BADD222"/>
    <w:rsid w:val="6BB04872"/>
    <w:rsid w:val="6BB22840"/>
    <w:rsid w:val="6BBAF784"/>
    <w:rsid w:val="6BBB711A"/>
    <w:rsid w:val="6BBD6337"/>
    <w:rsid w:val="6BBDAC49"/>
    <w:rsid w:val="6BCD5373"/>
    <w:rsid w:val="6BD34BB0"/>
    <w:rsid w:val="6BD7D0AF"/>
    <w:rsid w:val="6BE73706"/>
    <w:rsid w:val="6BF2CD01"/>
    <w:rsid w:val="6BF94895"/>
    <w:rsid w:val="6BFEA713"/>
    <w:rsid w:val="6C038BF7"/>
    <w:rsid w:val="6C04CE31"/>
    <w:rsid w:val="6C0744D8"/>
    <w:rsid w:val="6C0A3228"/>
    <w:rsid w:val="6C0F42BE"/>
    <w:rsid w:val="6C12B2F9"/>
    <w:rsid w:val="6C20FBD6"/>
    <w:rsid w:val="6C2A7033"/>
    <w:rsid w:val="6C348BD9"/>
    <w:rsid w:val="6C3F47E4"/>
    <w:rsid w:val="6C405621"/>
    <w:rsid w:val="6C41FC3C"/>
    <w:rsid w:val="6C496B4F"/>
    <w:rsid w:val="6C5A1C48"/>
    <w:rsid w:val="6C65AB24"/>
    <w:rsid w:val="6C6B7B33"/>
    <w:rsid w:val="6C6BBBC6"/>
    <w:rsid w:val="6C6F532E"/>
    <w:rsid w:val="6C7946C5"/>
    <w:rsid w:val="6C8574AD"/>
    <w:rsid w:val="6C876846"/>
    <w:rsid w:val="6C876E0F"/>
    <w:rsid w:val="6C8B3F5C"/>
    <w:rsid w:val="6C90F0D1"/>
    <w:rsid w:val="6C93248F"/>
    <w:rsid w:val="6C957B90"/>
    <w:rsid w:val="6C9D9906"/>
    <w:rsid w:val="6CA14B00"/>
    <w:rsid w:val="6CA4A066"/>
    <w:rsid w:val="6CA7AF3A"/>
    <w:rsid w:val="6CB7D837"/>
    <w:rsid w:val="6CC6064D"/>
    <w:rsid w:val="6CC91B61"/>
    <w:rsid w:val="6CCA9688"/>
    <w:rsid w:val="6CCD2020"/>
    <w:rsid w:val="6CD98F05"/>
    <w:rsid w:val="6CDAE55D"/>
    <w:rsid w:val="6CDBA379"/>
    <w:rsid w:val="6CDF287B"/>
    <w:rsid w:val="6CE2D2E3"/>
    <w:rsid w:val="6CE37483"/>
    <w:rsid w:val="6CE641E8"/>
    <w:rsid w:val="6CF32B5A"/>
    <w:rsid w:val="6CF36E5C"/>
    <w:rsid w:val="6CFA8AB0"/>
    <w:rsid w:val="6CFA98EB"/>
    <w:rsid w:val="6D0E47BF"/>
    <w:rsid w:val="6D12E662"/>
    <w:rsid w:val="6D2582CC"/>
    <w:rsid w:val="6D2D60D0"/>
    <w:rsid w:val="6D3B11ED"/>
    <w:rsid w:val="6D4EBA3B"/>
    <w:rsid w:val="6D57E0AA"/>
    <w:rsid w:val="6D62F744"/>
    <w:rsid w:val="6D637259"/>
    <w:rsid w:val="6D6A5F07"/>
    <w:rsid w:val="6D6AC3AE"/>
    <w:rsid w:val="6D7B04EE"/>
    <w:rsid w:val="6D819046"/>
    <w:rsid w:val="6D820D87"/>
    <w:rsid w:val="6D831392"/>
    <w:rsid w:val="6D938864"/>
    <w:rsid w:val="6D94B7E1"/>
    <w:rsid w:val="6D9975E3"/>
    <w:rsid w:val="6DA72A57"/>
    <w:rsid w:val="6DAAD48E"/>
    <w:rsid w:val="6DB11B02"/>
    <w:rsid w:val="6DB24D89"/>
    <w:rsid w:val="6DB3DC55"/>
    <w:rsid w:val="6DB4D106"/>
    <w:rsid w:val="6DBC0B48"/>
    <w:rsid w:val="6DC06AC8"/>
    <w:rsid w:val="6DCEFA79"/>
    <w:rsid w:val="6DCF17B1"/>
    <w:rsid w:val="6DD532A2"/>
    <w:rsid w:val="6DDB4B98"/>
    <w:rsid w:val="6DE2D543"/>
    <w:rsid w:val="6DE81A00"/>
    <w:rsid w:val="6DEA9CC0"/>
    <w:rsid w:val="6DEBD414"/>
    <w:rsid w:val="6DF24D07"/>
    <w:rsid w:val="6DF37659"/>
    <w:rsid w:val="6DF42A54"/>
    <w:rsid w:val="6DF5EA32"/>
    <w:rsid w:val="6DFDF395"/>
    <w:rsid w:val="6DFE728A"/>
    <w:rsid w:val="6E071436"/>
    <w:rsid w:val="6E07C4EA"/>
    <w:rsid w:val="6E08CC83"/>
    <w:rsid w:val="6E08D7BD"/>
    <w:rsid w:val="6E0BBAAB"/>
    <w:rsid w:val="6E18C2F7"/>
    <w:rsid w:val="6E229767"/>
    <w:rsid w:val="6E247ADE"/>
    <w:rsid w:val="6E2677D5"/>
    <w:rsid w:val="6E2BA002"/>
    <w:rsid w:val="6E2EAFD6"/>
    <w:rsid w:val="6E30FDD4"/>
    <w:rsid w:val="6E3DE28D"/>
    <w:rsid w:val="6E3E9856"/>
    <w:rsid w:val="6E41513B"/>
    <w:rsid w:val="6E419E0D"/>
    <w:rsid w:val="6E5E61D2"/>
    <w:rsid w:val="6E70CFB6"/>
    <w:rsid w:val="6E714DF2"/>
    <w:rsid w:val="6E7335D0"/>
    <w:rsid w:val="6E74E3CB"/>
    <w:rsid w:val="6E7A6EDF"/>
    <w:rsid w:val="6E7C2259"/>
    <w:rsid w:val="6E7C5C0B"/>
    <w:rsid w:val="6E880C22"/>
    <w:rsid w:val="6E895DCD"/>
    <w:rsid w:val="6E8E3CAC"/>
    <w:rsid w:val="6E99F030"/>
    <w:rsid w:val="6E9FE86D"/>
    <w:rsid w:val="6EA1653F"/>
    <w:rsid w:val="6EA62357"/>
    <w:rsid w:val="6EA9FB70"/>
    <w:rsid w:val="6EAA3FE4"/>
    <w:rsid w:val="6EAA948A"/>
    <w:rsid w:val="6EADE33F"/>
    <w:rsid w:val="6EB30C5D"/>
    <w:rsid w:val="6EC1AB68"/>
    <w:rsid w:val="6EC1E256"/>
    <w:rsid w:val="6EC32875"/>
    <w:rsid w:val="6EC5CECE"/>
    <w:rsid w:val="6EC91D53"/>
    <w:rsid w:val="6ED1381D"/>
    <w:rsid w:val="6ED807EA"/>
    <w:rsid w:val="6EDAE1F6"/>
    <w:rsid w:val="6EDE64C3"/>
    <w:rsid w:val="6EE469CC"/>
    <w:rsid w:val="6EE505EA"/>
    <w:rsid w:val="6EE6ABA9"/>
    <w:rsid w:val="6EE71119"/>
    <w:rsid w:val="6EEC6350"/>
    <w:rsid w:val="6EF347BE"/>
    <w:rsid w:val="6EF95C25"/>
    <w:rsid w:val="6EFA9701"/>
    <w:rsid w:val="6EFE296F"/>
    <w:rsid w:val="6F027335"/>
    <w:rsid w:val="6F063342"/>
    <w:rsid w:val="6F076A85"/>
    <w:rsid w:val="6F17790A"/>
    <w:rsid w:val="6F184353"/>
    <w:rsid w:val="6F21BFEA"/>
    <w:rsid w:val="6F23125F"/>
    <w:rsid w:val="6F2959E4"/>
    <w:rsid w:val="6F34B546"/>
    <w:rsid w:val="6F34D9E4"/>
    <w:rsid w:val="6F384233"/>
    <w:rsid w:val="6F3E7FA1"/>
    <w:rsid w:val="6F42E201"/>
    <w:rsid w:val="6F463015"/>
    <w:rsid w:val="6F5DCE21"/>
    <w:rsid w:val="6F5FDD0D"/>
    <w:rsid w:val="6F6C153A"/>
    <w:rsid w:val="6F733A76"/>
    <w:rsid w:val="6F7697C9"/>
    <w:rsid w:val="6F799EB1"/>
    <w:rsid w:val="6F7E3EB4"/>
    <w:rsid w:val="6F80DD7B"/>
    <w:rsid w:val="6F8343BF"/>
    <w:rsid w:val="6F88174D"/>
    <w:rsid w:val="6F8ACC4F"/>
    <w:rsid w:val="6F8D7DCC"/>
    <w:rsid w:val="6F8DC835"/>
    <w:rsid w:val="6F8FAB61"/>
    <w:rsid w:val="6F930FF8"/>
    <w:rsid w:val="6F9683A0"/>
    <w:rsid w:val="6FA14AFE"/>
    <w:rsid w:val="6FA59141"/>
    <w:rsid w:val="6FA7A4CE"/>
    <w:rsid w:val="6FB07412"/>
    <w:rsid w:val="6FB0E787"/>
    <w:rsid w:val="6FB813F6"/>
    <w:rsid w:val="6FBD66FC"/>
    <w:rsid w:val="6FBF7725"/>
    <w:rsid w:val="6FC5C559"/>
    <w:rsid w:val="6FC9990E"/>
    <w:rsid w:val="6FCD4D3D"/>
    <w:rsid w:val="6FCFC292"/>
    <w:rsid w:val="6FDAAF0D"/>
    <w:rsid w:val="6FE04975"/>
    <w:rsid w:val="6FE522EA"/>
    <w:rsid w:val="6FE626EC"/>
    <w:rsid w:val="6FFC08A8"/>
    <w:rsid w:val="6FFE563B"/>
    <w:rsid w:val="7004FC16"/>
    <w:rsid w:val="7017D171"/>
    <w:rsid w:val="701A73A5"/>
    <w:rsid w:val="701C96CE"/>
    <w:rsid w:val="701CCEC4"/>
    <w:rsid w:val="701E2013"/>
    <w:rsid w:val="701EDEC9"/>
    <w:rsid w:val="7021799A"/>
    <w:rsid w:val="702301E6"/>
    <w:rsid w:val="70295B8D"/>
    <w:rsid w:val="702B98ED"/>
    <w:rsid w:val="70315543"/>
    <w:rsid w:val="7035A900"/>
    <w:rsid w:val="703BBE9E"/>
    <w:rsid w:val="70404A10"/>
    <w:rsid w:val="7041E9D4"/>
    <w:rsid w:val="704B3959"/>
    <w:rsid w:val="7051833C"/>
    <w:rsid w:val="7052F8C7"/>
    <w:rsid w:val="705A9D51"/>
    <w:rsid w:val="705B4407"/>
    <w:rsid w:val="705BA89D"/>
    <w:rsid w:val="706160E4"/>
    <w:rsid w:val="706BE35F"/>
    <w:rsid w:val="706D957A"/>
    <w:rsid w:val="7081B5C4"/>
    <w:rsid w:val="7081F963"/>
    <w:rsid w:val="7083C6CB"/>
    <w:rsid w:val="7086C9E2"/>
    <w:rsid w:val="7088AD1D"/>
    <w:rsid w:val="708C670A"/>
    <w:rsid w:val="709C1E4A"/>
    <w:rsid w:val="70A60987"/>
    <w:rsid w:val="70B0D00B"/>
    <w:rsid w:val="70BE39D9"/>
    <w:rsid w:val="70CA11E9"/>
    <w:rsid w:val="70CEABD4"/>
    <w:rsid w:val="70DB68C7"/>
    <w:rsid w:val="70E032CB"/>
    <w:rsid w:val="70E43CEF"/>
    <w:rsid w:val="70EBB3C2"/>
    <w:rsid w:val="70F3E973"/>
    <w:rsid w:val="70F76E4E"/>
    <w:rsid w:val="70F8A0E7"/>
    <w:rsid w:val="70FBB862"/>
    <w:rsid w:val="70FF0408"/>
    <w:rsid w:val="71086649"/>
    <w:rsid w:val="710DB4A9"/>
    <w:rsid w:val="710FB11D"/>
    <w:rsid w:val="710FF2D0"/>
    <w:rsid w:val="7117E321"/>
    <w:rsid w:val="71185685"/>
    <w:rsid w:val="711888B2"/>
    <w:rsid w:val="7118F3EF"/>
    <w:rsid w:val="711BC864"/>
    <w:rsid w:val="712006F9"/>
    <w:rsid w:val="7123102F"/>
    <w:rsid w:val="71258074"/>
    <w:rsid w:val="712E2781"/>
    <w:rsid w:val="713316FF"/>
    <w:rsid w:val="713D9F44"/>
    <w:rsid w:val="71563B2B"/>
    <w:rsid w:val="715B153C"/>
    <w:rsid w:val="715BED4F"/>
    <w:rsid w:val="715C0614"/>
    <w:rsid w:val="715F1C4F"/>
    <w:rsid w:val="7169E190"/>
    <w:rsid w:val="71705A84"/>
    <w:rsid w:val="71789F13"/>
    <w:rsid w:val="717A7D98"/>
    <w:rsid w:val="717EB7D6"/>
    <w:rsid w:val="717F9BE4"/>
    <w:rsid w:val="71817BB2"/>
    <w:rsid w:val="718FA91D"/>
    <w:rsid w:val="7191AB5E"/>
    <w:rsid w:val="719366C9"/>
    <w:rsid w:val="719A5185"/>
    <w:rsid w:val="71A3944B"/>
    <w:rsid w:val="71A9F045"/>
    <w:rsid w:val="71B1AAFA"/>
    <w:rsid w:val="71BFF564"/>
    <w:rsid w:val="71C22073"/>
    <w:rsid w:val="71C680D0"/>
    <w:rsid w:val="71C82F05"/>
    <w:rsid w:val="71CC80B8"/>
    <w:rsid w:val="71D0D520"/>
    <w:rsid w:val="71DD1238"/>
    <w:rsid w:val="71E7579C"/>
    <w:rsid w:val="71EB257A"/>
    <w:rsid w:val="71ED45B1"/>
    <w:rsid w:val="71EE9065"/>
    <w:rsid w:val="71F37307"/>
    <w:rsid w:val="71F585BF"/>
    <w:rsid w:val="71F745CC"/>
    <w:rsid w:val="71F8B96B"/>
    <w:rsid w:val="71F94A0F"/>
    <w:rsid w:val="71FB0903"/>
    <w:rsid w:val="71FC3F67"/>
    <w:rsid w:val="72007F5A"/>
    <w:rsid w:val="7203947A"/>
    <w:rsid w:val="720ACF4C"/>
    <w:rsid w:val="7215DB39"/>
    <w:rsid w:val="72168C70"/>
    <w:rsid w:val="7227F589"/>
    <w:rsid w:val="722AFF4B"/>
    <w:rsid w:val="722DAA2C"/>
    <w:rsid w:val="722E13A5"/>
    <w:rsid w:val="7231D8EC"/>
    <w:rsid w:val="72330D3B"/>
    <w:rsid w:val="72351AEB"/>
    <w:rsid w:val="7246E12A"/>
    <w:rsid w:val="72482960"/>
    <w:rsid w:val="72560D85"/>
    <w:rsid w:val="725718A8"/>
    <w:rsid w:val="725A9089"/>
    <w:rsid w:val="725FC60D"/>
    <w:rsid w:val="726BB9AB"/>
    <w:rsid w:val="7271B06F"/>
    <w:rsid w:val="72725986"/>
    <w:rsid w:val="72800627"/>
    <w:rsid w:val="7297D75B"/>
    <w:rsid w:val="72A01118"/>
    <w:rsid w:val="72BD98D9"/>
    <w:rsid w:val="72C207BE"/>
    <w:rsid w:val="72CC7FF8"/>
    <w:rsid w:val="72CFE991"/>
    <w:rsid w:val="72D039B8"/>
    <w:rsid w:val="72E1563E"/>
    <w:rsid w:val="72EA65D6"/>
    <w:rsid w:val="72F3EEEC"/>
    <w:rsid w:val="72FC8B2D"/>
    <w:rsid w:val="72FCE713"/>
    <w:rsid w:val="72FD1B1D"/>
    <w:rsid w:val="73053A79"/>
    <w:rsid w:val="73053F78"/>
    <w:rsid w:val="7308338F"/>
    <w:rsid w:val="730DB1FA"/>
    <w:rsid w:val="73152EFC"/>
    <w:rsid w:val="7318C376"/>
    <w:rsid w:val="7319EED7"/>
    <w:rsid w:val="731DE574"/>
    <w:rsid w:val="7327042C"/>
    <w:rsid w:val="732D8AAF"/>
    <w:rsid w:val="73417860"/>
    <w:rsid w:val="73436860"/>
    <w:rsid w:val="734884CA"/>
    <w:rsid w:val="7349985B"/>
    <w:rsid w:val="734B3321"/>
    <w:rsid w:val="735971CD"/>
    <w:rsid w:val="735A0F7D"/>
    <w:rsid w:val="7361F2EE"/>
    <w:rsid w:val="736823C2"/>
    <w:rsid w:val="736C51A7"/>
    <w:rsid w:val="7387D788"/>
    <w:rsid w:val="738BF632"/>
    <w:rsid w:val="738FFEF1"/>
    <w:rsid w:val="73966DA6"/>
    <w:rsid w:val="73A70704"/>
    <w:rsid w:val="73AF77F5"/>
    <w:rsid w:val="73C2C9CB"/>
    <w:rsid w:val="73C5BAEA"/>
    <w:rsid w:val="73D1914C"/>
    <w:rsid w:val="73D665BA"/>
    <w:rsid w:val="73D7A1E3"/>
    <w:rsid w:val="73DF3151"/>
    <w:rsid w:val="73E00BE4"/>
    <w:rsid w:val="73E89B83"/>
    <w:rsid w:val="73EC8118"/>
    <w:rsid w:val="73F0C140"/>
    <w:rsid w:val="73F8CF9A"/>
    <w:rsid w:val="74011B33"/>
    <w:rsid w:val="7411A41D"/>
    <w:rsid w:val="7411C3AE"/>
    <w:rsid w:val="74170A0E"/>
    <w:rsid w:val="74180F9F"/>
    <w:rsid w:val="74189489"/>
    <w:rsid w:val="741D75F0"/>
    <w:rsid w:val="7427CF2B"/>
    <w:rsid w:val="74298354"/>
    <w:rsid w:val="743D9C4E"/>
    <w:rsid w:val="7449F522"/>
    <w:rsid w:val="744C19D2"/>
    <w:rsid w:val="74538351"/>
    <w:rsid w:val="7456EE08"/>
    <w:rsid w:val="7457D2A6"/>
    <w:rsid w:val="7457FB22"/>
    <w:rsid w:val="7462AC90"/>
    <w:rsid w:val="7463A749"/>
    <w:rsid w:val="746910D1"/>
    <w:rsid w:val="747259AB"/>
    <w:rsid w:val="7474B7BA"/>
    <w:rsid w:val="7477393F"/>
    <w:rsid w:val="74889222"/>
    <w:rsid w:val="748B95A9"/>
    <w:rsid w:val="749135C8"/>
    <w:rsid w:val="74952018"/>
    <w:rsid w:val="749723DD"/>
    <w:rsid w:val="749A6833"/>
    <w:rsid w:val="749BAA55"/>
    <w:rsid w:val="74A6984C"/>
    <w:rsid w:val="74ABA375"/>
    <w:rsid w:val="74B24C42"/>
    <w:rsid w:val="74B3977C"/>
    <w:rsid w:val="74B3D80F"/>
    <w:rsid w:val="74B7326D"/>
    <w:rsid w:val="74C0D823"/>
    <w:rsid w:val="74C98B9C"/>
    <w:rsid w:val="74C99042"/>
    <w:rsid w:val="74DF76F4"/>
    <w:rsid w:val="74DFCEA8"/>
    <w:rsid w:val="74E3A2B0"/>
    <w:rsid w:val="74E63504"/>
    <w:rsid w:val="74EA1D1F"/>
    <w:rsid w:val="74EE6173"/>
    <w:rsid w:val="74F066A6"/>
    <w:rsid w:val="75074D40"/>
    <w:rsid w:val="75076193"/>
    <w:rsid w:val="750AAB89"/>
    <w:rsid w:val="751A07E4"/>
    <w:rsid w:val="751F9A0B"/>
    <w:rsid w:val="75202F02"/>
    <w:rsid w:val="7529152C"/>
    <w:rsid w:val="752932EC"/>
    <w:rsid w:val="752B0337"/>
    <w:rsid w:val="75394A34"/>
    <w:rsid w:val="753CE579"/>
    <w:rsid w:val="753F7D82"/>
    <w:rsid w:val="754146FB"/>
    <w:rsid w:val="75470566"/>
    <w:rsid w:val="75479708"/>
    <w:rsid w:val="754C0D41"/>
    <w:rsid w:val="7559954B"/>
    <w:rsid w:val="755C9E91"/>
    <w:rsid w:val="756011E6"/>
    <w:rsid w:val="75607BA2"/>
    <w:rsid w:val="7561E28A"/>
    <w:rsid w:val="756774D3"/>
    <w:rsid w:val="756C56AA"/>
    <w:rsid w:val="757103F3"/>
    <w:rsid w:val="75922373"/>
    <w:rsid w:val="759565AF"/>
    <w:rsid w:val="75997886"/>
    <w:rsid w:val="759CB8C3"/>
    <w:rsid w:val="75A05D41"/>
    <w:rsid w:val="75B41A19"/>
    <w:rsid w:val="75B7DFAC"/>
    <w:rsid w:val="75B82CAC"/>
    <w:rsid w:val="75BBD9DF"/>
    <w:rsid w:val="75BF20F5"/>
    <w:rsid w:val="75C5A04E"/>
    <w:rsid w:val="75CC1386"/>
    <w:rsid w:val="75DF84A3"/>
    <w:rsid w:val="75E0CDBF"/>
    <w:rsid w:val="75E691DC"/>
    <w:rsid w:val="75E75080"/>
    <w:rsid w:val="75EBBD67"/>
    <w:rsid w:val="75ED8E49"/>
    <w:rsid w:val="76068E34"/>
    <w:rsid w:val="76086E02"/>
    <w:rsid w:val="7608A4DB"/>
    <w:rsid w:val="760C475D"/>
    <w:rsid w:val="7613F7CE"/>
    <w:rsid w:val="76192FC3"/>
    <w:rsid w:val="761C6514"/>
    <w:rsid w:val="76239935"/>
    <w:rsid w:val="762445C6"/>
    <w:rsid w:val="76260E8A"/>
    <w:rsid w:val="7626C2A8"/>
    <w:rsid w:val="7627DAE4"/>
    <w:rsid w:val="763592E0"/>
    <w:rsid w:val="763981DC"/>
    <w:rsid w:val="7640BB9B"/>
    <w:rsid w:val="76431C88"/>
    <w:rsid w:val="7645E42D"/>
    <w:rsid w:val="765838E0"/>
    <w:rsid w:val="765A063B"/>
    <w:rsid w:val="765D3628"/>
    <w:rsid w:val="76680217"/>
    <w:rsid w:val="766F8E68"/>
    <w:rsid w:val="76713B65"/>
    <w:rsid w:val="767C4CA2"/>
    <w:rsid w:val="767D9439"/>
    <w:rsid w:val="7683FCDA"/>
    <w:rsid w:val="7684E47D"/>
    <w:rsid w:val="76A5F204"/>
    <w:rsid w:val="76A875BD"/>
    <w:rsid w:val="76AD67CC"/>
    <w:rsid w:val="76BB0734"/>
    <w:rsid w:val="76C28B28"/>
    <w:rsid w:val="76CD496E"/>
    <w:rsid w:val="76D0CC73"/>
    <w:rsid w:val="76D1EA58"/>
    <w:rsid w:val="76D35C25"/>
    <w:rsid w:val="76DE1366"/>
    <w:rsid w:val="76E1684A"/>
    <w:rsid w:val="76E77726"/>
    <w:rsid w:val="76E7F817"/>
    <w:rsid w:val="76EA3818"/>
    <w:rsid w:val="76F3CA9F"/>
    <w:rsid w:val="76F7435F"/>
    <w:rsid w:val="76F8A4EF"/>
    <w:rsid w:val="76FC171A"/>
    <w:rsid w:val="76FC7153"/>
    <w:rsid w:val="7700797B"/>
    <w:rsid w:val="7700DBF1"/>
    <w:rsid w:val="7704DA1B"/>
    <w:rsid w:val="7706F877"/>
    <w:rsid w:val="770EE36D"/>
    <w:rsid w:val="77126524"/>
    <w:rsid w:val="7715D56E"/>
    <w:rsid w:val="7716BC5D"/>
    <w:rsid w:val="7718CA0B"/>
    <w:rsid w:val="771DDA19"/>
    <w:rsid w:val="771F6123"/>
    <w:rsid w:val="7720DC4A"/>
    <w:rsid w:val="7722A4F7"/>
    <w:rsid w:val="772DBFE3"/>
    <w:rsid w:val="77325569"/>
    <w:rsid w:val="77351565"/>
    <w:rsid w:val="77353156"/>
    <w:rsid w:val="773C077D"/>
    <w:rsid w:val="773FC0B1"/>
    <w:rsid w:val="7742D2F0"/>
    <w:rsid w:val="774505B0"/>
    <w:rsid w:val="774EE40B"/>
    <w:rsid w:val="77510B92"/>
    <w:rsid w:val="77537248"/>
    <w:rsid w:val="7755E197"/>
    <w:rsid w:val="77582437"/>
    <w:rsid w:val="775EBF4A"/>
    <w:rsid w:val="7764658B"/>
    <w:rsid w:val="77678F5E"/>
    <w:rsid w:val="7768488E"/>
    <w:rsid w:val="776D284C"/>
    <w:rsid w:val="776D9B6A"/>
    <w:rsid w:val="7777DFAE"/>
    <w:rsid w:val="777D45E2"/>
    <w:rsid w:val="7783D963"/>
    <w:rsid w:val="7795A171"/>
    <w:rsid w:val="77970021"/>
    <w:rsid w:val="7798F7D9"/>
    <w:rsid w:val="779C3C19"/>
    <w:rsid w:val="77A00577"/>
    <w:rsid w:val="77A0DDFF"/>
    <w:rsid w:val="77A44FCF"/>
    <w:rsid w:val="77A4D37A"/>
    <w:rsid w:val="77A5A9D7"/>
    <w:rsid w:val="77A9F514"/>
    <w:rsid w:val="77B84659"/>
    <w:rsid w:val="77BAEE7F"/>
    <w:rsid w:val="77BBA29D"/>
    <w:rsid w:val="77BDB2DB"/>
    <w:rsid w:val="77C3E6F2"/>
    <w:rsid w:val="77C476DD"/>
    <w:rsid w:val="77E4ED0C"/>
    <w:rsid w:val="77EBADFB"/>
    <w:rsid w:val="77F5805D"/>
    <w:rsid w:val="77F91F3F"/>
    <w:rsid w:val="780CB24C"/>
    <w:rsid w:val="7811BA02"/>
    <w:rsid w:val="781595B1"/>
    <w:rsid w:val="781D53B0"/>
    <w:rsid w:val="782EF7D4"/>
    <w:rsid w:val="78342CB0"/>
    <w:rsid w:val="78398DD9"/>
    <w:rsid w:val="783FE96E"/>
    <w:rsid w:val="784394FD"/>
    <w:rsid w:val="784511CC"/>
    <w:rsid w:val="7851663E"/>
    <w:rsid w:val="7854988C"/>
    <w:rsid w:val="7857E8C5"/>
    <w:rsid w:val="7859C295"/>
    <w:rsid w:val="785C30F8"/>
    <w:rsid w:val="7863378C"/>
    <w:rsid w:val="78693D6C"/>
    <w:rsid w:val="786C66DF"/>
    <w:rsid w:val="786DE004"/>
    <w:rsid w:val="78735FBB"/>
    <w:rsid w:val="7875BDE9"/>
    <w:rsid w:val="7875C73E"/>
    <w:rsid w:val="7883F692"/>
    <w:rsid w:val="788710C5"/>
    <w:rsid w:val="788A6605"/>
    <w:rsid w:val="789126E3"/>
    <w:rsid w:val="78A007A3"/>
    <w:rsid w:val="78ACD039"/>
    <w:rsid w:val="78AD778E"/>
    <w:rsid w:val="78AE7AFB"/>
    <w:rsid w:val="78B1B37D"/>
    <w:rsid w:val="78B37D07"/>
    <w:rsid w:val="78B40E47"/>
    <w:rsid w:val="78C8528F"/>
    <w:rsid w:val="78DEB0FF"/>
    <w:rsid w:val="78E10BC9"/>
    <w:rsid w:val="78E40121"/>
    <w:rsid w:val="78ECDAA7"/>
    <w:rsid w:val="78F8D265"/>
    <w:rsid w:val="78FEAAEB"/>
    <w:rsid w:val="78FFDD32"/>
    <w:rsid w:val="7901BEA8"/>
    <w:rsid w:val="79182818"/>
    <w:rsid w:val="791CA9D4"/>
    <w:rsid w:val="791D438E"/>
    <w:rsid w:val="7928C53F"/>
    <w:rsid w:val="792FE605"/>
    <w:rsid w:val="79303642"/>
    <w:rsid w:val="79337144"/>
    <w:rsid w:val="793E45FB"/>
    <w:rsid w:val="794067BF"/>
    <w:rsid w:val="79421F72"/>
    <w:rsid w:val="7946FF30"/>
    <w:rsid w:val="794DFB13"/>
    <w:rsid w:val="79526A88"/>
    <w:rsid w:val="79539DEA"/>
    <w:rsid w:val="7955690E"/>
    <w:rsid w:val="79576E58"/>
    <w:rsid w:val="79591DF9"/>
    <w:rsid w:val="795FF9E2"/>
    <w:rsid w:val="796E16ED"/>
    <w:rsid w:val="7972C192"/>
    <w:rsid w:val="79754412"/>
    <w:rsid w:val="79782620"/>
    <w:rsid w:val="798178E3"/>
    <w:rsid w:val="798E27E9"/>
    <w:rsid w:val="799962F9"/>
    <w:rsid w:val="799CCE94"/>
    <w:rsid w:val="79A43BA7"/>
    <w:rsid w:val="79A6C6B8"/>
    <w:rsid w:val="79A80194"/>
    <w:rsid w:val="79AC3FFE"/>
    <w:rsid w:val="79ACBED0"/>
    <w:rsid w:val="79AF8978"/>
    <w:rsid w:val="79C12CA6"/>
    <w:rsid w:val="79C19014"/>
    <w:rsid w:val="79C98564"/>
    <w:rsid w:val="79C9CC16"/>
    <w:rsid w:val="79CF2445"/>
    <w:rsid w:val="79D4FA05"/>
    <w:rsid w:val="79D7DB37"/>
    <w:rsid w:val="79D80DDF"/>
    <w:rsid w:val="79DC4A73"/>
    <w:rsid w:val="79E24CC2"/>
    <w:rsid w:val="79ED9415"/>
    <w:rsid w:val="79EE83A0"/>
    <w:rsid w:val="79F01675"/>
    <w:rsid w:val="79F73ABD"/>
    <w:rsid w:val="79F951FC"/>
    <w:rsid w:val="7A00C6C0"/>
    <w:rsid w:val="7A1828B5"/>
    <w:rsid w:val="7A1C3F36"/>
    <w:rsid w:val="7A30BA8A"/>
    <w:rsid w:val="7A3519F1"/>
    <w:rsid w:val="7A383B43"/>
    <w:rsid w:val="7A3E8F51"/>
    <w:rsid w:val="7A3F0025"/>
    <w:rsid w:val="7A4511F7"/>
    <w:rsid w:val="7A4A2B5B"/>
    <w:rsid w:val="7A4F0832"/>
    <w:rsid w:val="7A52FFB4"/>
    <w:rsid w:val="7A554251"/>
    <w:rsid w:val="7A6819B4"/>
    <w:rsid w:val="7A687DB9"/>
    <w:rsid w:val="7A76846F"/>
    <w:rsid w:val="7A8B7CB3"/>
    <w:rsid w:val="7A9530DC"/>
    <w:rsid w:val="7AA5ABC7"/>
    <w:rsid w:val="7AB7D977"/>
    <w:rsid w:val="7AB89489"/>
    <w:rsid w:val="7AC18C6A"/>
    <w:rsid w:val="7ACD3649"/>
    <w:rsid w:val="7ACE60CE"/>
    <w:rsid w:val="7AD469E3"/>
    <w:rsid w:val="7ADA9673"/>
    <w:rsid w:val="7ADD2685"/>
    <w:rsid w:val="7AE95B56"/>
    <w:rsid w:val="7AF680B8"/>
    <w:rsid w:val="7AFAD786"/>
    <w:rsid w:val="7AFB87B4"/>
    <w:rsid w:val="7AFC7505"/>
    <w:rsid w:val="7AFC9D95"/>
    <w:rsid w:val="7B028152"/>
    <w:rsid w:val="7B0A51F4"/>
    <w:rsid w:val="7B0CC28B"/>
    <w:rsid w:val="7B0CC3B8"/>
    <w:rsid w:val="7B1094FB"/>
    <w:rsid w:val="7B1B28F7"/>
    <w:rsid w:val="7B1EF54B"/>
    <w:rsid w:val="7B347963"/>
    <w:rsid w:val="7B35A758"/>
    <w:rsid w:val="7B3657DF"/>
    <w:rsid w:val="7B3E424F"/>
    <w:rsid w:val="7B4C5F86"/>
    <w:rsid w:val="7B4C8271"/>
    <w:rsid w:val="7B4F1AF6"/>
    <w:rsid w:val="7B530551"/>
    <w:rsid w:val="7B53B020"/>
    <w:rsid w:val="7B53D4A6"/>
    <w:rsid w:val="7B5C99A4"/>
    <w:rsid w:val="7B6E6976"/>
    <w:rsid w:val="7B766A29"/>
    <w:rsid w:val="7B7B410D"/>
    <w:rsid w:val="7B7BE6E0"/>
    <w:rsid w:val="7B8772AB"/>
    <w:rsid w:val="7B8E7467"/>
    <w:rsid w:val="7B90E9BC"/>
    <w:rsid w:val="7B915133"/>
    <w:rsid w:val="7B9626C9"/>
    <w:rsid w:val="7B97E909"/>
    <w:rsid w:val="7BA2BC0B"/>
    <w:rsid w:val="7BA620A2"/>
    <w:rsid w:val="7BADC1E7"/>
    <w:rsid w:val="7BB154F4"/>
    <w:rsid w:val="7BB35070"/>
    <w:rsid w:val="7BB58D49"/>
    <w:rsid w:val="7BB78356"/>
    <w:rsid w:val="7BBD23BE"/>
    <w:rsid w:val="7BC0DB1A"/>
    <w:rsid w:val="7BC34108"/>
    <w:rsid w:val="7BCA455E"/>
    <w:rsid w:val="7BCE2DBE"/>
    <w:rsid w:val="7BE2484D"/>
    <w:rsid w:val="7BE51DA8"/>
    <w:rsid w:val="7BF3C945"/>
    <w:rsid w:val="7C07D633"/>
    <w:rsid w:val="7C081B3A"/>
    <w:rsid w:val="7C082750"/>
    <w:rsid w:val="7C0DB628"/>
    <w:rsid w:val="7C1205F5"/>
    <w:rsid w:val="7C13AB81"/>
    <w:rsid w:val="7C166FA0"/>
    <w:rsid w:val="7C191BFC"/>
    <w:rsid w:val="7C19903A"/>
    <w:rsid w:val="7C1A2E6D"/>
    <w:rsid w:val="7C343D36"/>
    <w:rsid w:val="7C34BB6D"/>
    <w:rsid w:val="7C449594"/>
    <w:rsid w:val="7C5BA366"/>
    <w:rsid w:val="7C6108C8"/>
    <w:rsid w:val="7C7168DB"/>
    <w:rsid w:val="7C7AE03E"/>
    <w:rsid w:val="7C7CC024"/>
    <w:rsid w:val="7C81EA28"/>
    <w:rsid w:val="7C834B51"/>
    <w:rsid w:val="7C897834"/>
    <w:rsid w:val="7C89CCBA"/>
    <w:rsid w:val="7C8E515D"/>
    <w:rsid w:val="7C8EB0B1"/>
    <w:rsid w:val="7C9152C7"/>
    <w:rsid w:val="7C9453EF"/>
    <w:rsid w:val="7C967126"/>
    <w:rsid w:val="7C9D664E"/>
    <w:rsid w:val="7C9ED12B"/>
    <w:rsid w:val="7CA7619B"/>
    <w:rsid w:val="7CB6A4B6"/>
    <w:rsid w:val="7CC36CDA"/>
    <w:rsid w:val="7CC92687"/>
    <w:rsid w:val="7CD3CCA4"/>
    <w:rsid w:val="7CD42D8D"/>
    <w:rsid w:val="7CD72820"/>
    <w:rsid w:val="7CDFC12B"/>
    <w:rsid w:val="7CE0B65B"/>
    <w:rsid w:val="7CEC041C"/>
    <w:rsid w:val="7CECE257"/>
    <w:rsid w:val="7CF1771C"/>
    <w:rsid w:val="7CF22989"/>
    <w:rsid w:val="7D067B31"/>
    <w:rsid w:val="7D0E431C"/>
    <w:rsid w:val="7D0EEBED"/>
    <w:rsid w:val="7D312772"/>
    <w:rsid w:val="7D32B353"/>
    <w:rsid w:val="7D3D4413"/>
    <w:rsid w:val="7D3D8ED1"/>
    <w:rsid w:val="7D3E773C"/>
    <w:rsid w:val="7D481382"/>
    <w:rsid w:val="7D487CC8"/>
    <w:rsid w:val="7D4BBE3B"/>
    <w:rsid w:val="7D4D5433"/>
    <w:rsid w:val="7D532681"/>
    <w:rsid w:val="7D5E50B9"/>
    <w:rsid w:val="7D66FBAD"/>
    <w:rsid w:val="7D675E4E"/>
    <w:rsid w:val="7D676C16"/>
    <w:rsid w:val="7D67E755"/>
    <w:rsid w:val="7D6CD584"/>
    <w:rsid w:val="7D722DB3"/>
    <w:rsid w:val="7D72404C"/>
    <w:rsid w:val="7D79F8F8"/>
    <w:rsid w:val="7D7EAF97"/>
    <w:rsid w:val="7D87B1DF"/>
    <w:rsid w:val="7D87C23E"/>
    <w:rsid w:val="7D8BA356"/>
    <w:rsid w:val="7D91C4D3"/>
    <w:rsid w:val="7D9676C2"/>
    <w:rsid w:val="7DA1ED2A"/>
    <w:rsid w:val="7DA92D03"/>
    <w:rsid w:val="7DB06BAD"/>
    <w:rsid w:val="7DB1CC73"/>
    <w:rsid w:val="7DB7B492"/>
    <w:rsid w:val="7DB8B87F"/>
    <w:rsid w:val="7DBF48A4"/>
    <w:rsid w:val="7DC1DB4B"/>
    <w:rsid w:val="7DD207D4"/>
    <w:rsid w:val="7DD6B683"/>
    <w:rsid w:val="7DDED248"/>
    <w:rsid w:val="7DE2042B"/>
    <w:rsid w:val="7DED9934"/>
    <w:rsid w:val="7DF423B9"/>
    <w:rsid w:val="7DF54C2E"/>
    <w:rsid w:val="7DF5629C"/>
    <w:rsid w:val="7DFDFDA8"/>
    <w:rsid w:val="7E00350F"/>
    <w:rsid w:val="7E07F71F"/>
    <w:rsid w:val="7E0E9251"/>
    <w:rsid w:val="7E0EF0CD"/>
    <w:rsid w:val="7E11DCF9"/>
    <w:rsid w:val="7E215627"/>
    <w:rsid w:val="7E21ECD9"/>
    <w:rsid w:val="7E268BBE"/>
    <w:rsid w:val="7E300148"/>
    <w:rsid w:val="7E373162"/>
    <w:rsid w:val="7E3E6ACA"/>
    <w:rsid w:val="7E3FDB59"/>
    <w:rsid w:val="7E41792C"/>
    <w:rsid w:val="7E434235"/>
    <w:rsid w:val="7E46A6CC"/>
    <w:rsid w:val="7E47AA2C"/>
    <w:rsid w:val="7E5017F6"/>
    <w:rsid w:val="7E552AAF"/>
    <w:rsid w:val="7E56B2B3"/>
    <w:rsid w:val="7E5BF166"/>
    <w:rsid w:val="7E603B3E"/>
    <w:rsid w:val="7E60AEA2"/>
    <w:rsid w:val="7E6660E6"/>
    <w:rsid w:val="7E6B684C"/>
    <w:rsid w:val="7E6E5DA4"/>
    <w:rsid w:val="7E73BBB2"/>
    <w:rsid w:val="7E93EC4A"/>
    <w:rsid w:val="7E98841F"/>
    <w:rsid w:val="7E99E0F5"/>
    <w:rsid w:val="7EA33186"/>
    <w:rsid w:val="7EABB88D"/>
    <w:rsid w:val="7EC44D6F"/>
    <w:rsid w:val="7EF0395C"/>
    <w:rsid w:val="7EF29F1C"/>
    <w:rsid w:val="7EF2B2AB"/>
    <w:rsid w:val="7EF6685B"/>
    <w:rsid w:val="7EF95628"/>
    <w:rsid w:val="7EF9B918"/>
    <w:rsid w:val="7EFA35E8"/>
    <w:rsid w:val="7EFDB32C"/>
    <w:rsid w:val="7F0252F5"/>
    <w:rsid w:val="7F05AE48"/>
    <w:rsid w:val="7F0BDC3A"/>
    <w:rsid w:val="7F14D77B"/>
    <w:rsid w:val="7F168312"/>
    <w:rsid w:val="7F1980A0"/>
    <w:rsid w:val="7F1F49D4"/>
    <w:rsid w:val="7F217557"/>
    <w:rsid w:val="7F380007"/>
    <w:rsid w:val="7F3BB417"/>
    <w:rsid w:val="7F3BF73F"/>
    <w:rsid w:val="7F3CDAED"/>
    <w:rsid w:val="7F3D48C0"/>
    <w:rsid w:val="7F3E818F"/>
    <w:rsid w:val="7F4143BD"/>
    <w:rsid w:val="7F4C90C2"/>
    <w:rsid w:val="7F53CFDC"/>
    <w:rsid w:val="7F5D4FFE"/>
    <w:rsid w:val="7F620D72"/>
    <w:rsid w:val="7F70F7E0"/>
    <w:rsid w:val="7F73481F"/>
    <w:rsid w:val="7F7492DB"/>
    <w:rsid w:val="7F7689C2"/>
    <w:rsid w:val="7F7F297D"/>
    <w:rsid w:val="7F8F8EAE"/>
    <w:rsid w:val="7F90E978"/>
    <w:rsid w:val="7F9529B0"/>
    <w:rsid w:val="7F9940A4"/>
    <w:rsid w:val="7F9C9C1F"/>
    <w:rsid w:val="7F9D76A9"/>
    <w:rsid w:val="7F9F13D5"/>
    <w:rsid w:val="7FA098F7"/>
    <w:rsid w:val="7FA0F00C"/>
    <w:rsid w:val="7FA1E3E1"/>
    <w:rsid w:val="7FA2630A"/>
    <w:rsid w:val="7FA46B81"/>
    <w:rsid w:val="7FA6C91B"/>
    <w:rsid w:val="7FA84876"/>
    <w:rsid w:val="7FAF0F94"/>
    <w:rsid w:val="7FB657A8"/>
    <w:rsid w:val="7FC195C6"/>
    <w:rsid w:val="7FC29C6C"/>
    <w:rsid w:val="7FC44B81"/>
    <w:rsid w:val="7FC6E1F8"/>
    <w:rsid w:val="7FCD3E02"/>
    <w:rsid w:val="7FD73D18"/>
    <w:rsid w:val="7FD8222A"/>
    <w:rsid w:val="7FDBAF77"/>
    <w:rsid w:val="7FDBD0B6"/>
    <w:rsid w:val="7FE06D67"/>
    <w:rsid w:val="7FE2D448"/>
    <w:rsid w:val="7FE55617"/>
    <w:rsid w:val="7FEADE8A"/>
    <w:rsid w:val="7FEBC579"/>
    <w:rsid w:val="7FF22E98"/>
    <w:rsid w:val="7FFB5F4A"/>
    <w:rsid w:val="7FFEC1E0"/>
    <w:rsid w:val="7FFFB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0E0293E"/>
  <w15:docId w15:val="{9D36AE37-BB6A-425B-B57F-C80CB8DF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N)" w:eastAsia="SimSun" w:hAnsi="CG Times (WN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3E42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lang w:val="en-GB"/>
    </w:rPr>
  </w:style>
  <w:style w:type="paragraph" w:styleId="Heading1">
    <w:name w:val="heading 1"/>
    <w:aliases w:val="H1,h1,Heading 1 3GPP"/>
    <w:next w:val="Normal"/>
    <w:link w:val="Heading1Char"/>
    <w:qFormat/>
    <w:rsid w:val="005831DD"/>
    <w:pPr>
      <w:keepNext/>
      <w:keepLines/>
      <w:numPr>
        <w:numId w:val="1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aliases w:val="H2,h2,DO NOT USE_h2,h21,Heading 2 3GPP"/>
    <w:basedOn w:val="Heading1"/>
    <w:next w:val="Normal"/>
    <w:link w:val="Heading2Char"/>
    <w:qFormat/>
    <w:rsid w:val="005831DD"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aliases w:val="Heading 3 3GPP"/>
    <w:basedOn w:val="Heading2"/>
    <w:next w:val="Normal"/>
    <w:link w:val="Heading3Char"/>
    <w:qFormat/>
    <w:rsid w:val="005831DD"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5831DD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5831DD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5831DD"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qFormat/>
    <w:rsid w:val="005831DD"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qFormat/>
    <w:rsid w:val="005831D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5831D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rsid w:val="005831DD"/>
    <w:pPr>
      <w:ind w:left="1985" w:hanging="1985"/>
      <w:outlineLvl w:val="9"/>
    </w:pPr>
    <w:rPr>
      <w:sz w:val="20"/>
    </w:rPr>
  </w:style>
  <w:style w:type="paragraph" w:styleId="TOC8">
    <w:name w:val="toc 8"/>
    <w:basedOn w:val="TOC1"/>
    <w:semiHidden/>
    <w:rsid w:val="005831DD"/>
    <w:pPr>
      <w:spacing w:before="180"/>
      <w:ind w:left="2693" w:hanging="2693"/>
    </w:pPr>
    <w:rPr>
      <w:b/>
    </w:rPr>
  </w:style>
  <w:style w:type="paragraph" w:styleId="TOC1">
    <w:name w:val="toc 1"/>
    <w:semiHidden/>
    <w:rsid w:val="005831DD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ascii="Times New Roman" w:hAnsi="Times New Roman"/>
      <w:noProof/>
      <w:sz w:val="22"/>
    </w:rPr>
  </w:style>
  <w:style w:type="paragraph" w:customStyle="1" w:styleId="ZT">
    <w:name w:val="ZT"/>
    <w:rsid w:val="005831DD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styleId="TOC5">
    <w:name w:val="toc 5"/>
    <w:basedOn w:val="TOC4"/>
    <w:semiHidden/>
    <w:rsid w:val="005831DD"/>
    <w:pPr>
      <w:ind w:left="1701" w:hanging="1701"/>
    </w:pPr>
  </w:style>
  <w:style w:type="paragraph" w:styleId="TOC4">
    <w:name w:val="toc 4"/>
    <w:basedOn w:val="TOC3"/>
    <w:semiHidden/>
    <w:rsid w:val="005831DD"/>
    <w:pPr>
      <w:ind w:left="1418" w:hanging="1418"/>
    </w:pPr>
  </w:style>
  <w:style w:type="paragraph" w:styleId="TOC3">
    <w:name w:val="toc 3"/>
    <w:basedOn w:val="TOC2"/>
    <w:semiHidden/>
    <w:rsid w:val="005831DD"/>
    <w:pPr>
      <w:ind w:left="1134" w:hanging="1134"/>
    </w:pPr>
  </w:style>
  <w:style w:type="paragraph" w:styleId="TOC2">
    <w:name w:val="toc 2"/>
    <w:basedOn w:val="TOC1"/>
    <w:semiHidden/>
    <w:rsid w:val="005831DD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5831DD"/>
    <w:pPr>
      <w:ind w:left="284"/>
    </w:pPr>
  </w:style>
  <w:style w:type="paragraph" w:styleId="Index1">
    <w:name w:val="index 1"/>
    <w:basedOn w:val="Normal"/>
    <w:semiHidden/>
    <w:rsid w:val="005831DD"/>
    <w:pPr>
      <w:keepLines/>
      <w:spacing w:after="0"/>
    </w:pPr>
  </w:style>
  <w:style w:type="paragraph" w:customStyle="1" w:styleId="ZH">
    <w:name w:val="ZH"/>
    <w:rsid w:val="005831DD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customStyle="1" w:styleId="TT">
    <w:name w:val="TT"/>
    <w:basedOn w:val="Heading1"/>
    <w:next w:val="Normal"/>
    <w:rsid w:val="005831DD"/>
    <w:pPr>
      <w:outlineLvl w:val="9"/>
    </w:pPr>
  </w:style>
  <w:style w:type="paragraph" w:styleId="ListNumber2">
    <w:name w:val="List Number 2"/>
    <w:basedOn w:val="ListNumber"/>
    <w:rsid w:val="005831DD"/>
    <w:pPr>
      <w:ind w:left="851"/>
    </w:pPr>
  </w:style>
  <w:style w:type="paragraph" w:styleId="ListNumber">
    <w:name w:val="List Number"/>
    <w:basedOn w:val="List"/>
    <w:rsid w:val="005831DD"/>
  </w:style>
  <w:style w:type="paragraph" w:styleId="List">
    <w:name w:val="List"/>
    <w:basedOn w:val="Normal"/>
    <w:rsid w:val="005831DD"/>
    <w:pPr>
      <w:ind w:left="568" w:hanging="284"/>
    </w:pPr>
  </w:style>
  <w:style w:type="paragraph" w:styleId="Header">
    <w:name w:val="header"/>
    <w:aliases w:val="header odd,header odd1,header odd2,header,header odd3,header odd4,header odd5,header odd6,header1,header2,header3,header odd11,header odd21,header odd7,header4,header odd8,header odd9,header5,header odd12,header11,header21,header odd22,header31,h"/>
    <w:link w:val="HeaderChar"/>
    <w:rsid w:val="005831D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</w:rPr>
  </w:style>
  <w:style w:type="character" w:styleId="FootnoteReference">
    <w:name w:val="footnote reference"/>
    <w:rsid w:val="005831DD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rsid w:val="005831DD"/>
    <w:pPr>
      <w:keepLines/>
      <w:spacing w:after="0"/>
      <w:ind w:left="454" w:hanging="454"/>
    </w:pPr>
    <w:rPr>
      <w:sz w:val="16"/>
    </w:rPr>
  </w:style>
  <w:style w:type="paragraph" w:customStyle="1" w:styleId="TAH">
    <w:name w:val="TAH"/>
    <w:basedOn w:val="TAC"/>
    <w:link w:val="TAHCar"/>
    <w:qFormat/>
    <w:rsid w:val="005831DD"/>
    <w:rPr>
      <w:b/>
    </w:rPr>
  </w:style>
  <w:style w:type="paragraph" w:customStyle="1" w:styleId="TAC">
    <w:name w:val="TAC"/>
    <w:basedOn w:val="TAL"/>
    <w:link w:val="TACChar"/>
    <w:rsid w:val="005831DD"/>
    <w:pPr>
      <w:jc w:val="center"/>
    </w:pPr>
  </w:style>
  <w:style w:type="paragraph" w:customStyle="1" w:styleId="TAL">
    <w:name w:val="TAL"/>
    <w:basedOn w:val="Normal"/>
    <w:link w:val="TALChar"/>
    <w:qFormat/>
    <w:rsid w:val="005831DD"/>
    <w:pPr>
      <w:keepNext/>
      <w:keepLines/>
      <w:spacing w:after="0"/>
    </w:pPr>
    <w:rPr>
      <w:rFonts w:ascii="Arial" w:hAnsi="Arial"/>
      <w:sz w:val="18"/>
    </w:rPr>
  </w:style>
  <w:style w:type="paragraph" w:customStyle="1" w:styleId="TF">
    <w:name w:val="TF"/>
    <w:basedOn w:val="TH"/>
    <w:rsid w:val="005831DD"/>
    <w:pPr>
      <w:keepNext w:val="0"/>
      <w:spacing w:before="0" w:after="240"/>
    </w:pPr>
  </w:style>
  <w:style w:type="paragraph" w:customStyle="1" w:styleId="TH">
    <w:name w:val="TH"/>
    <w:basedOn w:val="Normal"/>
    <w:link w:val="THChar"/>
    <w:qFormat/>
    <w:rsid w:val="005831DD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O">
    <w:name w:val="NO"/>
    <w:basedOn w:val="Normal"/>
    <w:rsid w:val="005831DD"/>
    <w:pPr>
      <w:keepLines/>
      <w:ind w:left="1135" w:hanging="851"/>
    </w:pPr>
  </w:style>
  <w:style w:type="paragraph" w:styleId="TOC9">
    <w:name w:val="toc 9"/>
    <w:basedOn w:val="TOC8"/>
    <w:semiHidden/>
    <w:rsid w:val="005831DD"/>
    <w:pPr>
      <w:ind w:left="1418" w:hanging="1418"/>
    </w:pPr>
  </w:style>
  <w:style w:type="paragraph" w:customStyle="1" w:styleId="EX">
    <w:name w:val="EX"/>
    <w:basedOn w:val="Normal"/>
    <w:rsid w:val="005831DD"/>
    <w:pPr>
      <w:keepLines/>
      <w:ind w:left="1702" w:hanging="1418"/>
    </w:pPr>
  </w:style>
  <w:style w:type="paragraph" w:customStyle="1" w:styleId="FP">
    <w:name w:val="FP"/>
    <w:basedOn w:val="Normal"/>
    <w:rsid w:val="005831DD"/>
    <w:pPr>
      <w:spacing w:after="0"/>
    </w:pPr>
  </w:style>
  <w:style w:type="paragraph" w:customStyle="1" w:styleId="LD">
    <w:name w:val="LD"/>
    <w:rsid w:val="005831D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</w:rPr>
  </w:style>
  <w:style w:type="paragraph" w:customStyle="1" w:styleId="NW">
    <w:name w:val="NW"/>
    <w:basedOn w:val="NO"/>
    <w:rsid w:val="005831DD"/>
    <w:pPr>
      <w:spacing w:after="0"/>
    </w:pPr>
  </w:style>
  <w:style w:type="paragraph" w:customStyle="1" w:styleId="EW">
    <w:name w:val="EW"/>
    <w:basedOn w:val="EX"/>
    <w:rsid w:val="005831DD"/>
    <w:pPr>
      <w:spacing w:after="0"/>
    </w:pPr>
  </w:style>
  <w:style w:type="paragraph" w:styleId="TOC6">
    <w:name w:val="toc 6"/>
    <w:basedOn w:val="TOC5"/>
    <w:next w:val="Normal"/>
    <w:semiHidden/>
    <w:rsid w:val="005831DD"/>
    <w:pPr>
      <w:ind w:left="1985" w:hanging="1985"/>
    </w:pPr>
  </w:style>
  <w:style w:type="paragraph" w:styleId="TOC7">
    <w:name w:val="toc 7"/>
    <w:basedOn w:val="TOC6"/>
    <w:next w:val="Normal"/>
    <w:semiHidden/>
    <w:rsid w:val="005831DD"/>
    <w:pPr>
      <w:ind w:left="2268" w:hanging="2268"/>
    </w:pPr>
  </w:style>
  <w:style w:type="paragraph" w:styleId="ListBullet2">
    <w:name w:val="List Bullet 2"/>
    <w:basedOn w:val="ListBullet"/>
    <w:rsid w:val="005831DD"/>
    <w:pPr>
      <w:ind w:left="851"/>
    </w:pPr>
  </w:style>
  <w:style w:type="paragraph" w:styleId="ListBullet">
    <w:name w:val="List Bullet"/>
    <w:basedOn w:val="List"/>
    <w:rsid w:val="005831DD"/>
  </w:style>
  <w:style w:type="paragraph" w:styleId="ListBullet3">
    <w:name w:val="List Bullet 3"/>
    <w:basedOn w:val="ListBullet2"/>
    <w:rsid w:val="005831DD"/>
    <w:pPr>
      <w:ind w:left="1135"/>
    </w:pPr>
  </w:style>
  <w:style w:type="paragraph" w:customStyle="1" w:styleId="EQ">
    <w:name w:val="EQ"/>
    <w:basedOn w:val="Normal"/>
    <w:next w:val="Normal"/>
    <w:rsid w:val="005831DD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NF">
    <w:name w:val="NF"/>
    <w:basedOn w:val="NO"/>
    <w:rsid w:val="005831DD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5831DD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</w:rPr>
  </w:style>
  <w:style w:type="paragraph" w:customStyle="1" w:styleId="TAR">
    <w:name w:val="TAR"/>
    <w:basedOn w:val="TAL"/>
    <w:rsid w:val="005831DD"/>
    <w:pPr>
      <w:jc w:val="right"/>
    </w:pPr>
  </w:style>
  <w:style w:type="paragraph" w:customStyle="1" w:styleId="TAN">
    <w:name w:val="TAN"/>
    <w:basedOn w:val="TAL"/>
    <w:link w:val="TANChar"/>
    <w:qFormat/>
    <w:rsid w:val="005831DD"/>
    <w:pPr>
      <w:ind w:left="851" w:hanging="851"/>
    </w:pPr>
  </w:style>
  <w:style w:type="paragraph" w:customStyle="1" w:styleId="ZA">
    <w:name w:val="ZA"/>
    <w:rsid w:val="005831D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</w:rPr>
  </w:style>
  <w:style w:type="paragraph" w:customStyle="1" w:styleId="ZB">
    <w:name w:val="ZB"/>
    <w:rsid w:val="005831DD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</w:rPr>
  </w:style>
  <w:style w:type="paragraph" w:customStyle="1" w:styleId="ZD">
    <w:name w:val="ZD"/>
    <w:rsid w:val="005831D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</w:rPr>
  </w:style>
  <w:style w:type="paragraph" w:customStyle="1" w:styleId="ZU">
    <w:name w:val="ZU"/>
    <w:rsid w:val="005831DD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</w:rPr>
  </w:style>
  <w:style w:type="paragraph" w:customStyle="1" w:styleId="ZV">
    <w:name w:val="ZV"/>
    <w:basedOn w:val="ZU"/>
    <w:rsid w:val="005831DD"/>
    <w:pPr>
      <w:framePr w:wrap="notBeside" w:y="16161"/>
    </w:pPr>
  </w:style>
  <w:style w:type="character" w:customStyle="1" w:styleId="ZGSM">
    <w:name w:val="ZGSM"/>
    <w:rsid w:val="005831DD"/>
  </w:style>
  <w:style w:type="paragraph" w:styleId="List2">
    <w:name w:val="List 2"/>
    <w:basedOn w:val="List"/>
    <w:rsid w:val="005831DD"/>
    <w:pPr>
      <w:ind w:left="851"/>
    </w:pPr>
  </w:style>
  <w:style w:type="paragraph" w:customStyle="1" w:styleId="ZG">
    <w:name w:val="ZG"/>
    <w:rsid w:val="005831DD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</w:rPr>
  </w:style>
  <w:style w:type="paragraph" w:styleId="List3">
    <w:name w:val="List 3"/>
    <w:basedOn w:val="List2"/>
    <w:rsid w:val="005831DD"/>
    <w:pPr>
      <w:ind w:left="1135"/>
    </w:pPr>
  </w:style>
  <w:style w:type="paragraph" w:styleId="List4">
    <w:name w:val="List 4"/>
    <w:basedOn w:val="List3"/>
    <w:rsid w:val="005831DD"/>
    <w:pPr>
      <w:ind w:left="1418"/>
    </w:pPr>
  </w:style>
  <w:style w:type="paragraph" w:styleId="List5">
    <w:name w:val="List 5"/>
    <w:basedOn w:val="List4"/>
    <w:rsid w:val="005831DD"/>
    <w:pPr>
      <w:ind w:left="1702"/>
    </w:pPr>
  </w:style>
  <w:style w:type="paragraph" w:customStyle="1" w:styleId="EditorsNote">
    <w:name w:val="Editor's Note"/>
    <w:basedOn w:val="NO"/>
    <w:rsid w:val="005831DD"/>
    <w:rPr>
      <w:color w:val="FF0000"/>
    </w:rPr>
  </w:style>
  <w:style w:type="paragraph" w:styleId="ListBullet4">
    <w:name w:val="List Bullet 4"/>
    <w:basedOn w:val="ListBullet3"/>
    <w:rsid w:val="005831DD"/>
    <w:pPr>
      <w:ind w:left="1418"/>
    </w:pPr>
  </w:style>
  <w:style w:type="paragraph" w:styleId="ListBullet5">
    <w:name w:val="List Bullet 5"/>
    <w:basedOn w:val="ListBullet4"/>
    <w:rsid w:val="005831DD"/>
    <w:pPr>
      <w:ind w:left="1702"/>
    </w:pPr>
  </w:style>
  <w:style w:type="paragraph" w:customStyle="1" w:styleId="B1">
    <w:name w:val="B1"/>
    <w:basedOn w:val="List"/>
    <w:link w:val="B1Char"/>
    <w:qFormat/>
    <w:rsid w:val="005831DD"/>
  </w:style>
  <w:style w:type="paragraph" w:customStyle="1" w:styleId="B2">
    <w:name w:val="B2"/>
    <w:basedOn w:val="List2"/>
    <w:link w:val="B2Char"/>
    <w:qFormat/>
    <w:rsid w:val="005831DD"/>
  </w:style>
  <w:style w:type="paragraph" w:customStyle="1" w:styleId="B3">
    <w:name w:val="B3"/>
    <w:basedOn w:val="List3"/>
    <w:rsid w:val="005831DD"/>
  </w:style>
  <w:style w:type="paragraph" w:customStyle="1" w:styleId="B4">
    <w:name w:val="B4"/>
    <w:basedOn w:val="List4"/>
    <w:rsid w:val="005831DD"/>
  </w:style>
  <w:style w:type="paragraph" w:customStyle="1" w:styleId="B5">
    <w:name w:val="B5"/>
    <w:basedOn w:val="List5"/>
    <w:rsid w:val="005831DD"/>
  </w:style>
  <w:style w:type="paragraph" w:styleId="Footer">
    <w:name w:val="footer"/>
    <w:basedOn w:val="Header"/>
    <w:rsid w:val="005831DD"/>
    <w:pPr>
      <w:jc w:val="center"/>
    </w:pPr>
    <w:rPr>
      <w:i/>
    </w:rPr>
  </w:style>
  <w:style w:type="paragraph" w:customStyle="1" w:styleId="ZTD">
    <w:name w:val="ZTD"/>
    <w:basedOn w:val="ZB"/>
    <w:rsid w:val="005831DD"/>
    <w:pPr>
      <w:framePr w:hRule="auto" w:wrap="notBeside" w:y="852"/>
    </w:pPr>
    <w:rPr>
      <w:i w:val="0"/>
      <w:sz w:val="40"/>
    </w:rPr>
  </w:style>
  <w:style w:type="paragraph" w:customStyle="1" w:styleId="CRCoverPage">
    <w:name w:val="CR Cover Page"/>
    <w:rsid w:val="005831DD"/>
    <w:pPr>
      <w:spacing w:after="120"/>
    </w:pPr>
    <w:rPr>
      <w:rFonts w:ascii="Arial" w:eastAsia="MS Mincho" w:hAnsi="Arial"/>
      <w:lang w:val="en-GB"/>
    </w:rPr>
  </w:style>
  <w:style w:type="character" w:styleId="CommentReference">
    <w:name w:val="annotation reference"/>
    <w:uiPriority w:val="99"/>
    <w:qFormat/>
    <w:rsid w:val="005831DD"/>
    <w:rPr>
      <w:sz w:val="16"/>
    </w:rPr>
  </w:style>
  <w:style w:type="paragraph" w:styleId="CommentText">
    <w:name w:val="annotation text"/>
    <w:basedOn w:val="Normal"/>
    <w:link w:val="CommentTextChar"/>
    <w:uiPriority w:val="99"/>
    <w:qFormat/>
    <w:rsid w:val="005831DD"/>
    <w:pPr>
      <w:overflowPunct/>
      <w:autoSpaceDE/>
      <w:autoSpaceDN/>
      <w:adjustRightInd/>
      <w:textAlignment w:val="auto"/>
    </w:pPr>
    <w:rPr>
      <w:rFonts w:eastAsia="MS Mincho"/>
    </w:rPr>
  </w:style>
  <w:style w:type="paragraph" w:styleId="BodyText2">
    <w:name w:val="Body Text 2"/>
    <w:basedOn w:val="Normal"/>
    <w:rsid w:val="005831DD"/>
    <w:pPr>
      <w:overflowPunct/>
      <w:autoSpaceDE/>
      <w:autoSpaceDN/>
      <w:adjustRightInd/>
      <w:textAlignment w:val="auto"/>
    </w:pPr>
    <w:rPr>
      <w:rFonts w:eastAsia="MS Mincho"/>
      <w:color w:val="FFFF00"/>
      <w:lang w:eastAsia="ja-JP"/>
    </w:rPr>
  </w:style>
  <w:style w:type="paragraph" w:customStyle="1" w:styleId="00BodyText">
    <w:name w:val="00 BodyText"/>
    <w:basedOn w:val="Normal"/>
    <w:rsid w:val="005831DD"/>
    <w:pPr>
      <w:overflowPunct/>
      <w:autoSpaceDE/>
      <w:autoSpaceDN/>
      <w:adjustRightInd/>
      <w:spacing w:after="220"/>
      <w:textAlignment w:val="auto"/>
    </w:pPr>
    <w:rPr>
      <w:rFonts w:ascii="Arial" w:hAnsi="Arial"/>
      <w:sz w:val="22"/>
      <w:lang w:val="en-US"/>
    </w:rPr>
  </w:style>
  <w:style w:type="paragraph" w:customStyle="1" w:styleId="11BodyText">
    <w:name w:val="11 BodyText"/>
    <w:basedOn w:val="Normal"/>
    <w:rsid w:val="005831DD"/>
    <w:pPr>
      <w:overflowPunct/>
      <w:autoSpaceDE/>
      <w:autoSpaceDN/>
      <w:adjustRightInd/>
      <w:spacing w:after="220"/>
      <w:ind w:left="1298"/>
      <w:textAlignment w:val="auto"/>
    </w:pPr>
    <w:rPr>
      <w:rFonts w:ascii="Arial" w:hAnsi="Arial"/>
      <w:sz w:val="22"/>
      <w:lang w:val="en-US"/>
    </w:rPr>
  </w:style>
  <w:style w:type="paragraph" w:customStyle="1" w:styleId="B6">
    <w:name w:val="B6"/>
    <w:basedOn w:val="B5"/>
    <w:rsid w:val="005831DD"/>
  </w:style>
  <w:style w:type="paragraph" w:styleId="DocumentMap">
    <w:name w:val="Document Map"/>
    <w:basedOn w:val="Normal"/>
    <w:semiHidden/>
    <w:rsid w:val="002B2813"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semiHidden/>
    <w:rsid w:val="00063D9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</w:style>
  <w:style w:type="paragraph" w:styleId="BalloonText">
    <w:name w:val="Balloon Text"/>
    <w:basedOn w:val="Normal"/>
    <w:semiHidden/>
    <w:rsid w:val="00063D9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qFormat/>
    <w:rsid w:val="000511F9"/>
    <w:rPr>
      <w:color w:val="0000FF"/>
      <w:u w:val="single"/>
    </w:rPr>
  </w:style>
  <w:style w:type="paragraph" w:styleId="Caption">
    <w:name w:val="caption"/>
    <w:aliases w:val="cap,cap Char,Caption Char,Caption Char1 Char,cap Char Char1,Caption Char Char1 Char,cap Char2,题注,条目,cap1,cap2,cap11,Légende-figure,Légende-figure Char,Beschrifubg,Beschriftung Char,label,cap11 Char Char Char,captions,Beschriftung Char Char,Ca,C"/>
    <w:basedOn w:val="Normal"/>
    <w:next w:val="Normal"/>
    <w:link w:val="CaptionChar1"/>
    <w:qFormat/>
    <w:rsid w:val="005831DD"/>
    <w:pPr>
      <w:spacing w:before="120" w:after="120"/>
    </w:pPr>
    <w:rPr>
      <w:b/>
    </w:rPr>
  </w:style>
  <w:style w:type="character" w:customStyle="1" w:styleId="CaptionChar1">
    <w:name w:val="Caption Char1"/>
    <w:aliases w:val="cap Char1,cap Char Char,Caption Char Char,Caption Char1 Char Char,cap Char Char1 Char,Caption Char Char1 Char Char,cap Char2 Char,题注 Char,条目 Char,cap1 Char,cap2 Char,cap11 Char,Légende-figure Char1,Légende-figure Char Char,Beschrifubg Char"/>
    <w:link w:val="Caption"/>
    <w:rsid w:val="005831DD"/>
    <w:rPr>
      <w:rFonts w:ascii="Times New Roman" w:hAnsi="Times New Roman"/>
      <w:b/>
    </w:rPr>
  </w:style>
  <w:style w:type="paragraph" w:customStyle="1" w:styleId="Doc-text2">
    <w:name w:val="Doc-text2"/>
    <w:basedOn w:val="Normal"/>
    <w:link w:val="Doc-text2Char"/>
    <w:qFormat/>
    <w:rsid w:val="005831DD"/>
    <w:pPr>
      <w:tabs>
        <w:tab w:val="left" w:pos="1622"/>
      </w:tabs>
      <w:overflowPunct/>
      <w:autoSpaceDE/>
      <w:autoSpaceDN/>
      <w:adjustRightInd/>
      <w:spacing w:after="0"/>
      <w:ind w:left="1622" w:hanging="363"/>
      <w:textAlignment w:val="auto"/>
    </w:pPr>
    <w:rPr>
      <w:rFonts w:ascii="Arial" w:eastAsia="MS Mincho" w:hAnsi="Arial"/>
      <w:szCs w:val="24"/>
      <w:lang w:eastAsia="en-GB"/>
    </w:rPr>
  </w:style>
  <w:style w:type="character" w:customStyle="1" w:styleId="Doc-text2Char">
    <w:name w:val="Doc-text2 Char"/>
    <w:link w:val="Doc-text2"/>
    <w:rsid w:val="005831DD"/>
    <w:rPr>
      <w:rFonts w:ascii="Arial" w:eastAsia="MS Mincho" w:hAnsi="Arial"/>
      <w:szCs w:val="24"/>
      <w:lang w:eastAsia="en-GB"/>
    </w:rPr>
  </w:style>
  <w:style w:type="paragraph" w:styleId="Revision">
    <w:name w:val="Revision"/>
    <w:hidden/>
    <w:uiPriority w:val="99"/>
    <w:semiHidden/>
    <w:rsid w:val="005607B8"/>
    <w:rPr>
      <w:rFonts w:ascii="Times New Roman" w:hAnsi="Times New Roman"/>
      <w:lang w:val="en-GB"/>
    </w:rPr>
  </w:style>
  <w:style w:type="paragraph" w:styleId="ListParagraph">
    <w:name w:val="List Paragraph"/>
    <w:aliases w:val="- Bullets,목록 단락,リスト段落,列出段落,?? ??,?????,????,Lista1,列出段落1,中等深浅网格 1 - 着色 21,列表段落,¥¡¡¡¡ì¬º¥¹¥È¶ÎÂä,ÁÐ³ö¶ÎÂä,列表段落1,—ño’i—Ž,¥ê¥¹¥È¶ÎÂä,1st level - Bullet List Paragraph,Lettre d'introduction,Paragrafo elenco,Normal bullet 2,Bullet list,목록단락,列"/>
    <w:basedOn w:val="Normal"/>
    <w:link w:val="ListParagraphChar"/>
    <w:uiPriority w:val="34"/>
    <w:qFormat/>
    <w:rsid w:val="007651CA"/>
    <w:pPr>
      <w:overflowPunct/>
      <w:autoSpaceDE/>
      <w:autoSpaceDN/>
      <w:adjustRightInd/>
      <w:spacing w:after="0"/>
      <w:ind w:left="720"/>
      <w:contextualSpacing/>
      <w:textAlignment w:val="auto"/>
    </w:pPr>
    <w:rPr>
      <w:sz w:val="24"/>
      <w:szCs w:val="24"/>
      <w:lang w:val="fi-FI" w:eastAsia="zh-CN"/>
    </w:rPr>
  </w:style>
  <w:style w:type="character" w:customStyle="1" w:styleId="FootnoteTextChar">
    <w:name w:val="Footnote Text Char"/>
    <w:link w:val="FootnoteText"/>
    <w:rsid w:val="007651CA"/>
    <w:rPr>
      <w:rFonts w:ascii="Times New Roman" w:hAnsi="Times New Roman"/>
      <w:sz w:val="16"/>
      <w:lang w:val="en-GB"/>
    </w:rPr>
  </w:style>
  <w:style w:type="paragraph" w:customStyle="1" w:styleId="owapara">
    <w:name w:val="owapara"/>
    <w:basedOn w:val="Normal"/>
    <w:rsid w:val="00CD121E"/>
    <w:pPr>
      <w:overflowPunct/>
      <w:autoSpaceDE/>
      <w:autoSpaceDN/>
      <w:adjustRightInd/>
      <w:spacing w:after="0"/>
      <w:textAlignment w:val="auto"/>
    </w:pPr>
    <w:rPr>
      <w:rFonts w:eastAsia="Calibri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72E18"/>
    <w:pPr>
      <w:spacing w:after="120"/>
    </w:pPr>
  </w:style>
  <w:style w:type="character" w:customStyle="1" w:styleId="BodyTextChar">
    <w:name w:val="Body Text Char"/>
    <w:link w:val="BodyText"/>
    <w:rsid w:val="00C72E18"/>
    <w:rPr>
      <w:rFonts w:ascii="Times New Roman" w:hAnsi="Times New Roman"/>
      <w:lang w:val="en-GB"/>
    </w:rPr>
  </w:style>
  <w:style w:type="character" w:customStyle="1" w:styleId="CommentTextChar">
    <w:name w:val="Comment Text Char"/>
    <w:link w:val="CommentText"/>
    <w:uiPriority w:val="99"/>
    <w:qFormat/>
    <w:rsid w:val="004241C5"/>
    <w:rPr>
      <w:rFonts w:ascii="Times New Roman" w:eastAsia="MS Mincho" w:hAnsi="Times New Roman"/>
      <w:lang w:val="en-GB"/>
    </w:rPr>
  </w:style>
  <w:style w:type="character" w:styleId="FollowedHyperlink">
    <w:name w:val="FollowedHyperlink"/>
    <w:semiHidden/>
    <w:unhideWhenUsed/>
    <w:rsid w:val="00B3377E"/>
    <w:rPr>
      <w:color w:val="800080"/>
      <w:u w:val="single"/>
    </w:rPr>
  </w:style>
  <w:style w:type="table" w:styleId="TableGrid">
    <w:name w:val="Table Grid"/>
    <w:basedOn w:val="TableNormal"/>
    <w:uiPriority w:val="59"/>
    <w:qFormat/>
    <w:rsid w:val="00DE5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GTdoc">
    <w:name w:val="LGTdoc_본문"/>
    <w:basedOn w:val="Normal"/>
    <w:rsid w:val="003B00CA"/>
    <w:pPr>
      <w:widowControl w:val="0"/>
      <w:overflowPunct/>
      <w:snapToGrid w:val="0"/>
      <w:spacing w:afterLines="50" w:line="264" w:lineRule="auto"/>
      <w:jc w:val="both"/>
      <w:textAlignment w:val="auto"/>
    </w:pPr>
    <w:rPr>
      <w:rFonts w:eastAsia="Batang"/>
      <w:kern w:val="2"/>
      <w:sz w:val="22"/>
      <w:szCs w:val="24"/>
      <w:lang w:eastAsia="ko-KR"/>
    </w:rPr>
  </w:style>
  <w:style w:type="paragraph" w:styleId="NormalWeb">
    <w:name w:val="Normal (Web)"/>
    <w:basedOn w:val="Normal"/>
    <w:uiPriority w:val="99"/>
    <w:unhideWhenUsed/>
    <w:qFormat/>
    <w:rsid w:val="00F265F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character" w:customStyle="1" w:styleId="B1Char">
    <w:name w:val="B1 Char"/>
    <w:link w:val="B1"/>
    <w:locked/>
    <w:rsid w:val="00327163"/>
    <w:rPr>
      <w:rFonts w:ascii="Times New Roman" w:hAnsi="Times New Roman"/>
      <w:lang w:val="en-GB"/>
    </w:rPr>
  </w:style>
  <w:style w:type="character" w:customStyle="1" w:styleId="ListParagraphChar">
    <w:name w:val="List Paragraph Char"/>
    <w:aliases w:val="- Bullets Char,목록 단락 Char,リスト段落 Char,列出段落 Char,?? ?? Char,????? Char,???? Char,Lista1 Char,列出段落1 Char,中等深浅网格 1 - 着色 21 Char,列表段落 Char,¥¡¡¡¡ì¬º¥¹¥È¶ÎÂä Char,ÁÐ³ö¶ÎÂä Char,列表段落1 Char,—ño’i—Ž Char,¥ê¥¹¥È¶ÎÂä Char,Paragrafo elenco Char"/>
    <w:link w:val="ListParagraph"/>
    <w:uiPriority w:val="34"/>
    <w:qFormat/>
    <w:locked/>
    <w:rsid w:val="00142DE2"/>
    <w:rPr>
      <w:rFonts w:ascii="Times New Roman" w:hAnsi="Times New Roman"/>
      <w:sz w:val="24"/>
      <w:szCs w:val="24"/>
      <w:lang w:val="fi-FI" w:eastAsia="zh-CN"/>
    </w:rPr>
  </w:style>
  <w:style w:type="character" w:styleId="PlaceholderText">
    <w:name w:val="Placeholder Text"/>
    <w:basedOn w:val="DefaultParagraphFont"/>
    <w:uiPriority w:val="99"/>
    <w:semiHidden/>
    <w:rsid w:val="004D4FBD"/>
    <w:rPr>
      <w:color w:val="808080"/>
    </w:rPr>
  </w:style>
  <w:style w:type="character" w:customStyle="1" w:styleId="HeaderChar">
    <w:name w:val="Header Char"/>
    <w:aliases w:val="header odd Char,header odd1 Char,header odd2 Char,header Char,header odd3 Char,header odd4 Char,header odd5 Char,header odd6 Char,header1 Char,header2 Char,header3 Char,header odd11 Char,header odd21 Char,header odd7 Char,header4 Char,h Char"/>
    <w:basedOn w:val="DefaultParagraphFont"/>
    <w:link w:val="Header"/>
    <w:locked/>
    <w:rsid w:val="00D82798"/>
    <w:rPr>
      <w:rFonts w:ascii="Arial" w:hAnsi="Arial"/>
      <w:b/>
      <w:noProof/>
      <w:sz w:val="18"/>
    </w:rPr>
  </w:style>
  <w:style w:type="character" w:customStyle="1" w:styleId="Heading1Char">
    <w:name w:val="Heading 1 Char"/>
    <w:aliases w:val="H1 Char,h1 Char,Heading 1 3GPP Char"/>
    <w:basedOn w:val="DefaultParagraphFont"/>
    <w:link w:val="Heading1"/>
    <w:rsid w:val="00704495"/>
    <w:rPr>
      <w:rFonts w:ascii="Arial" w:hAnsi="Arial"/>
      <w:sz w:val="36"/>
      <w:lang w:val="en-GB"/>
    </w:rPr>
  </w:style>
  <w:style w:type="character" w:customStyle="1" w:styleId="Heading2Char">
    <w:name w:val="Heading 2 Char"/>
    <w:aliases w:val="H2 Char,h2 Char,DO NOT USE_h2 Char,h21 Char,Heading 2 3GPP Char"/>
    <w:basedOn w:val="DefaultParagraphFont"/>
    <w:link w:val="Heading2"/>
    <w:rsid w:val="00704495"/>
    <w:rPr>
      <w:rFonts w:ascii="Arial" w:hAnsi="Arial"/>
      <w:sz w:val="32"/>
      <w:lang w:val="en-GB"/>
    </w:rPr>
  </w:style>
  <w:style w:type="table" w:styleId="PlainTable1">
    <w:name w:val="Plain Table 1"/>
    <w:basedOn w:val="TableNormal"/>
    <w:uiPriority w:val="41"/>
    <w:rsid w:val="00724B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1Zchn">
    <w:name w:val="B1 Zchn"/>
    <w:rsid w:val="009F102A"/>
    <w:rPr>
      <w:lang w:eastAsia="en-US"/>
    </w:rPr>
  </w:style>
  <w:style w:type="character" w:customStyle="1" w:styleId="THChar">
    <w:name w:val="TH Char"/>
    <w:link w:val="TH"/>
    <w:qFormat/>
    <w:rsid w:val="009F102A"/>
    <w:rPr>
      <w:rFonts w:ascii="Arial" w:hAnsi="Arial"/>
      <w:b/>
      <w:lang w:val="en-GB"/>
    </w:rPr>
  </w:style>
  <w:style w:type="character" w:customStyle="1" w:styleId="TACChar">
    <w:name w:val="TAC Char"/>
    <w:link w:val="TAC"/>
    <w:locked/>
    <w:rsid w:val="009F102A"/>
    <w:rPr>
      <w:rFonts w:ascii="Arial" w:hAnsi="Arial"/>
      <w:sz w:val="18"/>
      <w:lang w:val="en-GB"/>
    </w:rPr>
  </w:style>
  <w:style w:type="character" w:customStyle="1" w:styleId="TAHCar">
    <w:name w:val="TAH Car"/>
    <w:link w:val="TAH"/>
    <w:qFormat/>
    <w:rsid w:val="009F102A"/>
    <w:rPr>
      <w:rFonts w:ascii="Arial" w:hAnsi="Arial"/>
      <w:b/>
      <w:sz w:val="18"/>
      <w:lang w:val="en-GB"/>
    </w:rPr>
  </w:style>
  <w:style w:type="paragraph" w:styleId="NoSpacing">
    <w:name w:val="No Spacing"/>
    <w:uiPriority w:val="1"/>
    <w:qFormat/>
    <w:rsid w:val="00D34DEB"/>
    <w:rPr>
      <w:rFonts w:ascii="Arial" w:eastAsia="Times New Roman" w:hAnsi="Arial"/>
      <w:sz w:val="22"/>
      <w:lang w:val="en-GB"/>
    </w:rPr>
  </w:style>
  <w:style w:type="paragraph" w:customStyle="1" w:styleId="item">
    <w:name w:val="item"/>
    <w:basedOn w:val="Normal"/>
    <w:rsid w:val="000C5B5B"/>
    <w:pPr>
      <w:numPr>
        <w:numId w:val="2"/>
      </w:numPr>
      <w:overflowPunct/>
      <w:autoSpaceDE/>
      <w:autoSpaceDN/>
      <w:adjustRightInd/>
      <w:spacing w:after="0"/>
      <w:jc w:val="both"/>
      <w:textAlignment w:val="auto"/>
    </w:pPr>
    <w:rPr>
      <w:rFonts w:eastAsia="MS Mincho"/>
    </w:rPr>
  </w:style>
  <w:style w:type="table" w:customStyle="1" w:styleId="TableGrid7">
    <w:name w:val="Table Grid7"/>
    <w:basedOn w:val="TableNormal"/>
    <w:next w:val="TableGrid"/>
    <w:uiPriority w:val="39"/>
    <w:qFormat/>
    <w:rsid w:val="000C5B5B"/>
    <w:rPr>
      <w:rFonts w:ascii="Times New Roman" w:eastAsia="Batang" w:hAnsi="Times New Roman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N1bullet1">
    <w:name w:val="RAN1 bullet1"/>
    <w:basedOn w:val="Normal"/>
    <w:qFormat/>
    <w:rsid w:val="000C5B5B"/>
    <w:pPr>
      <w:numPr>
        <w:numId w:val="3"/>
      </w:numPr>
      <w:overflowPunct/>
      <w:autoSpaceDE/>
      <w:autoSpaceDN/>
      <w:adjustRightInd/>
      <w:spacing w:after="0"/>
      <w:textAlignment w:val="auto"/>
    </w:pPr>
    <w:rPr>
      <w:rFonts w:ascii="Times" w:eastAsia="Batang" w:hAnsi="Times"/>
      <w:szCs w:val="24"/>
      <w:lang w:val="x-none" w:eastAsia="x-none"/>
    </w:rPr>
  </w:style>
  <w:style w:type="character" w:styleId="UnresolvedMention">
    <w:name w:val="Unresolved Mention"/>
    <w:basedOn w:val="DefaultParagraphFont"/>
    <w:uiPriority w:val="99"/>
    <w:unhideWhenUsed/>
    <w:rsid w:val="00377D6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52670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qFormat/>
    <w:rsid w:val="00D80FC6"/>
  </w:style>
  <w:style w:type="character" w:customStyle="1" w:styleId="eop">
    <w:name w:val="eop"/>
    <w:basedOn w:val="DefaultParagraphFont"/>
    <w:rsid w:val="00D80FC6"/>
  </w:style>
  <w:style w:type="character" w:customStyle="1" w:styleId="Heading3Char">
    <w:name w:val="Heading 3 Char"/>
    <w:aliases w:val="Heading 3 3GPP Char"/>
    <w:basedOn w:val="DefaultParagraphFont"/>
    <w:link w:val="Heading3"/>
    <w:rsid w:val="00C03DC3"/>
    <w:rPr>
      <w:rFonts w:ascii="Arial" w:hAnsi="Arial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rsid w:val="000D0400"/>
    <w:rPr>
      <w:rFonts w:ascii="Arial" w:hAnsi="Arial"/>
      <w:sz w:val="24"/>
      <w:lang w:val="en-GB"/>
    </w:rPr>
  </w:style>
  <w:style w:type="paragraph" w:customStyle="1" w:styleId="pw-post-body-paragraph">
    <w:name w:val="pw-post-body-paragraph"/>
    <w:basedOn w:val="Normal"/>
    <w:rsid w:val="00C522D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C522DC"/>
    <w:rPr>
      <w:b/>
      <w:bCs/>
    </w:rPr>
  </w:style>
  <w:style w:type="character" w:customStyle="1" w:styleId="TALChar">
    <w:name w:val="TAL Char"/>
    <w:link w:val="TAL"/>
    <w:locked/>
    <w:rsid w:val="00EA3B19"/>
    <w:rPr>
      <w:rFonts w:ascii="Arial" w:hAnsi="Arial"/>
      <w:sz w:val="18"/>
      <w:lang w:val="en-GB"/>
    </w:rPr>
  </w:style>
  <w:style w:type="paragraph" w:customStyle="1" w:styleId="bullet1">
    <w:name w:val="bullet1"/>
    <w:basedOn w:val="Normal"/>
    <w:qFormat/>
    <w:rsid w:val="00EA3B19"/>
    <w:pPr>
      <w:numPr>
        <w:numId w:val="5"/>
      </w:numPr>
      <w:autoSpaceDE/>
      <w:autoSpaceDN/>
      <w:adjustRightInd/>
      <w:spacing w:after="120"/>
      <w:jc w:val="both"/>
      <w:textAlignment w:val="auto"/>
    </w:pPr>
    <w:rPr>
      <w:szCs w:val="24"/>
      <w:lang w:val="en-US" w:eastAsia="zh-CN"/>
    </w:rPr>
  </w:style>
  <w:style w:type="character" w:customStyle="1" w:styleId="TANChar">
    <w:name w:val="TAN Char"/>
    <w:link w:val="TAN"/>
    <w:qFormat/>
    <w:locked/>
    <w:rsid w:val="00EA3B19"/>
    <w:rPr>
      <w:rFonts w:ascii="Arial" w:hAnsi="Arial"/>
      <w:sz w:val="18"/>
      <w:lang w:val="en-GB"/>
    </w:rPr>
  </w:style>
  <w:style w:type="paragraph" w:customStyle="1" w:styleId="paragraph">
    <w:name w:val="paragraph"/>
    <w:basedOn w:val="Normal"/>
    <w:uiPriority w:val="1"/>
    <w:rsid w:val="000F0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  <w:lang w:val="en-US"/>
    </w:rPr>
  </w:style>
  <w:style w:type="character" w:customStyle="1" w:styleId="mc-span">
    <w:name w:val="mc-span"/>
    <w:rsid w:val="00222DB2"/>
  </w:style>
  <w:style w:type="paragraph" w:styleId="IntenseQuote">
    <w:name w:val="Intense Quote"/>
    <w:basedOn w:val="Normal"/>
    <w:next w:val="Normal"/>
    <w:link w:val="IntenseQuoteChar"/>
    <w:uiPriority w:val="30"/>
    <w:qFormat/>
    <w:rsid w:val="00006B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B63"/>
    <w:rPr>
      <w:rFonts w:ascii="Times New Roman" w:hAnsi="Times New Roman"/>
      <w:i/>
      <w:iCs/>
      <w:color w:val="5B9BD5" w:themeColor="accent1"/>
      <w:lang w:val="en-GB"/>
    </w:rPr>
  </w:style>
  <w:style w:type="character" w:styleId="IntenseEmphasis">
    <w:name w:val="Intense Emphasis"/>
    <w:basedOn w:val="DefaultParagraphFont"/>
    <w:uiPriority w:val="21"/>
    <w:qFormat/>
    <w:rsid w:val="00CD512F"/>
    <w:rPr>
      <w:i/>
      <w:iCs/>
      <w:color w:val="5B9BD5" w:themeColor="accent1"/>
    </w:rPr>
  </w:style>
  <w:style w:type="paragraph" w:customStyle="1" w:styleId="title1">
    <w:name w:val="title 1"/>
    <w:basedOn w:val="Heading1"/>
    <w:next w:val="Normal"/>
    <w:qFormat/>
    <w:rsid w:val="00626E2F"/>
    <w:pPr>
      <w:numPr>
        <w:numId w:val="6"/>
      </w:numPr>
      <w:tabs>
        <w:tab w:val="num" w:pos="360"/>
      </w:tabs>
      <w:spacing w:beforeLines="50" w:before="0" w:afterLines="50" w:after="0"/>
      <w:textAlignment w:val="auto"/>
    </w:pPr>
    <w:rPr>
      <w:lang w:val="en-US" w:eastAsia="zh-CN"/>
    </w:rPr>
  </w:style>
  <w:style w:type="character" w:customStyle="1" w:styleId="title2Char">
    <w:name w:val="title 2 Char"/>
    <w:link w:val="title2"/>
    <w:locked/>
    <w:rsid w:val="00BF1E83"/>
    <w:rPr>
      <w:rFonts w:ascii="Arial" w:eastAsia="Arial" w:hAnsi="Arial" w:cs="Arial"/>
      <w:bCs/>
      <w:iCs/>
      <w:sz w:val="28"/>
      <w:szCs w:val="28"/>
    </w:rPr>
  </w:style>
  <w:style w:type="paragraph" w:customStyle="1" w:styleId="title2">
    <w:name w:val="title 2"/>
    <w:basedOn w:val="Heading2"/>
    <w:next w:val="Normal"/>
    <w:link w:val="title2Char"/>
    <w:qFormat/>
    <w:rsid w:val="00626E2F"/>
    <w:pPr>
      <w:keepLines w:val="0"/>
      <w:numPr>
        <w:numId w:val="6"/>
      </w:numPr>
      <w:overflowPunct/>
      <w:autoSpaceDE/>
      <w:autoSpaceDN/>
      <w:adjustRightInd/>
      <w:spacing w:before="120" w:after="60"/>
      <w:jc w:val="both"/>
      <w:textAlignment w:val="auto"/>
    </w:pPr>
    <w:rPr>
      <w:rFonts w:eastAsia="Arial" w:cs="Arial"/>
      <w:bCs/>
      <w:iCs/>
      <w:sz w:val="28"/>
      <w:szCs w:val="28"/>
      <w:lang w:val="en-US"/>
    </w:rPr>
  </w:style>
  <w:style w:type="paragraph" w:customStyle="1" w:styleId="title3">
    <w:name w:val="title 3"/>
    <w:basedOn w:val="title2"/>
    <w:next w:val="Normal"/>
    <w:qFormat/>
    <w:rsid w:val="00626E2F"/>
    <w:pPr>
      <w:numPr>
        <w:ilvl w:val="2"/>
      </w:numPr>
      <w:tabs>
        <w:tab w:val="num" w:pos="360"/>
        <w:tab w:val="num" w:pos="2160"/>
      </w:tabs>
      <w:outlineLvl w:val="2"/>
    </w:pPr>
    <w:rPr>
      <w:sz w:val="22"/>
    </w:rPr>
  </w:style>
  <w:style w:type="character" w:customStyle="1" w:styleId="proposalChar">
    <w:name w:val="proposal Char"/>
    <w:link w:val="proposal"/>
    <w:locked/>
    <w:rsid w:val="00BF1E83"/>
    <w:rPr>
      <w:b/>
      <w:bCs/>
    </w:rPr>
  </w:style>
  <w:style w:type="paragraph" w:customStyle="1" w:styleId="proposal">
    <w:name w:val="proposal"/>
    <w:basedOn w:val="BodyText"/>
    <w:next w:val="Normal"/>
    <w:link w:val="proposalChar"/>
    <w:qFormat/>
    <w:rsid w:val="00626E2F"/>
    <w:pPr>
      <w:numPr>
        <w:numId w:val="7"/>
      </w:numPr>
      <w:overflowPunct/>
      <w:autoSpaceDE/>
      <w:autoSpaceDN/>
      <w:adjustRightInd/>
      <w:spacing w:beforeLines="50" w:afterLines="50" w:after="0"/>
      <w:jc w:val="both"/>
      <w:textAlignment w:val="auto"/>
    </w:pPr>
    <w:rPr>
      <w:rFonts w:ascii="CG Times (WN)" w:hAnsi="CG Times (WN)"/>
      <w:b/>
      <w:bCs/>
      <w:lang w:val="en-US"/>
    </w:rPr>
  </w:style>
  <w:style w:type="character" w:customStyle="1" w:styleId="observation0">
    <w:name w:val="observation 字符"/>
    <w:basedOn w:val="proposalChar"/>
    <w:link w:val="observation"/>
    <w:qFormat/>
    <w:locked/>
    <w:rsid w:val="00BF1E83"/>
    <w:rPr>
      <w:rFonts w:ascii="SimSun" w:eastAsiaTheme="minorEastAsia" w:hAnsi="SimSun"/>
      <w:b/>
      <w:bCs/>
    </w:rPr>
  </w:style>
  <w:style w:type="paragraph" w:customStyle="1" w:styleId="observation">
    <w:name w:val="observation"/>
    <w:basedOn w:val="proposal"/>
    <w:link w:val="observation0"/>
    <w:qFormat/>
    <w:rsid w:val="00626E2F"/>
    <w:pPr>
      <w:numPr>
        <w:numId w:val="8"/>
      </w:numPr>
    </w:pPr>
    <w:rPr>
      <w:rFonts w:ascii="SimSun" w:eastAsiaTheme="minorEastAsia" w:hAnsi="SimSun"/>
    </w:rPr>
  </w:style>
  <w:style w:type="paragraph" w:customStyle="1" w:styleId="listauto1">
    <w:name w:val="list auto 1"/>
    <w:basedOn w:val="Normal"/>
    <w:rsid w:val="00626E2F"/>
    <w:pPr>
      <w:numPr>
        <w:numId w:val="9"/>
      </w:numPr>
    </w:pPr>
  </w:style>
  <w:style w:type="paragraph" w:customStyle="1" w:styleId="listauto2">
    <w:name w:val="list auto 2"/>
    <w:basedOn w:val="Normal"/>
    <w:rsid w:val="00FB32A6"/>
    <w:pPr>
      <w:numPr>
        <w:ilvl w:val="1"/>
        <w:numId w:val="9"/>
      </w:numPr>
    </w:pPr>
  </w:style>
  <w:style w:type="character" w:customStyle="1" w:styleId="B1Char1">
    <w:name w:val="B1 Char1"/>
    <w:qFormat/>
    <w:rsid w:val="00737A3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ZTE-Proposal-20210505">
    <w:name w:val="!ZTE-Proposal-2021 + 段前: 0.5 行 段后: 0.5 行"/>
    <w:basedOn w:val="Normal"/>
    <w:qFormat/>
    <w:rsid w:val="00E44512"/>
    <w:pPr>
      <w:numPr>
        <w:numId w:val="10"/>
      </w:numPr>
      <w:overflowPunct/>
      <w:autoSpaceDE/>
      <w:autoSpaceDN/>
      <w:adjustRightInd/>
      <w:spacing w:beforeLines="30" w:before="30" w:afterLines="30" w:after="30" w:line="288" w:lineRule="auto"/>
      <w:ind w:left="720" w:hanging="360"/>
      <w:textAlignment w:val="auto"/>
    </w:pPr>
    <w:rPr>
      <w:rFonts w:cs="SimSun"/>
      <w:b/>
      <w:bCs/>
      <w:i/>
      <w:iCs/>
      <w:kern w:val="2"/>
      <w:lang w:eastAsia="zh-CN"/>
    </w:rPr>
  </w:style>
  <w:style w:type="character" w:customStyle="1" w:styleId="B10">
    <w:name w:val="B1 (文字)"/>
    <w:qFormat/>
    <w:rsid w:val="00841207"/>
    <w:rPr>
      <w:lang w:eastAsia="en-US"/>
    </w:rPr>
  </w:style>
  <w:style w:type="character" w:customStyle="1" w:styleId="B2Char">
    <w:name w:val="B2 Char"/>
    <w:link w:val="B2"/>
    <w:qFormat/>
    <w:rsid w:val="00841207"/>
    <w:rPr>
      <w:rFonts w:ascii="Times New Roman" w:hAnsi="Times New Roman"/>
      <w:lang w:val="en-GB"/>
    </w:rPr>
  </w:style>
  <w:style w:type="character" w:customStyle="1" w:styleId="ui-provider">
    <w:name w:val="ui-provider"/>
    <w:basedOn w:val="DefaultParagraphFont"/>
    <w:rsid w:val="0096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52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9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64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5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7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67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14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13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8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81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3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93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8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4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72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1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10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8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8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47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83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4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5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0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5006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71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1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7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6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1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302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4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INF\MSOFFICE\TEMPLATE\3GPP%20TDoc.dot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7A228936-B4B6-42B4-98B3-1A3171B17E6B}">
    <t:Anchor>
      <t:Comment id="145324713"/>
    </t:Anchor>
    <t:History>
      <t:Event id="{EEDD74F7-D4CC-45F3-BA14-3FD8CCB350A8}" time="2024-07-23T05:29:26.767Z">
        <t:Attribution userId="S::jishnu@tejasnetworks.com::6cdde94f-b0c3-449d-85cb-50b3b645d771" userProvider="AD" userName="Jishnu A"/>
        <t:Anchor>
          <t:Comment id="145324713"/>
        </t:Anchor>
        <t:Create/>
      </t:Event>
      <t:Event id="{E8171903-53DE-43EC-9F70-98ABADB1FD36}" time="2024-07-23T05:29:26.767Z">
        <t:Attribution userId="S::jishnu@tejasnetworks.com::6cdde94f-b0c3-449d-85cb-50b3b645d771" userProvider="AD" userName="Jishnu A"/>
        <t:Anchor>
          <t:Comment id="145324713"/>
        </t:Anchor>
        <t:Assign userId="S::pavankalyand@tejasnetworks.com::c960f206-1371-4672-966d-02dc4c5e961e" userProvider="AD" userName="Devarakonda Pavan Kalyan"/>
      </t:Event>
      <t:Event id="{0C2DFDD8-ACF7-41C7-B19E-148D5F410B6B}" time="2024-07-23T05:29:26.767Z">
        <t:Attribution userId="S::jishnu@tejasnetworks.com::6cdde94f-b0c3-449d-85cb-50b3b645d771" userProvider="AD" userName="Jishnu A"/>
        <t:Anchor>
          <t:Comment id="145324713"/>
        </t:Anchor>
        <t:SetTitle title="@Devarakonda Pavan Kalyan : Make sure the sentences are readable even for a person who is new to this topic. Read the paragraph again after initial writing to see if it what you intend to communicate is mentioned with clarity."/>
      </t:Event>
      <t:Event id="{B0B3F7A5-C5CC-4D89-A1F4-DE4EF993A272}" time="2024-07-23T06:11:51.447Z">
        <t:Attribution userId="S::pavankalyand@tejasnetworks.com::c960f206-1371-4672-966d-02dc4c5e961e" userProvider="AD" userName="Devarakonda Pavan Kalyan"/>
        <t:Progress percentComplete="100"/>
      </t:Event>
    </t:History>
  </t:Task>
  <t:Task id="{B5D3E80B-8DF8-4292-B8AE-6CC2D81AE4A5}">
    <t:Anchor>
      <t:Comment id="1782958999"/>
    </t:Anchor>
    <t:History>
      <t:Event id="{56685D28-E23C-44FF-BBC4-29523BECC7F3}" time="2024-07-23T05:29:54.709Z">
        <t:Attribution userId="S::jishnu@tejasnetworks.com::6cdde94f-b0c3-449d-85cb-50b3b645d771" userProvider="AD" userName="Jishnu A"/>
        <t:Anchor>
          <t:Comment id="1782958999"/>
        </t:Anchor>
        <t:Create/>
      </t:Event>
      <t:Event id="{A3D5DEBE-16DE-43CE-8708-EB2CDBDD7F23}" time="2024-07-23T05:29:54.709Z">
        <t:Attribution userId="S::jishnu@tejasnetworks.com::6cdde94f-b0c3-449d-85cb-50b3b645d771" userProvider="AD" userName="Jishnu A"/>
        <t:Anchor>
          <t:Comment id="1782958999"/>
        </t:Anchor>
        <t:Assign userId="S::pavankalyand@tejasnetworks.com::c960f206-1371-4672-966d-02dc4c5e961e" userProvider="AD" userName="Devarakonda Pavan Kalyan"/>
      </t:Event>
      <t:Event id="{A71395CD-B63A-4050-8729-D30118ACF087}" time="2024-07-23T05:29:54.709Z">
        <t:Attribution userId="S::jishnu@tejasnetworks.com::6cdde94f-b0c3-449d-85cb-50b3b645d771" userProvider="AD" userName="Jishnu A"/>
        <t:Anchor>
          <t:Comment id="1782958999"/>
        </t:Anchor>
        <t:SetTitle title="Put all the proposals as claim in the patent. @Devarakonda Pavan Kalyan"/>
      </t:Event>
    </t:History>
  </t:Task>
  <t:Task id="{B159B948-25DA-48E0-A115-6B6EF9B3AC0E}">
    <t:Anchor>
      <t:Comment id="1491237504"/>
    </t:Anchor>
    <t:History>
      <t:Event id="{A4397761-FE27-4102-84D8-D4CE53437F9D}" time="2024-07-23T05:31:39.117Z">
        <t:Attribution userId="S::jishnu@tejasnetworks.com::6cdde94f-b0c3-449d-85cb-50b3b645d771" userProvider="AD" userName="Jishnu A"/>
        <t:Anchor>
          <t:Comment id="1491237504"/>
        </t:Anchor>
        <t:Create/>
      </t:Event>
      <t:Event id="{3EAF64AD-F6AD-4BA0-BD0B-A0570AD2BC85}" time="2024-07-23T05:31:39.117Z">
        <t:Attribution userId="S::jishnu@tejasnetworks.com::6cdde94f-b0c3-449d-85cb-50b3b645d771" userProvider="AD" userName="Jishnu A"/>
        <t:Anchor>
          <t:Comment id="1491237504"/>
        </t:Anchor>
        <t:Assign userId="S::pavankalyand@tejasnetworks.com::c960f206-1371-4672-966d-02dc4c5e961e" userProvider="AD" userName="Devarakonda Pavan Kalyan"/>
      </t:Event>
      <t:Event id="{3FF45EC9-290B-4CCF-A88B-9996D0A35BF9}" time="2024-07-23T05:31:39.117Z">
        <t:Attribution userId="S::jishnu@tejasnetworks.com::6cdde94f-b0c3-449d-85cb-50b3b645d771" userProvider="AD" userName="Jishnu A"/>
        <t:Anchor>
          <t:Comment id="1491237504"/>
        </t:Anchor>
        <t:SetTitle title="@Devarakonda Pavan Kalyan : Please see if this paragraph is readable and captures the essence of what you are trying to say."/>
      </t:Event>
      <t:Event id="{F36D9F8A-FED5-4009-8236-F628D21D415F}" time="2024-08-06T06:27:03.876Z">
        <t:Attribution userId="S::pavankalyand@tejasnetworks.com::c960f206-1371-4672-966d-02dc4c5e961e" userProvider="AD" userName="Devarakonda Pavan Kalyan"/>
        <t:Progress percentComplete="100"/>
      </t:Event>
    </t:History>
  </t:Task>
  <t:Task id="{A024A389-976D-4A54-9BF5-57A9DF4CEA48}">
    <t:Anchor>
      <t:Comment id="424560356"/>
    </t:Anchor>
    <t:History>
      <t:Event id="{7779361D-E609-4981-A2DD-0530C4C0E89A}" time="2024-07-23T05:37:26.51Z">
        <t:Attribution userId="S::jishnu@tejasnetworks.com::6cdde94f-b0c3-449d-85cb-50b3b645d771" userProvider="AD" userName="Jishnu A"/>
        <t:Anchor>
          <t:Comment id="424560356"/>
        </t:Anchor>
        <t:Create/>
      </t:Event>
      <t:Event id="{CF24A88D-9909-42E2-80DB-438F14ABE3B1}" time="2024-07-23T05:37:26.51Z">
        <t:Attribution userId="S::jishnu@tejasnetworks.com::6cdde94f-b0c3-449d-85cb-50b3b645d771" userProvider="AD" userName="Jishnu A"/>
        <t:Anchor>
          <t:Comment id="424560356"/>
        </t:Anchor>
        <t:Assign userId="S::pavankalyand@tejasnetworks.com::c960f206-1371-4672-966d-02dc4c5e961e" userProvider="AD" userName="Devarakonda Pavan Kalyan"/>
      </t:Event>
      <t:Event id="{262FDCBB-5E28-4802-A95A-AEFC62B6323F}" time="2024-07-23T05:37:26.51Z">
        <t:Attribution userId="S::jishnu@tejasnetworks.com::6cdde94f-b0c3-449d-85cb-50b3b645d771" userProvider="AD" userName="Jishnu A"/>
        <t:Anchor>
          <t:Comment id="424560356"/>
        </t:Anchor>
        <t:SetTitle title="@Devarakonda Pavan Kalyan : A positive way of saying will be better. Say we prefer Alt A to be prioritized."/>
      </t:Event>
      <t:Event id="{3F587AD1-3EDA-484F-BD3F-5EF631A67D57}" time="2024-08-06T06:10:03.353Z">
        <t:Attribution userId="S::pavankalyand@tejasnetworks.com::c960f206-1371-4672-966d-02dc4c5e961e" userProvider="AD" userName="Devarakonda Pavan Kalyan"/>
        <t:Progress percentComplete="100"/>
      </t:Event>
    </t:History>
  </t:Task>
  <t:Task id="{281620E8-4957-4697-873F-EA62C7841D8A}">
    <t:Anchor>
      <t:Comment id="545987001"/>
    </t:Anchor>
    <t:History>
      <t:Event id="{7A33319F-3424-46F0-9C3F-63B9D63A9AF7}" time="2024-07-23T05:38:51.934Z">
        <t:Attribution userId="S::jishnu@tejasnetworks.com::6cdde94f-b0c3-449d-85cb-50b3b645d771" userProvider="AD" userName="Jishnu A"/>
        <t:Anchor>
          <t:Comment id="545987001"/>
        </t:Anchor>
        <t:Create/>
      </t:Event>
      <t:Event id="{C84A6E32-C1C6-4BD4-A658-EEF71E00C8AD}" time="2024-07-23T05:38:51.934Z">
        <t:Attribution userId="S::jishnu@tejasnetworks.com::6cdde94f-b0c3-449d-85cb-50b3b645d771" userProvider="AD" userName="Jishnu A"/>
        <t:Anchor>
          <t:Comment id="545987001"/>
        </t:Anchor>
        <t:Assign userId="S::pavankalyand@tejasnetworks.com::c960f206-1371-4672-966d-02dc4c5e961e" userProvider="AD" userName="Devarakonda Pavan Kalyan"/>
      </t:Event>
      <t:Event id="{AC1B45DB-4FD8-4705-8034-DE89746AC9E5}" time="2024-07-23T05:38:51.934Z">
        <t:Attribution userId="S::jishnu@tejasnetworks.com::6cdde94f-b0c3-449d-85cb-50b3b645d771" userProvider="AD" userName="Jishnu A"/>
        <t:Anchor>
          <t:Comment id="545987001"/>
        </t:Anchor>
        <t:SetTitle title="Redo conclusion based on above changes @Devarakonda Pavan Kalya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05E76B664164F9F76E63E6D6BE6ED" ma:contentTypeVersion="14" ma:contentTypeDescription="Create a new document." ma:contentTypeScope="" ma:versionID="882b459393d83318830776dc07584d50">
  <xsd:schema xmlns:xsd="http://www.w3.org/2001/XMLSchema" xmlns:xs="http://www.w3.org/2001/XMLSchema" xmlns:p="http://schemas.microsoft.com/office/2006/metadata/properties" xmlns:ns2="71c5aaf6-e6ce-465b-b873-5148d2a4c105" xmlns:ns3="3f2ce089-3858-4176-9a21-a30f9204848e" xmlns:ns4="7275bb01-7583-478d-bc14-e839a2dd5989" targetNamespace="http://schemas.microsoft.com/office/2006/metadata/properties" ma:root="true" ma:fieldsID="388c76d6462bcfb910328fd9de561d3b" ns2:_="" ns3:_="" ns4:_="">
    <xsd:import namespace="71c5aaf6-e6ce-465b-b873-5148d2a4c105"/>
    <xsd:import namespace="3f2ce089-3858-4176-9a21-a30f9204848e"/>
    <xsd:import namespace="7275bb01-7583-478d-bc14-e839a2dd598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089-3858-4176-9a21-a30f92048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4c87397-5fc1-491e-85e7-d6110dbe9c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5" nillable="true" ma:displayName="Navaneethan Comments" ma:default="OK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5bb01-7583-478d-bc14-e839a2dd5989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0ac3f90-bf3b-4c63-910d-f3e01299c9db}" ma:internalName="TaxCatchAll" ma:showField="CatchAllData" ma:web="7275bb01-7583-478d-bc14-e839a2dd59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34c87397-5fc1-491e-85e7-d6110dbe9cbd" ContentTypeId="0x0101" PreviousValue="false" LastSyncTimeStamp="2018-03-09T14:36:50.893Z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c5aaf6-e6ce-465b-b873-5148d2a4c105">RBI5PAMIO524-1616901215-21297</_dlc_DocId>
    <_dlc_DocIdUrl xmlns="71c5aaf6-e6ce-465b-b873-5148d2a4c105">
      <Url>https://nokia.sharepoint.com/sites/gxp/_layouts/15/DocIdRedir.aspx?ID=RBI5PAMIO524-1616901215-21297</Url>
      <Description>RBI5PAMIO524-1616901215-21297</Description>
    </_dlc_DocIdUrl>
    <HideFromDelve xmlns="71c5aaf6-e6ce-465b-b873-5148d2a4c105">false</HideFromDelve>
    <TaxCatchAll xmlns="7275bb01-7583-478d-bc14-e839a2dd5989" xsi:nil="true"/>
    <lcf76f155ced4ddcb4097134ff3c332f xmlns="3f2ce089-3858-4176-9a21-a30f9204848e">
      <Terms xmlns="http://schemas.microsoft.com/office/infopath/2007/PartnerControls"/>
    </lcf76f155ced4ddcb4097134ff3c332f>
    <Comments xmlns="3f2ce089-3858-4176-9a21-a30f9204848e">OK</Comment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05B589-FE47-47A4-A768-038062F199E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634D7E1-2831-4562-82CA-BF871484F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3f2ce089-3858-4176-9a21-a30f9204848e"/>
    <ds:schemaRef ds:uri="7275bb01-7583-478d-bc14-e839a2dd5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E098DF-A828-42AA-B447-6E6DC047BC3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5AE46C1-5939-424B-9C3C-66BF1C4F6A82}">
  <ds:schemaRefs>
    <ds:schemaRef ds:uri="http://schemas.microsoft.com/office/2006/metadata/properties"/>
    <ds:schemaRef ds:uri="http://schemas.microsoft.com/office/infopath/2007/PartnerControls"/>
    <ds:schemaRef ds:uri="71c5aaf6-e6ce-465b-b873-5148d2a4c105"/>
    <ds:schemaRef ds:uri="7275bb01-7583-478d-bc14-e839a2dd5989"/>
    <ds:schemaRef ds:uri="3f2ce089-3858-4176-9a21-a30f9204848e"/>
  </ds:schemaRefs>
</ds:datastoreItem>
</file>

<file path=customXml/itemProps5.xml><?xml version="1.0" encoding="utf-8"?>
<ds:datastoreItem xmlns:ds="http://schemas.openxmlformats.org/officeDocument/2006/customXml" ds:itemID="{D78124A5-A28B-4FD4-BF5F-73830EA0F07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CE66390-3D25-4CC2-8279-23A181FE6D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 TDoc.dot</Template>
  <TotalTime>14</TotalTime>
  <Pages>7</Pages>
  <Words>2561</Words>
  <Characters>13894</Characters>
  <Application>Microsoft Office Word</Application>
  <DocSecurity>0</DocSecurity>
  <Lines>115</Lines>
  <Paragraphs>32</Paragraphs>
  <ScaleCrop>false</ScaleCrop>
  <Company>Nokia &amp; NSN</Company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Contribution</dc:title>
  <dc:subject/>
  <dc:creator>Nokia Networks</dc:creator>
  <cp:keywords/>
  <dc:description/>
  <cp:lastModifiedBy>Devarakonda Pavan Kalyan</cp:lastModifiedBy>
  <cp:revision>39</cp:revision>
  <cp:lastPrinted>2024-03-09T15:58:00Z</cp:lastPrinted>
  <dcterms:created xsi:type="dcterms:W3CDTF">2024-07-22T11:14:00Z</dcterms:created>
  <dcterms:modified xsi:type="dcterms:W3CDTF">2024-08-07T11:37:00Z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9f671b5d-1979-403d-a18e-691f149d0763</vt:lpwstr>
  </property>
  <property fmtid="{D5CDD505-2E9C-101B-9397-08002B2CF9AE}" pid="3" name="NokiaConfidentiality">
    <vt:lpwstr>Company Confidential</vt:lpwstr>
  </property>
  <property fmtid="{D5CDD505-2E9C-101B-9397-08002B2CF9AE}" pid="4" name="ContentTypeId">
    <vt:lpwstr>0x01010055A05E76B664164F9F76E63E6D6BE6ED</vt:lpwstr>
  </property>
  <property fmtid="{D5CDD505-2E9C-101B-9397-08002B2CF9AE}" pid="5" name="TaxKeyword">
    <vt:lpwstr/>
  </property>
  <property fmtid="{D5CDD505-2E9C-101B-9397-08002B2CF9AE}" pid="6" name="AverageRating">
    <vt:lpwstr/>
  </property>
  <property fmtid="{D5CDD505-2E9C-101B-9397-08002B2CF9AE}" pid="7" name="_dlc_DocIdItemGuid">
    <vt:lpwstr>eab630cd-b05f-4f2e-b261-faccd3f20809</vt:lpwstr>
  </property>
  <property fmtid="{D5CDD505-2E9C-101B-9397-08002B2CF9AE}" pid="8" name="GrammarlyDocumentId">
    <vt:lpwstr>14e4b91cd397349f088f6675053cb0510e44002d775b77aa3af925bdafbf46b9</vt:lpwstr>
  </property>
  <property fmtid="{D5CDD505-2E9C-101B-9397-08002B2CF9AE}" pid="9" name="MediaServiceImageTags">
    <vt:lpwstr/>
  </property>
</Properties>
</file>